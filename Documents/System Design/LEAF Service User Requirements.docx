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8" w:type="dxa"/>
        <w:tblInd w:w="70" w:type="dxa"/>
        <w:tblLayout w:type="fixed"/>
        <w:tblCellMar>
          <w:left w:w="70" w:type="dxa"/>
          <w:right w:w="70" w:type="dxa"/>
        </w:tblCellMar>
        <w:tblLook w:val="0000" w:firstRow="0" w:lastRow="0" w:firstColumn="0" w:lastColumn="0" w:noHBand="0" w:noVBand="0"/>
      </w:tblPr>
      <w:tblGrid>
        <w:gridCol w:w="4578"/>
        <w:gridCol w:w="5130"/>
      </w:tblGrid>
      <w:tr w:rsidR="00615A2B" w:rsidRPr="00375540" w:rsidTr="00615A2B">
        <w:tc>
          <w:tcPr>
            <w:tcW w:w="4578" w:type="dxa"/>
            <w:tcBorders>
              <w:bottom w:val="single" w:sz="12" w:space="0" w:color="5090C8"/>
            </w:tcBorders>
          </w:tcPr>
          <w:p w:rsidR="00615A2B" w:rsidRPr="00375540" w:rsidRDefault="00615A2B" w:rsidP="00BC5F91">
            <w:pPr>
              <w:pStyle w:val="TypeDoc"/>
              <w:jc w:val="left"/>
              <w:rPr>
                <w:lang w:val="en-US"/>
              </w:rPr>
            </w:pPr>
            <w:r>
              <w:t>LEAF</w:t>
            </w:r>
          </w:p>
          <w:p w:rsidR="00615A2B" w:rsidRPr="00375540" w:rsidRDefault="00615A2B" w:rsidP="00BC5F91">
            <w:pPr>
              <w:pStyle w:val="TypeDoc"/>
              <w:jc w:val="left"/>
              <w:rPr>
                <w:lang w:val="en-US"/>
              </w:rPr>
            </w:pPr>
          </w:p>
          <w:p w:rsidR="00615A2B" w:rsidRPr="00FB52E7" w:rsidRDefault="00615A2B" w:rsidP="00FB0B0A">
            <w:pPr>
              <w:pStyle w:val="Heading1"/>
            </w:pPr>
            <w:del w:id="0" w:author="Fernandes, Richard" w:date="2019-01-02T15:26:00Z">
              <w:r w:rsidDel="00B13FB5">
                <w:delText>Ve</w:delText>
              </w:r>
              <w:r w:rsidR="005B34C9" w:rsidDel="00B13FB5">
                <w:delText xml:space="preserve">getation Productivity Indicator </w:delText>
              </w:r>
              <w:r w:rsidDel="00B13FB5">
                <w:delText>(VPI)</w:delText>
              </w:r>
            </w:del>
            <w:ins w:id="1" w:author="Fernandes, Richard" w:date="2019-01-02T15:26:00Z">
              <w:r w:rsidR="002411EA">
                <w:t>Landscape Evolu</w:t>
              </w:r>
              <w:r w:rsidR="00B13FB5">
                <w:t xml:space="preserve">tion and Forecasting </w:t>
              </w:r>
            </w:ins>
            <w:ins w:id="2" w:author="Fernandes, Richard" w:date="2019-01-03T10:56:00Z">
              <w:del w:id="3" w:author="Fernandes, Richard [2]" w:date="2020-07-06T13:52:00Z">
                <w:r w:rsidR="00FB0B0A" w:rsidDel="00A22F9C">
                  <w:delText>Service</w:delText>
                </w:r>
              </w:del>
            </w:ins>
            <w:ins w:id="4" w:author="Fernandes, Richard [2]" w:date="2020-07-06T13:52:00Z">
              <w:r w:rsidR="00A22F9C">
                <w:t>Toolbox</w:t>
              </w:r>
            </w:ins>
            <w:r>
              <w:t xml:space="preserve"> </w:t>
            </w:r>
          </w:p>
        </w:tc>
        <w:tc>
          <w:tcPr>
            <w:tcW w:w="5130" w:type="dxa"/>
            <w:tcBorders>
              <w:bottom w:val="single" w:sz="12" w:space="0" w:color="5090C8"/>
            </w:tcBorders>
          </w:tcPr>
          <w:p w:rsidR="00615A2B" w:rsidRPr="00375540" w:rsidRDefault="00615A2B" w:rsidP="00BC5F91">
            <w:pPr>
              <w:rPr>
                <w:lang w:val="en-US"/>
              </w:rPr>
            </w:pPr>
          </w:p>
        </w:tc>
      </w:tr>
      <w:tr w:rsidR="00615A2B" w:rsidTr="00615A2B">
        <w:tc>
          <w:tcPr>
            <w:tcW w:w="4578" w:type="dxa"/>
            <w:tcBorders>
              <w:top w:val="single" w:sz="12" w:space="0" w:color="5090C8"/>
            </w:tcBorders>
          </w:tcPr>
          <w:p w:rsidR="00615A2B" w:rsidRPr="00375540" w:rsidRDefault="00615A2B" w:rsidP="00BC5F91">
            <w:pPr>
              <w:rPr>
                <w:lang w:val="en-US"/>
              </w:rPr>
            </w:pPr>
          </w:p>
        </w:tc>
        <w:tc>
          <w:tcPr>
            <w:tcW w:w="5130" w:type="dxa"/>
            <w:tcBorders>
              <w:top w:val="single" w:sz="12" w:space="0" w:color="5090C8"/>
            </w:tcBorders>
          </w:tcPr>
          <w:p w:rsidR="00615A2B" w:rsidRPr="00DC3ED3" w:rsidRDefault="00615A2B" w:rsidP="006B1990">
            <w:pPr>
              <w:pStyle w:val="TITREDOCUMENT"/>
              <w:ind w:left="-57" w:right="-57"/>
              <w:rPr>
                <w:rFonts w:ascii="Verdana" w:hAnsi="Verdana"/>
                <w:sz w:val="36"/>
                <w:szCs w:val="36"/>
              </w:rPr>
            </w:pPr>
            <w:del w:id="5" w:author="Fernandes, Richard" w:date="2019-01-02T15:30:00Z">
              <w:r w:rsidDel="00B13FB5">
                <w:rPr>
                  <w:rFonts w:ascii="Verdana" w:hAnsi="Verdana"/>
                  <w:sz w:val="36"/>
                  <w:szCs w:val="36"/>
                </w:rPr>
                <w:delText>System Design D</w:delText>
              </w:r>
              <w:r w:rsidR="006B1990" w:rsidDel="00B13FB5">
                <w:rPr>
                  <w:rFonts w:ascii="Verdana" w:hAnsi="Verdana"/>
                  <w:sz w:val="36"/>
                  <w:szCs w:val="36"/>
                </w:rPr>
                <w:delText>efinition</w:delText>
              </w:r>
              <w:r w:rsidRPr="00DC3ED3" w:rsidDel="00B13FB5">
                <w:rPr>
                  <w:rFonts w:ascii="Verdana" w:hAnsi="Verdana"/>
                  <w:sz w:val="36"/>
                  <w:szCs w:val="36"/>
                </w:rPr>
                <w:delText xml:space="preserve"> </w:delText>
              </w:r>
            </w:del>
            <w:ins w:id="6" w:author="Fernandes, Richard" w:date="2019-01-02T15:30:00Z">
              <w:r w:rsidR="00B13FB5">
                <w:rPr>
                  <w:rFonts w:ascii="Verdana" w:hAnsi="Verdana"/>
                  <w:sz w:val="36"/>
                  <w:szCs w:val="36"/>
                </w:rPr>
                <w:t>User Requirements</w:t>
              </w:r>
            </w:ins>
          </w:p>
        </w:tc>
      </w:tr>
    </w:tbl>
    <w:p w:rsidR="00615A2B" w:rsidRDefault="00615A2B" w:rsidP="00615A2B">
      <w:pPr>
        <w:pStyle w:val="NormalCompte-rendu"/>
        <w:spacing w:before="0" w:after="0"/>
        <w:rPr>
          <w:i/>
          <w:color w:val="800080"/>
        </w:rPr>
      </w:pPr>
    </w:p>
    <w:p w:rsidR="00615A2B" w:rsidRDefault="00615A2B" w:rsidP="00615A2B">
      <w:pPr>
        <w:pStyle w:val="NormalCompte-rendu"/>
        <w:spacing w:before="0"/>
        <w:rPr>
          <w:i/>
          <w:color w:val="800080"/>
        </w:rPr>
      </w:pPr>
    </w:p>
    <w:p w:rsidR="00615A2B" w:rsidRDefault="00615A2B" w:rsidP="00615A2B">
      <w:pPr>
        <w:pStyle w:val="NormalCompte-rendu"/>
        <w:spacing w:before="0"/>
        <w:rPr>
          <w:i/>
          <w:color w:val="800080"/>
        </w:rPr>
      </w:pPr>
    </w:p>
    <w:p w:rsidR="00615A2B" w:rsidRPr="000A728C" w:rsidRDefault="00615A2B" w:rsidP="00615A2B">
      <w:pPr>
        <w:pStyle w:val="NormalCompte-rendu"/>
        <w:spacing w:before="0"/>
        <w:rPr>
          <w:i/>
          <w:color w:val="800080"/>
        </w:rPr>
      </w:pPr>
    </w:p>
    <w:p w:rsidR="00615A2B" w:rsidRDefault="00615A2B" w:rsidP="00615A2B"/>
    <w:tbl>
      <w:tblPr>
        <w:tblW w:w="9720" w:type="dxa"/>
        <w:tblCellSpacing w:w="14" w:type="dxa"/>
        <w:tblInd w:w="139"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2056"/>
        <w:gridCol w:w="1916"/>
        <w:gridCol w:w="1916"/>
        <w:gridCol w:w="1916"/>
        <w:gridCol w:w="1916"/>
      </w:tblGrid>
      <w:tr w:rsidR="00615A2B" w:rsidRPr="00362A13" w:rsidTr="00BC5F91">
        <w:trPr>
          <w:tblCellSpacing w:w="14" w:type="dxa"/>
        </w:trPr>
        <w:tc>
          <w:tcPr>
            <w:tcW w:w="201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362A13" w:rsidRDefault="00615A2B" w:rsidP="00BC5F91">
            <w:pPr>
              <w:rPr>
                <w:b/>
              </w:rPr>
            </w:pP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A337BF" w:rsidRDefault="00615A2B" w:rsidP="00BC5F91">
            <w:pPr>
              <w:pStyle w:val="Tableau1religne"/>
            </w:pPr>
            <w:r>
              <w:t>Name</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A337BF">
              <w:t>Company</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F14D5A">
              <w:t>Date</w:t>
            </w:r>
          </w:p>
        </w:tc>
        <w:tc>
          <w:tcPr>
            <w:tcW w:w="187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t>Signature</w:t>
            </w: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Prepared by</w:t>
            </w:r>
            <w:r w:rsidRPr="00517ABB">
              <w:t> :</w:t>
            </w:r>
          </w:p>
        </w:tc>
        <w:tc>
          <w:tcPr>
            <w:tcW w:w="1888" w:type="dxa"/>
            <w:shd w:val="clear" w:color="auto" w:fill="auto"/>
            <w:vAlign w:val="center"/>
          </w:tcPr>
          <w:p w:rsidR="00615A2B" w:rsidRDefault="00615A2B" w:rsidP="00BC5F91">
            <w:pPr>
              <w:jc w:val="center"/>
            </w:pPr>
            <w:r>
              <w:t>Richard Fernandes</w:t>
            </w:r>
          </w:p>
        </w:tc>
        <w:tc>
          <w:tcPr>
            <w:tcW w:w="1888" w:type="dxa"/>
            <w:shd w:val="clear" w:color="auto" w:fill="auto"/>
            <w:vAlign w:val="center"/>
          </w:tcPr>
          <w:p w:rsidR="00615A2B" w:rsidRDefault="00615A2B" w:rsidP="00BC5F91">
            <w:pPr>
              <w:jc w:val="center"/>
            </w:pPr>
            <w:r>
              <w:t>CCRS</w:t>
            </w:r>
          </w:p>
        </w:tc>
        <w:tc>
          <w:tcPr>
            <w:tcW w:w="1888" w:type="dxa"/>
            <w:shd w:val="clear" w:color="auto" w:fill="auto"/>
            <w:vAlign w:val="center"/>
          </w:tcPr>
          <w:p w:rsidR="00615A2B" w:rsidRDefault="00615A2B" w:rsidP="00BC5F91">
            <w:pPr>
              <w:jc w:val="center"/>
            </w:pPr>
            <w:del w:id="7" w:author="Fernandes, Richard" w:date="2019-01-02T15:26:00Z">
              <w:r w:rsidDel="00B13FB5">
                <w:delText>April 15, 20117</w:delText>
              </w:r>
            </w:del>
            <w:ins w:id="8" w:author="Fernandes, Richard" w:date="2019-03-08T16:20:00Z">
              <w:r w:rsidR="00657FD1">
                <w:t>March 1, 2019</w:t>
              </w:r>
            </w:ins>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Checked by</w:t>
            </w:r>
            <w:r w:rsidRPr="00517ABB">
              <w:t> :</w:t>
            </w:r>
          </w:p>
        </w:tc>
        <w:tc>
          <w:tcPr>
            <w:tcW w:w="1888" w:type="dxa"/>
            <w:shd w:val="clear" w:color="auto" w:fill="auto"/>
            <w:vAlign w:val="center"/>
          </w:tcPr>
          <w:p w:rsidR="00615A2B" w:rsidRDefault="00615A2B" w:rsidP="00BC5F91">
            <w:pPr>
              <w:jc w:val="center"/>
            </w:pPr>
            <w:del w:id="9" w:author="Fernandes, Richard" w:date="2019-03-08T16:20:00Z">
              <w:r w:rsidDel="00657FD1">
                <w:delText>xx</w:delText>
              </w:r>
            </w:del>
            <w:ins w:id="10" w:author="Fernandes, Richard" w:date="2019-03-08T16:20:00Z">
              <w:r w:rsidR="00657FD1">
                <w:t>Najib Djamai</w:t>
              </w:r>
            </w:ins>
          </w:p>
        </w:tc>
        <w:tc>
          <w:tcPr>
            <w:tcW w:w="1888" w:type="dxa"/>
            <w:shd w:val="clear" w:color="auto" w:fill="auto"/>
            <w:vAlign w:val="center"/>
          </w:tcPr>
          <w:p w:rsidR="00615A2B" w:rsidRPr="00F14D5A" w:rsidRDefault="00B13FB5" w:rsidP="00BC5F91">
            <w:pPr>
              <w:jc w:val="center"/>
            </w:pPr>
            <w:ins w:id="11" w:author="Fernandes, Richard" w:date="2019-01-02T15:27:00Z">
              <w:r>
                <w:t>CCRS</w:t>
              </w:r>
            </w:ins>
            <w:del w:id="12" w:author="Fernandes, Richard" w:date="2019-01-02T15:27:00Z">
              <w:r w:rsidR="00615A2B" w:rsidDel="00B13FB5">
                <w:delText>CCMEO</w:delText>
              </w:r>
            </w:del>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Approved by</w:t>
            </w:r>
            <w:r w:rsidRPr="00517ABB">
              <w:t> :</w:t>
            </w:r>
          </w:p>
        </w:tc>
        <w:tc>
          <w:tcPr>
            <w:tcW w:w="1888" w:type="dxa"/>
            <w:shd w:val="clear" w:color="auto" w:fill="auto"/>
            <w:vAlign w:val="center"/>
          </w:tcPr>
          <w:p w:rsidR="00615A2B" w:rsidRDefault="00615A2B" w:rsidP="00BC5F91">
            <w:pPr>
              <w:jc w:val="center"/>
            </w:pPr>
            <w:r>
              <w:t>Darren Janzen</w:t>
            </w:r>
          </w:p>
        </w:tc>
        <w:tc>
          <w:tcPr>
            <w:tcW w:w="1888" w:type="dxa"/>
            <w:shd w:val="clear" w:color="auto" w:fill="auto"/>
            <w:vAlign w:val="center"/>
          </w:tcPr>
          <w:p w:rsidR="00615A2B" w:rsidRPr="00F14D5A" w:rsidRDefault="00615A2B" w:rsidP="00BC5F91">
            <w:pPr>
              <w:jc w:val="center"/>
            </w:pPr>
            <w:r>
              <w:t>CCRS</w:t>
            </w:r>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bl>
    <w:p w:rsidR="00615A2B" w:rsidRDefault="00615A2B" w:rsidP="00615A2B"/>
    <w:p w:rsidR="00615A2B" w:rsidRDefault="00615A2B" w:rsidP="00615A2B"/>
    <w:p w:rsidR="00615A2B" w:rsidRDefault="00615A2B" w:rsidP="00615A2B"/>
    <w:tbl>
      <w:tblPr>
        <w:tblW w:w="9828"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4020"/>
        <w:gridCol w:w="5808"/>
      </w:tblGrid>
      <w:tr w:rsidR="00615A2B" w:rsidTr="00BC5F91">
        <w:trPr>
          <w:tblCellSpacing w:w="20" w:type="dxa"/>
        </w:trPr>
        <w:tc>
          <w:tcPr>
            <w:tcW w:w="3960"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437CDF" w:rsidRDefault="00615A2B" w:rsidP="00BC5F91">
            <w:pPr>
              <w:pStyle w:val="Tableau1religne"/>
              <w:jc w:val="left"/>
            </w:pPr>
            <w:r>
              <w:t>D</w:t>
            </w:r>
            <w:r w:rsidRPr="00437CDF">
              <w:t>ocument</w:t>
            </w:r>
            <w:r>
              <w:t xml:space="preserve"> reference</w:t>
            </w:r>
            <w:r w:rsidRPr="00437CDF">
              <w:t> :</w:t>
            </w:r>
          </w:p>
        </w:tc>
        <w:tc>
          <w:tcPr>
            <w:tcW w:w="574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Default="00A22F9C">
            <w:fldSimple w:instr=" DOCPROPERTY  Référence  \* MERGEFORMAT ">
              <w:r w:rsidR="00615A2B">
                <w:t>LEAF-TN-</w:t>
              </w:r>
              <w:del w:id="13" w:author="Fernandes, Richard" w:date="2019-01-02T15:27:00Z">
                <w:r w:rsidR="00615A2B" w:rsidDel="00B13FB5">
                  <w:delText>002</w:delText>
                </w:r>
              </w:del>
              <w:ins w:id="14" w:author="Fernandes, Richard" w:date="2019-01-02T15:27:00Z">
                <w:r w:rsidR="00B13FB5">
                  <w:t>001</w:t>
                </w:r>
              </w:ins>
              <w:r w:rsidR="00615A2B">
                <w:t>-CCRS</w:t>
              </w:r>
            </w:fldSimple>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proofErr w:type="spellStart"/>
            <w:r>
              <w:t>Issue.Re</w:t>
            </w:r>
            <w:r w:rsidRPr="00437CDF">
              <w:t>vision</w:t>
            </w:r>
            <w:proofErr w:type="spellEnd"/>
            <w:r w:rsidRPr="00437CDF">
              <w:t> :</w:t>
            </w:r>
          </w:p>
        </w:tc>
        <w:tc>
          <w:tcPr>
            <w:tcW w:w="5748" w:type="dxa"/>
            <w:shd w:val="clear" w:color="auto" w:fill="auto"/>
          </w:tcPr>
          <w:p w:rsidR="00615A2B" w:rsidRDefault="00615A2B">
            <w:r>
              <w:t>1.</w:t>
            </w:r>
            <w:del w:id="15" w:author="Fernandes, Richard" w:date="2019-03-08T16:20:00Z">
              <w:r w:rsidDel="00657FD1">
                <w:delText>0</w:delText>
              </w:r>
            </w:del>
            <w:ins w:id="16" w:author="Fernandes, Richard" w:date="2019-03-08T16:20:00Z">
              <w:r w:rsidR="00657FD1">
                <w:t>1</w:t>
              </w:r>
            </w:ins>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sidRPr="00437CDF">
              <w:t>Date</w:t>
            </w:r>
            <w:r>
              <w:t> :</w:t>
            </w:r>
          </w:p>
        </w:tc>
        <w:tc>
          <w:tcPr>
            <w:tcW w:w="5748" w:type="dxa"/>
            <w:shd w:val="clear" w:color="auto" w:fill="auto"/>
          </w:tcPr>
          <w:p w:rsidR="00615A2B" w:rsidRPr="00770313" w:rsidRDefault="00615A2B" w:rsidP="00BC5F91">
            <w:del w:id="17" w:author="Fernandes, Richard" w:date="2019-03-08T16:20:00Z">
              <w:r w:rsidDel="00657FD1">
                <w:delText>15</w:delText>
              </w:r>
            </w:del>
            <w:ins w:id="18" w:author="Fernandes, Richard" w:date="2019-03-08T16:20:00Z">
              <w:r w:rsidR="00657FD1">
                <w:t>01</w:t>
              </w:r>
            </w:ins>
            <w:r>
              <w:t>/0</w:t>
            </w:r>
            <w:ins w:id="19" w:author="Fernandes, Richard" w:date="2019-03-08T16:20:00Z">
              <w:r w:rsidR="00657FD1">
                <w:t>3</w:t>
              </w:r>
            </w:ins>
            <w:del w:id="20" w:author="Fernandes, Richard" w:date="2019-03-08T16:20:00Z">
              <w:r w:rsidDel="00657FD1">
                <w:delText>4</w:delText>
              </w:r>
            </w:del>
            <w:r>
              <w:t>/201</w:t>
            </w:r>
            <w:ins w:id="21" w:author="Fernandes, Richard" w:date="2019-03-08T16:20:00Z">
              <w:r w:rsidR="00657FD1">
                <w:t>9</w:t>
              </w:r>
            </w:ins>
            <w:del w:id="22" w:author="Fernandes, Richard" w:date="2019-03-08T16:20:00Z">
              <w:r w:rsidDel="00657FD1">
                <w:delText>7</w:delText>
              </w:r>
            </w:del>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Pr>
                <w:noProof/>
                <w:lang w:eastAsia="en-CA"/>
              </w:rPr>
              <mc:AlternateContent>
                <mc:Choice Requires="wps">
                  <w:drawing>
                    <wp:anchor distT="0" distB="0" distL="114300" distR="114300" simplePos="0" relativeHeight="251659264" behindDoc="0" locked="1" layoutInCell="0" allowOverlap="0" wp14:anchorId="28B92379" wp14:editId="6192AD79">
                      <wp:simplePos x="0" y="0"/>
                      <wp:positionH relativeFrom="page">
                        <wp:posOffset>252095</wp:posOffset>
                      </wp:positionH>
                      <wp:positionV relativeFrom="page">
                        <wp:posOffset>7524750</wp:posOffset>
                      </wp:positionV>
                      <wp:extent cx="179705" cy="2879725"/>
                      <wp:effectExtent l="444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87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2F9C" w:rsidRPr="00FE0BF8" w:rsidRDefault="00A22F9C"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92379" id="_x0000_t202" coordsize="21600,21600" o:spt="202" path="m,l,21600r21600,l21600,xe">
                      <v:stroke joinstyle="miter"/>
                      <v:path gradientshapeok="t" o:connecttype="rect"/>
                    </v:shapetype>
                    <v:shape id="Text Box 2" o:spid="_x0000_s1026" type="#_x0000_t202" style="position:absolute;margin-left:19.85pt;margin-top:592.5pt;width:14.15pt;height:2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" o:allowincell="f" o:allowoverlap="f" stroked="f">
                      <v:textbox style="layout-flow:vertical;mso-layout-flow-alt:bottom-to-top" inset="0,0,0,0">
                        <w:txbxContent>
                          <w:p w:rsidR="00A22F9C" w:rsidRPr="00FE0BF8" w:rsidRDefault="00A22F9C"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v:textbox>
                      <w10:wrap anchorx="page" anchory="page"/>
                      <w10:anchorlock/>
                    </v:shape>
                  </w:pict>
                </mc:Fallback>
              </mc:AlternateContent>
            </w:r>
            <w:r w:rsidRPr="00437CDF">
              <w:t>Client :</w:t>
            </w:r>
          </w:p>
        </w:tc>
        <w:tc>
          <w:tcPr>
            <w:tcW w:w="5748" w:type="dxa"/>
            <w:shd w:val="clear" w:color="auto" w:fill="auto"/>
          </w:tcPr>
          <w:p w:rsidR="00615A2B" w:rsidRDefault="00615A2B" w:rsidP="00BC5F91">
            <w:r>
              <w:t>NRCan/CSA</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t>Re</w:t>
            </w:r>
            <w:r w:rsidRPr="00437CDF">
              <w:t xml:space="preserve">f., </w:t>
            </w:r>
            <w:r>
              <w:t>Tender</w:t>
            </w:r>
            <w:r w:rsidRPr="00437CDF">
              <w:t> :</w:t>
            </w:r>
          </w:p>
        </w:tc>
        <w:tc>
          <w:tcPr>
            <w:tcW w:w="5748" w:type="dxa"/>
            <w:shd w:val="clear" w:color="auto" w:fill="auto"/>
          </w:tcPr>
          <w:p w:rsidR="00615A2B" w:rsidRDefault="00615A2B" w:rsidP="00BC5F91">
            <w:r>
              <w:t>GEODE GRIP</w:t>
            </w:r>
          </w:p>
        </w:tc>
      </w:tr>
    </w:tbl>
    <w:p w:rsidR="008809C0" w:rsidRDefault="008809C0" w:rsidP="008809C0"/>
    <w:p w:rsidR="008809C0" w:rsidRPr="0008757F" w:rsidRDefault="008809C0" w:rsidP="008809C0">
      <w:pPr>
        <w:pStyle w:val="Titretable"/>
        <w:pageBreakBefore w:val="0"/>
      </w:pPr>
      <w:r>
        <w:lastRenderedPageBreak/>
        <w:t>Document Change Record</w:t>
      </w:r>
    </w:p>
    <w:tbl>
      <w:tblPr>
        <w:tblW w:w="9683" w:type="dxa"/>
        <w:tblCellSpacing w:w="14" w:type="dxa"/>
        <w:tblInd w:w="107"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948"/>
        <w:gridCol w:w="935"/>
        <w:gridCol w:w="1660"/>
        <w:gridCol w:w="4014"/>
        <w:gridCol w:w="2126"/>
      </w:tblGrid>
      <w:tr w:rsidR="008809C0" w:rsidRPr="00317F57" w:rsidTr="00BC5F91">
        <w:trPr>
          <w:tblCellSpacing w:w="14" w:type="dxa"/>
        </w:trPr>
        <w:tc>
          <w:tcPr>
            <w:tcW w:w="90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proofErr w:type="spellStart"/>
            <w:r>
              <w:t>Iss</w:t>
            </w:r>
            <w:proofErr w:type="spellEnd"/>
            <w:r>
              <w:t>.</w:t>
            </w:r>
          </w:p>
        </w:tc>
        <w:tc>
          <w:tcPr>
            <w:tcW w:w="907"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Rev.</w:t>
            </w:r>
          </w:p>
        </w:tc>
        <w:tc>
          <w:tcPr>
            <w:tcW w:w="1632"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Date</w:t>
            </w:r>
          </w:p>
        </w:tc>
        <w:tc>
          <w:tcPr>
            <w:tcW w:w="398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Pr="00814CA9" w:rsidRDefault="008809C0" w:rsidP="00BC5F91">
            <w:pPr>
              <w:pStyle w:val="Tableau1religne"/>
            </w:pPr>
            <w:r>
              <w:t>Reason</w:t>
            </w:r>
          </w:p>
        </w:tc>
        <w:tc>
          <w:tcPr>
            <w:tcW w:w="208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Comments</w:t>
            </w:r>
          </w:p>
        </w:tc>
      </w:tr>
      <w:tr w:rsidR="008809C0" w:rsidTr="00BC5F91">
        <w:trPr>
          <w:tblCellSpacing w:w="14" w:type="dxa"/>
        </w:trPr>
        <w:tc>
          <w:tcPr>
            <w:tcW w:w="906" w:type="dxa"/>
            <w:shd w:val="clear" w:color="auto" w:fill="auto"/>
          </w:tcPr>
          <w:p w:rsidR="008809C0" w:rsidRDefault="008809C0" w:rsidP="00BC5F91">
            <w:r>
              <w:t>1</w:t>
            </w:r>
          </w:p>
        </w:tc>
        <w:tc>
          <w:tcPr>
            <w:tcW w:w="907" w:type="dxa"/>
            <w:shd w:val="clear" w:color="auto" w:fill="auto"/>
          </w:tcPr>
          <w:p w:rsidR="008809C0" w:rsidRDefault="008809C0" w:rsidP="00BC5F91">
            <w:r>
              <w:t>0</w:t>
            </w:r>
          </w:p>
        </w:tc>
        <w:tc>
          <w:tcPr>
            <w:tcW w:w="1632" w:type="dxa"/>
            <w:shd w:val="clear" w:color="auto" w:fill="auto"/>
          </w:tcPr>
          <w:p w:rsidR="008809C0" w:rsidRDefault="00615A2B" w:rsidP="00BC5F91">
            <w:del w:id="23" w:author="Fernandes, Richard" w:date="2019-01-02T15:28:00Z">
              <w:r w:rsidDel="00B13FB5">
                <w:delText>April 15, 2017</w:delText>
              </w:r>
            </w:del>
            <w:ins w:id="24" w:author="Fernandes, Richard" w:date="2019-01-02T15:28:00Z">
              <w:r w:rsidR="00B13FB5">
                <w:t>January 2, 2019</w:t>
              </w:r>
            </w:ins>
          </w:p>
        </w:tc>
        <w:tc>
          <w:tcPr>
            <w:tcW w:w="3986" w:type="dxa"/>
            <w:shd w:val="clear" w:color="auto" w:fill="auto"/>
          </w:tcPr>
          <w:p w:rsidR="008809C0" w:rsidRDefault="008809C0" w:rsidP="00BC5F91">
            <w:r>
              <w:t>Creation of the document</w:t>
            </w:r>
          </w:p>
          <w:p w:rsidR="008809C0" w:rsidRDefault="008809C0" w:rsidP="00BC5F91"/>
        </w:tc>
        <w:tc>
          <w:tcPr>
            <w:tcW w:w="2084" w:type="dxa"/>
            <w:shd w:val="clear" w:color="auto" w:fill="auto"/>
          </w:tcPr>
          <w:p w:rsidR="008809C0" w:rsidRDefault="008809C0" w:rsidP="00BC5F91"/>
        </w:tc>
      </w:tr>
      <w:tr w:rsidR="008809C0" w:rsidTr="00BC5F91">
        <w:trPr>
          <w:tblCellSpacing w:w="14" w:type="dxa"/>
        </w:trPr>
        <w:tc>
          <w:tcPr>
            <w:tcW w:w="906" w:type="dxa"/>
            <w:shd w:val="clear" w:color="auto" w:fill="auto"/>
          </w:tcPr>
          <w:p w:rsidR="008809C0" w:rsidRDefault="00657FD1" w:rsidP="00BC5F91">
            <w:ins w:id="25" w:author="Fernandes, Richard" w:date="2019-03-08T16:20:00Z">
              <w:r>
                <w:t>1</w:t>
              </w:r>
            </w:ins>
          </w:p>
        </w:tc>
        <w:tc>
          <w:tcPr>
            <w:tcW w:w="907" w:type="dxa"/>
            <w:shd w:val="clear" w:color="auto" w:fill="auto"/>
          </w:tcPr>
          <w:p w:rsidR="008809C0" w:rsidRDefault="00657FD1" w:rsidP="00BC5F91">
            <w:ins w:id="26" w:author="Fernandes, Richard" w:date="2019-03-08T16:20:00Z">
              <w:r>
                <w:t>1</w:t>
              </w:r>
            </w:ins>
          </w:p>
        </w:tc>
        <w:tc>
          <w:tcPr>
            <w:tcW w:w="1632" w:type="dxa"/>
            <w:shd w:val="clear" w:color="auto" w:fill="auto"/>
          </w:tcPr>
          <w:p w:rsidR="008809C0" w:rsidRDefault="00657FD1" w:rsidP="00BC5F91">
            <w:ins w:id="27" w:author="Fernandes, Richard" w:date="2019-03-08T16:20:00Z">
              <w:r>
                <w:t>March 1, 2019</w:t>
              </w:r>
            </w:ins>
          </w:p>
        </w:tc>
        <w:tc>
          <w:tcPr>
            <w:tcW w:w="3986" w:type="dxa"/>
            <w:shd w:val="clear" w:color="auto" w:fill="auto"/>
          </w:tcPr>
          <w:p w:rsidR="008809C0" w:rsidRDefault="00657FD1" w:rsidP="00BC5F91">
            <w:ins w:id="28" w:author="Fernandes, Richard" w:date="2019-03-08T16:20:00Z">
              <w:r>
                <w:t>Added baseline requirements.  Edited requirements accounting for new latencies.</w:t>
              </w:r>
            </w:ins>
          </w:p>
        </w:tc>
        <w:tc>
          <w:tcPr>
            <w:tcW w:w="2084" w:type="dxa"/>
            <w:shd w:val="clear" w:color="auto" w:fill="auto"/>
          </w:tcPr>
          <w:p w:rsidR="008809C0"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bl>
    <w:p w:rsidR="008809C0" w:rsidRDefault="008809C0"/>
    <w:p w:rsidR="008809C0" w:rsidRDefault="008809C0">
      <w:pPr>
        <w:rPr>
          <w:rFonts w:asciiTheme="majorHAnsi" w:eastAsiaTheme="majorEastAsia" w:hAnsiTheme="majorHAnsi" w:cstheme="majorBidi"/>
          <w:b/>
          <w:bCs/>
          <w:color w:val="365F91" w:themeColor="accent1" w:themeShade="BF"/>
          <w:sz w:val="28"/>
          <w:szCs w:val="28"/>
        </w:rPr>
      </w:pPr>
      <w:r>
        <w:br w:type="page"/>
      </w:r>
    </w:p>
    <w:p w:rsidR="0002742A" w:rsidRDefault="0002742A" w:rsidP="0002742A">
      <w:pPr>
        <w:pStyle w:val="Heading1"/>
      </w:pPr>
    </w:p>
    <w:p w:rsidR="0002742A" w:rsidRDefault="0002742A" w:rsidP="0002742A">
      <w:pPr>
        <w:pStyle w:val="Heading2"/>
      </w:pPr>
      <w:r>
        <w:t>Introduction</w:t>
      </w:r>
    </w:p>
    <w:p w:rsidR="00051963" w:rsidRDefault="00051963"/>
    <w:p w:rsidR="002411EA" w:rsidRDefault="00051963">
      <w:pPr>
        <w:rPr>
          <w:ins w:id="29" w:author="Fernandes, Richard" w:date="2019-03-08T16:20:00Z"/>
        </w:rPr>
      </w:pPr>
      <w:del w:id="30" w:author="Fernandes, Richard" w:date="2019-01-02T15:30:00Z">
        <w:r w:rsidDel="00B13FB5">
          <w:delText xml:space="preserve">The Vegetation Productivity Indicator (VPI) provides a spatially explicit indicator of the relative monthly potential vegetation productivity compared to a user defined baseline specified by a temporal interval, a spatial partition, a thematic land cover grouping, a land cover change status, input satellite data records and applied monthly VPI algorithm.  </w:delText>
        </w:r>
      </w:del>
      <w:ins w:id="31" w:author="Fernandes, Richard" w:date="2019-01-02T15:30:00Z">
        <w:r w:rsidR="00B13FB5">
          <w:t xml:space="preserve">The Landscape Evolution and Forecasting (LEAF) </w:t>
        </w:r>
      </w:ins>
      <w:ins w:id="32" w:author="Fernandes, Richard" w:date="2019-01-03T10:56:00Z">
        <w:del w:id="33" w:author="Fernandes, Richard [2]" w:date="2020-07-06T13:52:00Z">
          <w:r w:rsidR="00FB0B0A" w:rsidDel="00A22F9C">
            <w:delText>Service</w:delText>
          </w:r>
        </w:del>
      </w:ins>
      <w:ins w:id="34" w:author="Fernandes, Richard" w:date="2019-01-03T11:07:00Z">
        <w:del w:id="35" w:author="Fernandes, Richard [2]" w:date="2020-07-06T13:52:00Z">
          <w:r w:rsidR="002411EA" w:rsidDel="00A22F9C">
            <w:delText xml:space="preserve"> </w:delText>
          </w:r>
        </w:del>
      </w:ins>
      <w:ins w:id="36" w:author="Fernandes, Richard [2]" w:date="2020-07-06T13:52:00Z">
        <w:r w:rsidR="00A22F9C">
          <w:t xml:space="preserve">Toolbox </w:t>
        </w:r>
      </w:ins>
      <w:ins w:id="37" w:author="Fernandes, Richard" w:date="2019-01-02T15:30:00Z">
        <w:r w:rsidR="00B13FB5">
          <w:t xml:space="preserve">is a computer application capable of producing geo-coded raster layers for a set of vegetation biophysical parameters from either Sentinel 2 Multispectral Imager (MSI) </w:t>
        </w:r>
      </w:ins>
      <w:ins w:id="38" w:author="Fernandes, Richard [2]" w:date="2020-07-06T13:53:00Z">
        <w:r w:rsidR="00A22F9C">
          <w:t xml:space="preserve">, </w:t>
        </w:r>
      </w:ins>
      <w:ins w:id="39" w:author="Fernandes, Richard" w:date="2019-01-02T15:30:00Z">
        <w:del w:id="40" w:author="Fernandes, Richard [2]" w:date="2020-07-06T13:53:00Z">
          <w:r w:rsidR="00B13FB5" w:rsidDel="00A22F9C">
            <w:delText xml:space="preserve">or </w:delText>
          </w:r>
        </w:del>
        <w:r w:rsidR="00B13FB5">
          <w:t>Landsat 8 Operational Land Imager (OLI) satellite imager</w:t>
        </w:r>
      </w:ins>
      <w:ins w:id="41" w:author="Fernandes, Richard" w:date="2019-01-02T15:32:00Z">
        <w:r w:rsidR="00B13FB5">
          <w:t>y</w:t>
        </w:r>
      </w:ins>
      <w:ins w:id="42" w:author="Fernandes, Richard [2]" w:date="2020-07-06T13:53:00Z">
        <w:r w:rsidR="00A22F9C">
          <w:t>, Landsat 7 Enhanced Thematic Imager Plus or Landsat 5 Thematic Mapper</w:t>
        </w:r>
      </w:ins>
      <w:ins w:id="43" w:author="Fernandes, Richard" w:date="2019-01-02T15:32:00Z">
        <w:del w:id="44" w:author="Fernandes, Richard [2]" w:date="2020-07-06T13:53:00Z">
          <w:r w:rsidR="00B13FB5" w:rsidDel="00A22F9C">
            <w:delText>.</w:delText>
          </w:r>
        </w:del>
      </w:ins>
    </w:p>
    <w:p w:rsidR="00657FD1" w:rsidRDefault="00657FD1">
      <w:pPr>
        <w:rPr>
          <w:ins w:id="45" w:author="Fernandes, Richard" w:date="2019-01-02T15:32:00Z"/>
        </w:rPr>
      </w:pPr>
    </w:p>
    <w:p w:rsidR="00B13FB5" w:rsidDel="00FB0B0A" w:rsidRDefault="00B13FB5">
      <w:pPr>
        <w:rPr>
          <w:del w:id="46" w:author="Fernandes, Richard" w:date="2019-01-03T10:56:00Z"/>
        </w:rPr>
      </w:pPr>
      <w:ins w:id="47" w:author="Fernandes, Richard" w:date="2019-01-02T15:32:00Z">
        <w:r>
          <w:t xml:space="preserve">The purpose of this document is to provide the user requirements for the LEAF </w:t>
        </w:r>
      </w:ins>
      <w:ins w:id="48" w:author="Fernandes, Richard" w:date="2019-01-03T10:56:00Z">
        <w:del w:id="49" w:author="Fernandes, Richard [2]" w:date="2020-07-06T13:52:00Z">
          <w:r w:rsidR="00FB0B0A" w:rsidDel="00A22F9C">
            <w:delText>Service</w:delText>
          </w:r>
        </w:del>
      </w:ins>
      <w:ins w:id="50" w:author="Fernandes, Richard [2]" w:date="2020-07-06T13:52:00Z">
        <w:r w:rsidR="00A22F9C">
          <w:t>Toolbox</w:t>
        </w:r>
      </w:ins>
      <w:ins w:id="51" w:author="Fernandes, Richard" w:date="2019-01-02T15:32:00Z">
        <w:r>
          <w:t>.</w:t>
        </w:r>
      </w:ins>
    </w:p>
    <w:p w:rsidR="00685FF4" w:rsidRDefault="00685FF4"/>
    <w:p w:rsidR="00685FF4" w:rsidDel="00B13FB5" w:rsidRDefault="00685FF4">
      <w:pPr>
        <w:rPr>
          <w:del w:id="52" w:author="Fernandes, Richard" w:date="2019-01-02T15:33:00Z"/>
          <w:b/>
          <w:i/>
        </w:rPr>
      </w:pPr>
      <w:del w:id="53" w:author="Fernandes, Richard" w:date="2019-01-02T15:33:00Z">
        <w:r w:rsidRPr="0002742A" w:rsidDel="00B13FB5">
          <w:rPr>
            <w:b/>
            <w:i/>
          </w:rPr>
          <w:delText xml:space="preserve">VPI  (non-dimensional):  The difference of the estimated monthly averaged  clear sky 10:00 local standard time fraction of absorbed photosynthetically active radiation (fAPAR)  for a specified mapping unit </w:delText>
        </w:r>
      </w:del>
      <w:del w:id="54" w:author="Fernandes, Richard" w:date="2017-04-21T11:42:00Z">
        <w:r w:rsidRPr="0002742A" w:rsidDel="00FB09A5">
          <w:rPr>
            <w:b/>
            <w:i/>
          </w:rPr>
          <w:delText>and the</w:delText>
        </w:r>
      </w:del>
      <w:del w:id="55" w:author="Fernandes, Richard" w:date="2019-01-02T15:33:00Z">
        <w:r w:rsidRPr="0002742A" w:rsidDel="00B13FB5">
          <w:rPr>
            <w:b/>
            <w:i/>
          </w:rPr>
          <w:delText xml:space="preserve"> expected value of differences  over a specified baseline population</w:delText>
        </w:r>
      </w:del>
      <w:del w:id="56" w:author="Fernandes, Richard" w:date="2017-04-21T11:42:00Z">
        <w:r w:rsidRPr="0002742A" w:rsidDel="00FB09A5">
          <w:rPr>
            <w:b/>
            <w:i/>
          </w:rPr>
          <w:delText xml:space="preserve"> dividing the range of the differences for a specified standardization population</w:delText>
        </w:r>
      </w:del>
      <w:del w:id="57" w:author="Fernandes, Richard" w:date="2019-01-02T15:33:00Z">
        <w:r w:rsidRPr="0002742A" w:rsidDel="00B13FB5">
          <w:rPr>
            <w:b/>
            <w:i/>
          </w:rPr>
          <w:delText>.</w:delText>
        </w:r>
      </w:del>
    </w:p>
    <w:p w:rsidR="00CC30D8" w:rsidRPr="00CC30D8" w:rsidRDefault="00CC30D8">
      <w:pPr>
        <w:rPr>
          <w:b/>
          <w:i/>
        </w:rPr>
      </w:pPr>
    </w:p>
    <w:p w:rsidR="00685FF4" w:rsidRDefault="00685FF4" w:rsidP="00CC30D8">
      <w:pPr>
        <w:pStyle w:val="Heading3"/>
      </w:pPr>
      <w:del w:id="58" w:author="Fernandes, Richard" w:date="2019-01-02T15:33:00Z">
        <w:r w:rsidDel="00B13FB5">
          <w:delText>Rationale</w:delText>
        </w:r>
      </w:del>
      <w:ins w:id="59" w:author="Fernandes, Richard" w:date="2019-01-02T15:33:00Z">
        <w:r w:rsidR="00B13FB5">
          <w:t>Vegetation Biophysical Parameters</w:t>
        </w:r>
      </w:ins>
    </w:p>
    <w:p w:rsidR="00685FF4" w:rsidRDefault="00685FF4">
      <w:pPr>
        <w:rPr>
          <w:ins w:id="60" w:author="Fernandes, Richard" w:date="2019-01-02T15:34:00Z"/>
        </w:rPr>
      </w:pPr>
    </w:p>
    <w:p w:rsidR="00B13FB5" w:rsidRDefault="00FB0B0A">
      <w:pPr>
        <w:rPr>
          <w:ins w:id="61" w:author="Fernandes, Richard" w:date="2019-01-02T15:35:00Z"/>
        </w:rPr>
      </w:pPr>
      <w:ins w:id="62" w:author="Fernandes, Richard" w:date="2019-01-03T10:57:00Z">
        <w:r>
          <w:t>Required</w:t>
        </w:r>
      </w:ins>
      <w:ins w:id="63" w:author="Fernandes, Richard" w:date="2019-01-02T15:34:00Z">
        <w:r w:rsidR="00B13FB5">
          <w:t xml:space="preserve"> vegetation biophysical parameters </w:t>
        </w:r>
      </w:ins>
      <w:ins w:id="64" w:author="Fernandes, Richard" w:date="2019-01-02T15:35:00Z">
        <w:r w:rsidR="00B13FB5">
          <w:t>have been identified</w:t>
        </w:r>
      </w:ins>
      <w:ins w:id="65" w:author="Fernandes, Richard" w:date="2019-01-02T15:34:00Z">
        <w:r w:rsidR="00B13FB5">
          <w:t xml:space="preserve"> by the SEN4SCI user consultation exercise and the Global Climate Observing System</w:t>
        </w:r>
      </w:ins>
      <w:ins w:id="66" w:author="Fernandes, Richard" w:date="2019-01-03T10:57:00Z">
        <w:r>
          <w:t xml:space="preserve"> (</w:t>
        </w:r>
      </w:ins>
      <w:ins w:id="67" w:author="Fernandes, Richard [2]" w:date="2020-07-06T14:03:00Z">
        <w:r w:rsidR="00806B95">
          <w:t xml:space="preserve">GCOS&lt; </w:t>
        </w:r>
      </w:ins>
      <w:ins w:id="68" w:author="Fernandes, Richard" w:date="2019-01-03T10:57:00Z">
        <w:r>
          <w:t>Table 1)</w:t>
        </w:r>
      </w:ins>
      <w:ins w:id="69" w:author="Fernandes, Richard" w:date="2019-01-02T15:34:00Z">
        <w:r w:rsidR="00B13FB5">
          <w:t xml:space="preserve">. </w:t>
        </w:r>
      </w:ins>
      <w:ins w:id="70" w:author="Fernandes, Richard" w:date="2019-01-02T15:35:00Z">
        <w:r w:rsidR="00B13FB5">
          <w:t xml:space="preserve">  </w:t>
        </w:r>
      </w:ins>
      <w:ins w:id="71" w:author="Fernandes, Richard" w:date="2019-01-03T10:57:00Z">
        <w:r>
          <w:t>The</w:t>
        </w:r>
      </w:ins>
      <w:ins w:id="72" w:author="Fernandes, Richard" w:date="2019-01-02T15:35:00Z">
        <w:r w:rsidR="00B13FB5">
          <w:t xml:space="preserve"> spatial, temporal and th</w:t>
        </w:r>
        <w:r w:rsidR="00BC5F91">
          <w:t xml:space="preserve">ematic performance requirements </w:t>
        </w:r>
      </w:ins>
      <w:ins w:id="73" w:author="Fernandes, Richard" w:date="2019-01-03T10:57:00Z">
        <w:r>
          <w:t>of these paramete</w:t>
        </w:r>
      </w:ins>
      <w:ins w:id="74" w:author="Fernandes, Richard" w:date="2019-03-08T16:21:00Z">
        <w:r w:rsidR="00657FD1">
          <w:t>r</w:t>
        </w:r>
      </w:ins>
      <w:ins w:id="75" w:author="Fernandes, Richard" w:date="2019-01-03T10:57:00Z">
        <w:r>
          <w:t>s, based on SEN4SCI, GCOS and Canadian user consultation</w:t>
        </w:r>
      </w:ins>
      <w:ins w:id="76" w:author="Fernandes, Richard" w:date="2019-01-03T10:58:00Z">
        <w:r>
          <w:t>,</w:t>
        </w:r>
      </w:ins>
      <w:ins w:id="77" w:author="Fernandes, Richard" w:date="2019-01-03T10:57:00Z">
        <w:r>
          <w:t xml:space="preserve"> are </w:t>
        </w:r>
      </w:ins>
      <w:ins w:id="78" w:author="Fernandes, Richard" w:date="2019-01-02T15:35:00Z">
        <w:r w:rsidR="00BC5F91">
          <w:t>given in Table 2.</w:t>
        </w:r>
      </w:ins>
      <w:ins w:id="79" w:author="Fernandes, Richard" w:date="2019-01-02T15:57:00Z">
        <w:r w:rsidR="0087770C">
          <w:t xml:space="preserve">  </w:t>
        </w:r>
      </w:ins>
    </w:p>
    <w:p w:rsidR="00B13FB5" w:rsidRDefault="00B13FB5">
      <w:pPr>
        <w:rPr>
          <w:ins w:id="80" w:author="Fernandes, Richard" w:date="2019-01-02T15:36:00Z"/>
        </w:rPr>
      </w:pPr>
    </w:p>
    <w:p w:rsidR="00657FD1" w:rsidRDefault="00657FD1">
      <w:pPr>
        <w:pStyle w:val="Caption"/>
        <w:keepNext/>
        <w:rPr>
          <w:ins w:id="81" w:author="Fernandes, Richard" w:date="2019-03-08T16:21:00Z"/>
        </w:rPr>
        <w:pPrChange w:id="82" w:author="Fernandes, Richard" w:date="2019-03-08T16:21:00Z">
          <w:pPr/>
        </w:pPrChange>
      </w:pPr>
      <w:ins w:id="83" w:author="Fernandes, Richard" w:date="2019-03-08T16:21:00Z">
        <w:r>
          <w:t xml:space="preserve">Table </w:t>
        </w:r>
        <w:r>
          <w:fldChar w:fldCharType="begin"/>
        </w:r>
        <w:r>
          <w:instrText xml:space="preserve"> SEQ Table \* ARABIC </w:instrText>
        </w:r>
      </w:ins>
      <w:r>
        <w:fldChar w:fldCharType="separate"/>
      </w:r>
      <w:ins w:id="84" w:author="Fernandes, Richard" w:date="2019-03-08T16:42:00Z">
        <w:r w:rsidR="00F17157">
          <w:rPr>
            <w:noProof/>
          </w:rPr>
          <w:t>1</w:t>
        </w:r>
      </w:ins>
      <w:ins w:id="85" w:author="Fernandes, Richard" w:date="2019-03-08T16:21:00Z">
        <w:r>
          <w:fldChar w:fldCharType="end"/>
        </w:r>
        <w:r>
          <w:t xml:space="preserve">.  Definition of vegetation biophysical parameters </w:t>
        </w:r>
      </w:ins>
      <w:ins w:id="86" w:author="Fernandes, Richard [2]" w:date="2020-07-06T14:00:00Z">
        <w:r w:rsidR="00A22F9C">
          <w:t xml:space="preserve">produced by LEAF.  Rows in green are core requirements for Canada Environmental Assessment project, rows in </w:t>
        </w:r>
        <w:r w:rsidR="00806B95">
          <w:t>blue are requirements from GCOS, and rows in grey are inputs included as output products.</w:t>
        </w:r>
      </w:ins>
      <w:ins w:id="87" w:author="Fernandes, Richard" w:date="2019-03-08T16:21:00Z">
        <w:del w:id="88" w:author="Fernandes, Richard [2]" w:date="2020-07-06T14:00:00Z">
          <w:r w:rsidDel="00A22F9C">
            <w:delText>withi LEAF.</w:delText>
          </w:r>
        </w:del>
      </w:ins>
    </w:p>
    <w:tbl>
      <w:tblPr>
        <w:tblStyle w:val="TableGrid"/>
        <w:tblW w:w="0" w:type="auto"/>
        <w:tblLook w:val="04A0" w:firstRow="1" w:lastRow="0" w:firstColumn="1" w:lastColumn="0" w:noHBand="0" w:noVBand="1"/>
        <w:tblPrChange w:id="89" w:author="Fernandes, Richard" w:date="2019-03-08T16:21:00Z">
          <w:tblPr>
            <w:tblStyle w:val="TableGrid"/>
            <w:tblW w:w="0" w:type="auto"/>
            <w:tblLook w:val="04A0" w:firstRow="1" w:lastRow="0" w:firstColumn="1" w:lastColumn="0" w:noHBand="0" w:noVBand="1"/>
          </w:tblPr>
        </w:tblPrChange>
      </w:tblPr>
      <w:tblGrid>
        <w:gridCol w:w="1872"/>
        <w:gridCol w:w="1204"/>
        <w:gridCol w:w="2561"/>
        <w:gridCol w:w="1866"/>
        <w:gridCol w:w="1847"/>
        <w:tblGridChange w:id="90">
          <w:tblGrid>
            <w:gridCol w:w="1872"/>
            <w:gridCol w:w="43"/>
            <w:gridCol w:w="1161"/>
            <w:gridCol w:w="754"/>
            <w:gridCol w:w="1807"/>
            <w:gridCol w:w="108"/>
            <w:gridCol w:w="1758"/>
            <w:gridCol w:w="157"/>
            <w:gridCol w:w="1690"/>
            <w:gridCol w:w="226"/>
          </w:tblGrid>
        </w:tblGridChange>
      </w:tblGrid>
      <w:tr w:rsidR="00B13FB5" w:rsidTr="00A22F9C">
        <w:trPr>
          <w:ins w:id="91" w:author="Fernandes, Richard" w:date="2019-01-02T15:36:00Z"/>
        </w:trPr>
        <w:tc>
          <w:tcPr>
            <w:tcW w:w="1872" w:type="dxa"/>
            <w:tcPrChange w:id="92" w:author="Fernandes, Richard" w:date="2019-03-08T16:21:00Z">
              <w:tcPr>
                <w:tcW w:w="1915" w:type="dxa"/>
                <w:gridSpan w:val="2"/>
              </w:tcPr>
            </w:tcPrChange>
          </w:tcPr>
          <w:p w:rsidR="00B13FB5" w:rsidRDefault="00B13FB5">
            <w:pPr>
              <w:rPr>
                <w:ins w:id="93" w:author="Fernandes, Richard" w:date="2019-01-02T15:36:00Z"/>
              </w:rPr>
            </w:pPr>
            <w:ins w:id="94" w:author="Fernandes, Richard" w:date="2019-01-02T15:36:00Z">
              <w:r>
                <w:t>Parameter</w:t>
              </w:r>
            </w:ins>
          </w:p>
        </w:tc>
        <w:tc>
          <w:tcPr>
            <w:tcW w:w="1204" w:type="dxa"/>
            <w:tcPrChange w:id="95" w:author="Fernandes, Richard" w:date="2019-03-08T16:21:00Z">
              <w:tcPr>
                <w:tcW w:w="1915" w:type="dxa"/>
                <w:gridSpan w:val="2"/>
              </w:tcPr>
            </w:tcPrChange>
          </w:tcPr>
          <w:p w:rsidR="00B13FB5" w:rsidRDefault="00BC5F91">
            <w:pPr>
              <w:rPr>
                <w:ins w:id="96" w:author="Fernandes, Richard" w:date="2019-01-02T15:36:00Z"/>
              </w:rPr>
            </w:pPr>
            <w:ins w:id="97" w:author="Fernandes, Richard" w:date="2019-01-02T15:39:00Z">
              <w:r>
                <w:t>Abbrev.</w:t>
              </w:r>
            </w:ins>
          </w:p>
        </w:tc>
        <w:tc>
          <w:tcPr>
            <w:tcW w:w="2561" w:type="dxa"/>
            <w:tcPrChange w:id="98" w:author="Fernandes, Richard" w:date="2019-03-08T16:21:00Z">
              <w:tcPr>
                <w:tcW w:w="1915" w:type="dxa"/>
                <w:gridSpan w:val="2"/>
              </w:tcPr>
            </w:tcPrChange>
          </w:tcPr>
          <w:p w:rsidR="00B13FB5" w:rsidRDefault="00BC5F91">
            <w:pPr>
              <w:rPr>
                <w:ins w:id="99" w:author="Fernandes, Richard" w:date="2019-01-02T15:36:00Z"/>
              </w:rPr>
            </w:pPr>
            <w:ins w:id="100" w:author="Fernandes, Richard" w:date="2019-01-02T15:39:00Z">
              <w:r>
                <w:t>Definition</w:t>
              </w:r>
            </w:ins>
          </w:p>
        </w:tc>
        <w:tc>
          <w:tcPr>
            <w:tcW w:w="1866" w:type="dxa"/>
            <w:tcPrChange w:id="101" w:author="Fernandes, Richard" w:date="2019-03-08T16:21:00Z">
              <w:tcPr>
                <w:tcW w:w="1915" w:type="dxa"/>
                <w:gridSpan w:val="2"/>
              </w:tcPr>
            </w:tcPrChange>
          </w:tcPr>
          <w:p w:rsidR="00B13FB5" w:rsidRDefault="00BC5F91">
            <w:pPr>
              <w:rPr>
                <w:ins w:id="102" w:author="Fernandes, Richard" w:date="2019-01-02T15:36:00Z"/>
              </w:rPr>
            </w:pPr>
            <w:ins w:id="103" w:author="Fernandes, Richard" w:date="2019-01-02T15:39:00Z">
              <w:r>
                <w:t>Units</w:t>
              </w:r>
            </w:ins>
          </w:p>
        </w:tc>
        <w:tc>
          <w:tcPr>
            <w:tcW w:w="1847" w:type="dxa"/>
            <w:tcPrChange w:id="104" w:author="Fernandes, Richard" w:date="2019-03-08T16:21:00Z">
              <w:tcPr>
                <w:tcW w:w="1916" w:type="dxa"/>
                <w:gridSpan w:val="2"/>
              </w:tcPr>
            </w:tcPrChange>
          </w:tcPr>
          <w:p w:rsidR="00B13FB5" w:rsidRDefault="00BC5F91">
            <w:pPr>
              <w:rPr>
                <w:ins w:id="105" w:author="Fernandes, Richard" w:date="2019-01-02T15:36:00Z"/>
              </w:rPr>
            </w:pPr>
            <w:ins w:id="106" w:author="Fernandes, Richard" w:date="2019-01-02T15:40:00Z">
              <w:r>
                <w:t>Range</w:t>
              </w:r>
            </w:ins>
          </w:p>
        </w:tc>
      </w:tr>
      <w:tr w:rsidR="00A22F9C" w:rsidTr="00A22F9C">
        <w:trPr>
          <w:ins w:id="107" w:author="Fernandes, Richard [2]" w:date="2020-07-06T13:58:00Z"/>
          <w:trPrChange w:id="108" w:author="Fernandes, Richard [2]" w:date="2020-07-06T13:59:00Z">
            <w:trPr>
              <w:gridAfter w:val="0"/>
            </w:trPr>
          </w:trPrChange>
        </w:trPr>
        <w:tc>
          <w:tcPr>
            <w:tcW w:w="1872" w:type="dxa"/>
            <w:shd w:val="clear" w:color="auto" w:fill="B8CCE4" w:themeFill="accent1" w:themeFillTint="66"/>
            <w:tcPrChange w:id="109" w:author="Fernandes, Richard [2]" w:date="2020-07-06T13:59:00Z">
              <w:tcPr>
                <w:tcW w:w="1872" w:type="dxa"/>
              </w:tcPr>
            </w:tcPrChange>
          </w:tcPr>
          <w:p w:rsidR="00A22F9C" w:rsidRDefault="00A22F9C" w:rsidP="00BC5F91">
            <w:pPr>
              <w:rPr>
                <w:ins w:id="110" w:author="Fernandes, Richard [2]" w:date="2020-07-06T13:58:00Z"/>
              </w:rPr>
            </w:pPr>
            <w:ins w:id="111" w:author="Fernandes, Richard [2]" w:date="2020-07-06T13:58:00Z">
              <w:r>
                <w:t>Directional hemispherical albedo</w:t>
              </w:r>
            </w:ins>
          </w:p>
        </w:tc>
        <w:tc>
          <w:tcPr>
            <w:tcW w:w="1204" w:type="dxa"/>
            <w:shd w:val="clear" w:color="auto" w:fill="B8CCE4" w:themeFill="accent1" w:themeFillTint="66"/>
            <w:tcPrChange w:id="112" w:author="Fernandes, Richard [2]" w:date="2020-07-06T13:59:00Z">
              <w:tcPr>
                <w:tcW w:w="1204" w:type="dxa"/>
                <w:gridSpan w:val="2"/>
              </w:tcPr>
            </w:tcPrChange>
          </w:tcPr>
          <w:p w:rsidR="00A22F9C" w:rsidRDefault="00A22F9C" w:rsidP="00BC5F91">
            <w:pPr>
              <w:rPr>
                <w:ins w:id="113" w:author="Fernandes, Richard [2]" w:date="2020-07-06T13:58:00Z"/>
              </w:rPr>
            </w:pPr>
            <w:ins w:id="114" w:author="Fernandes, Richard [2]" w:date="2020-07-06T13:58:00Z">
              <w:r>
                <w:t>Albedo</w:t>
              </w:r>
            </w:ins>
          </w:p>
        </w:tc>
        <w:tc>
          <w:tcPr>
            <w:tcW w:w="2561" w:type="dxa"/>
            <w:shd w:val="clear" w:color="auto" w:fill="B8CCE4" w:themeFill="accent1" w:themeFillTint="66"/>
            <w:tcPrChange w:id="115" w:author="Fernandes, Richard [2]" w:date="2020-07-06T13:59:00Z">
              <w:tcPr>
                <w:tcW w:w="2561" w:type="dxa"/>
                <w:gridSpan w:val="2"/>
              </w:tcPr>
            </w:tcPrChange>
          </w:tcPr>
          <w:p w:rsidR="00A22F9C" w:rsidRDefault="00A22F9C" w:rsidP="00BC5F91">
            <w:pPr>
              <w:rPr>
                <w:ins w:id="116" w:author="Fernandes, Richard [2]" w:date="2020-07-06T13:58:00Z"/>
              </w:rPr>
            </w:pPr>
            <w:ins w:id="117" w:author="Fernandes, Richard [2]" w:date="2020-07-06T13:58:00Z">
              <w:r>
                <w:t xml:space="preserve">Ratio of upper hemisphere reflected </w:t>
              </w:r>
              <w:proofErr w:type="gramStart"/>
              <w:r>
                <w:t>to  incident</w:t>
              </w:r>
              <w:proofErr w:type="gramEnd"/>
              <w:r>
                <w:t xml:space="preserve"> direct solar </w:t>
              </w:r>
              <w:proofErr w:type="spellStart"/>
              <w:r>
                <w:t>illuminaton</w:t>
              </w:r>
              <w:proofErr w:type="spellEnd"/>
              <w:r>
                <w:t xml:space="preserve"> at local overpass time.</w:t>
              </w:r>
            </w:ins>
          </w:p>
        </w:tc>
        <w:tc>
          <w:tcPr>
            <w:tcW w:w="1866" w:type="dxa"/>
            <w:shd w:val="clear" w:color="auto" w:fill="B8CCE4" w:themeFill="accent1" w:themeFillTint="66"/>
            <w:tcPrChange w:id="118" w:author="Fernandes, Richard [2]" w:date="2020-07-06T13:59:00Z">
              <w:tcPr>
                <w:tcW w:w="1866" w:type="dxa"/>
                <w:gridSpan w:val="2"/>
              </w:tcPr>
            </w:tcPrChange>
          </w:tcPr>
          <w:p w:rsidR="00A22F9C" w:rsidRDefault="00A22F9C">
            <w:pPr>
              <w:rPr>
                <w:ins w:id="119" w:author="Fernandes, Richard [2]" w:date="2020-07-06T13:58:00Z"/>
              </w:rPr>
            </w:pPr>
            <w:ins w:id="120" w:author="Fernandes, Richard [2]" w:date="2020-07-06T13:58:00Z">
              <w:r>
                <w:t>ratio</w:t>
              </w:r>
            </w:ins>
          </w:p>
        </w:tc>
        <w:tc>
          <w:tcPr>
            <w:tcW w:w="1847" w:type="dxa"/>
            <w:shd w:val="clear" w:color="auto" w:fill="B8CCE4" w:themeFill="accent1" w:themeFillTint="66"/>
            <w:tcPrChange w:id="121" w:author="Fernandes, Richard [2]" w:date="2020-07-06T13:59:00Z">
              <w:tcPr>
                <w:tcW w:w="1847" w:type="dxa"/>
                <w:gridSpan w:val="2"/>
              </w:tcPr>
            </w:tcPrChange>
          </w:tcPr>
          <w:p w:rsidR="00A22F9C" w:rsidRDefault="00A22F9C" w:rsidP="00BC5F91">
            <w:pPr>
              <w:rPr>
                <w:ins w:id="122" w:author="Fernandes, Richard [2]" w:date="2020-07-06T13:58:00Z"/>
              </w:rPr>
            </w:pPr>
            <w:ins w:id="123" w:author="Fernandes, Richard [2]" w:date="2020-07-06T13:58:00Z">
              <w:r>
                <w:t>[0,1+]</w:t>
              </w:r>
            </w:ins>
          </w:p>
          <w:p w:rsidR="00A22F9C" w:rsidRDefault="00A22F9C" w:rsidP="00BC5F91">
            <w:pPr>
              <w:rPr>
                <w:ins w:id="124" w:author="Fernandes, Richard [2]" w:date="2020-07-06T13:58:00Z"/>
              </w:rPr>
            </w:pPr>
            <w:ins w:id="125" w:author="Fernandes, Richard [2]" w:date="2020-07-06T13:58:00Z">
              <w:r>
                <w:t>May exceed one exceptionally</w:t>
              </w:r>
            </w:ins>
          </w:p>
        </w:tc>
      </w:tr>
      <w:tr w:rsidR="00A22F9C" w:rsidTr="00A22F9C">
        <w:trPr>
          <w:ins w:id="126" w:author="Fernandes, Richard [2]" w:date="2020-07-06T13:58:00Z"/>
          <w:trPrChange w:id="127" w:author="Fernandes, Richard [2]" w:date="2020-07-06T13:59:00Z">
            <w:trPr>
              <w:gridAfter w:val="0"/>
            </w:trPr>
          </w:trPrChange>
        </w:trPr>
        <w:tc>
          <w:tcPr>
            <w:tcW w:w="1872" w:type="dxa"/>
            <w:shd w:val="clear" w:color="auto" w:fill="92D050"/>
            <w:tcPrChange w:id="128" w:author="Fernandes, Richard [2]" w:date="2020-07-06T13:59:00Z">
              <w:tcPr>
                <w:tcW w:w="1872" w:type="dxa"/>
              </w:tcPr>
            </w:tcPrChange>
          </w:tcPr>
          <w:p w:rsidR="00A22F9C" w:rsidRDefault="00A22F9C" w:rsidP="00BC5F91">
            <w:pPr>
              <w:rPr>
                <w:ins w:id="129" w:author="Fernandes, Richard [2]" w:date="2020-07-06T13:58:00Z"/>
              </w:rPr>
            </w:pPr>
            <w:ins w:id="130" w:author="Fernandes, Richard [2]" w:date="2020-07-06T13:58:00Z">
              <w:r>
                <w:t>Fraction absorbed PAR</w:t>
              </w:r>
            </w:ins>
          </w:p>
        </w:tc>
        <w:tc>
          <w:tcPr>
            <w:tcW w:w="1204" w:type="dxa"/>
            <w:shd w:val="clear" w:color="auto" w:fill="92D050"/>
            <w:tcPrChange w:id="131" w:author="Fernandes, Richard [2]" w:date="2020-07-06T13:59:00Z">
              <w:tcPr>
                <w:tcW w:w="1204" w:type="dxa"/>
                <w:gridSpan w:val="2"/>
              </w:tcPr>
            </w:tcPrChange>
          </w:tcPr>
          <w:p w:rsidR="00A22F9C" w:rsidRDefault="00A22F9C" w:rsidP="00BC5F91">
            <w:pPr>
              <w:rPr>
                <w:ins w:id="132" w:author="Fernandes, Richard [2]" w:date="2020-07-06T13:58:00Z"/>
              </w:rPr>
            </w:pPr>
            <w:proofErr w:type="spellStart"/>
            <w:ins w:id="133" w:author="Fernandes, Richard [2]" w:date="2020-07-06T13:58:00Z">
              <w:r>
                <w:t>fAPAR</w:t>
              </w:r>
              <w:proofErr w:type="spellEnd"/>
            </w:ins>
          </w:p>
        </w:tc>
        <w:tc>
          <w:tcPr>
            <w:tcW w:w="2561" w:type="dxa"/>
            <w:shd w:val="clear" w:color="auto" w:fill="92D050"/>
            <w:tcPrChange w:id="134" w:author="Fernandes, Richard [2]" w:date="2020-07-06T13:59:00Z">
              <w:tcPr>
                <w:tcW w:w="2561" w:type="dxa"/>
                <w:gridSpan w:val="2"/>
              </w:tcPr>
            </w:tcPrChange>
          </w:tcPr>
          <w:p w:rsidR="00A22F9C" w:rsidRDefault="00A22F9C" w:rsidP="00BC5F91">
            <w:pPr>
              <w:rPr>
                <w:ins w:id="135" w:author="Fernandes, Richard [2]" w:date="2020-07-06T13:58:00Z"/>
              </w:rPr>
            </w:pPr>
            <w:ins w:id="136" w:author="Fernandes, Richard [2]" w:date="2020-07-06T13:58:00Z">
              <w:r>
                <w:t>Fraction of incident PAR absorbed by vegetation at ~10am local standard time for direct solar illumination.</w:t>
              </w:r>
            </w:ins>
          </w:p>
        </w:tc>
        <w:tc>
          <w:tcPr>
            <w:tcW w:w="1866" w:type="dxa"/>
            <w:shd w:val="clear" w:color="auto" w:fill="92D050"/>
            <w:tcPrChange w:id="137" w:author="Fernandes, Richard [2]" w:date="2020-07-06T13:59:00Z">
              <w:tcPr>
                <w:tcW w:w="1866" w:type="dxa"/>
                <w:gridSpan w:val="2"/>
              </w:tcPr>
            </w:tcPrChange>
          </w:tcPr>
          <w:p w:rsidR="00A22F9C" w:rsidRDefault="00A22F9C" w:rsidP="00BC5F91">
            <w:pPr>
              <w:rPr>
                <w:ins w:id="138" w:author="Fernandes, Richard [2]" w:date="2020-07-06T13:58:00Z"/>
              </w:rPr>
            </w:pPr>
            <w:ins w:id="139" w:author="Fernandes, Richard [2]" w:date="2020-07-06T13:58:00Z">
              <w:r>
                <w:t>fraction</w:t>
              </w:r>
            </w:ins>
          </w:p>
        </w:tc>
        <w:tc>
          <w:tcPr>
            <w:tcW w:w="1847" w:type="dxa"/>
            <w:shd w:val="clear" w:color="auto" w:fill="92D050"/>
            <w:tcPrChange w:id="140" w:author="Fernandes, Richard [2]" w:date="2020-07-06T13:59:00Z">
              <w:tcPr>
                <w:tcW w:w="1847" w:type="dxa"/>
                <w:gridSpan w:val="2"/>
              </w:tcPr>
            </w:tcPrChange>
          </w:tcPr>
          <w:p w:rsidR="00A22F9C" w:rsidRDefault="00A22F9C" w:rsidP="00BC5F91">
            <w:pPr>
              <w:rPr>
                <w:ins w:id="141" w:author="Fernandes, Richard [2]" w:date="2020-07-06T13:58:00Z"/>
              </w:rPr>
            </w:pPr>
            <w:ins w:id="142" w:author="Fernandes, Richard [2]" w:date="2020-07-06T13:58:00Z">
              <w:r>
                <w:t>[0,1]</w:t>
              </w:r>
            </w:ins>
          </w:p>
        </w:tc>
      </w:tr>
      <w:tr w:rsidR="00A22F9C" w:rsidTr="00A22F9C">
        <w:trPr>
          <w:ins w:id="143" w:author="Fernandes, Richard [2]" w:date="2020-07-06T13:58:00Z"/>
          <w:trPrChange w:id="144" w:author="Fernandes, Richard [2]" w:date="2020-07-06T13:59:00Z">
            <w:trPr>
              <w:gridAfter w:val="0"/>
            </w:trPr>
          </w:trPrChange>
        </w:trPr>
        <w:tc>
          <w:tcPr>
            <w:tcW w:w="1872" w:type="dxa"/>
            <w:shd w:val="clear" w:color="auto" w:fill="92D050"/>
            <w:tcPrChange w:id="145" w:author="Fernandes, Richard [2]" w:date="2020-07-06T13:59:00Z">
              <w:tcPr>
                <w:tcW w:w="1872" w:type="dxa"/>
              </w:tcPr>
            </w:tcPrChange>
          </w:tcPr>
          <w:p w:rsidR="00A22F9C" w:rsidRDefault="00A22F9C" w:rsidP="00BC5F91">
            <w:pPr>
              <w:rPr>
                <w:ins w:id="146" w:author="Fernandes, Richard [2]" w:date="2020-07-06T13:58:00Z"/>
              </w:rPr>
            </w:pPr>
            <w:ins w:id="147" w:author="Fernandes, Richard [2]" w:date="2020-07-06T13:58:00Z">
              <w:r>
                <w:t>Fraction cover</w:t>
              </w:r>
            </w:ins>
          </w:p>
        </w:tc>
        <w:tc>
          <w:tcPr>
            <w:tcW w:w="1204" w:type="dxa"/>
            <w:shd w:val="clear" w:color="auto" w:fill="92D050"/>
            <w:tcPrChange w:id="148" w:author="Fernandes, Richard [2]" w:date="2020-07-06T13:59:00Z">
              <w:tcPr>
                <w:tcW w:w="1204" w:type="dxa"/>
                <w:gridSpan w:val="2"/>
              </w:tcPr>
            </w:tcPrChange>
          </w:tcPr>
          <w:p w:rsidR="00A22F9C" w:rsidRDefault="00A22F9C" w:rsidP="00BC5F91">
            <w:pPr>
              <w:rPr>
                <w:ins w:id="149" w:author="Fernandes, Richard [2]" w:date="2020-07-06T13:58:00Z"/>
              </w:rPr>
            </w:pPr>
            <w:proofErr w:type="spellStart"/>
            <w:ins w:id="150" w:author="Fernandes, Richard [2]" w:date="2020-07-06T13:58:00Z">
              <w:r>
                <w:t>fCover</w:t>
              </w:r>
              <w:proofErr w:type="spellEnd"/>
              <w:r w:rsidDel="00A22F9C">
                <w:t>over</w:t>
              </w:r>
            </w:ins>
          </w:p>
        </w:tc>
        <w:tc>
          <w:tcPr>
            <w:tcW w:w="2561" w:type="dxa"/>
            <w:shd w:val="clear" w:color="auto" w:fill="92D050"/>
            <w:tcPrChange w:id="151" w:author="Fernandes, Richard [2]" w:date="2020-07-06T13:59:00Z">
              <w:tcPr>
                <w:tcW w:w="2561" w:type="dxa"/>
                <w:gridSpan w:val="2"/>
              </w:tcPr>
            </w:tcPrChange>
          </w:tcPr>
          <w:p w:rsidR="00A22F9C" w:rsidRDefault="00A22F9C" w:rsidP="00BC5F91">
            <w:pPr>
              <w:rPr>
                <w:ins w:id="152" w:author="Fernandes, Richard [2]" w:date="2020-07-06T13:58:00Z"/>
              </w:rPr>
            </w:pPr>
            <w:ins w:id="153" w:author="Fernandes, Richard [2]" w:date="2020-07-06T13:58:00Z">
              <w:r>
                <w:t>Fraction of canopy cover projected on local horizontal datum.</w:t>
              </w:r>
            </w:ins>
          </w:p>
        </w:tc>
        <w:tc>
          <w:tcPr>
            <w:tcW w:w="1866" w:type="dxa"/>
            <w:shd w:val="clear" w:color="auto" w:fill="92D050"/>
            <w:tcPrChange w:id="154" w:author="Fernandes, Richard [2]" w:date="2020-07-06T13:59:00Z">
              <w:tcPr>
                <w:tcW w:w="1866" w:type="dxa"/>
                <w:gridSpan w:val="2"/>
              </w:tcPr>
            </w:tcPrChange>
          </w:tcPr>
          <w:p w:rsidR="00A22F9C" w:rsidRDefault="00A22F9C" w:rsidP="00BC5F91">
            <w:pPr>
              <w:rPr>
                <w:ins w:id="155" w:author="Fernandes, Richard [2]" w:date="2020-07-06T13:58:00Z"/>
              </w:rPr>
            </w:pPr>
            <w:ins w:id="156" w:author="Fernandes, Richard [2]" w:date="2020-07-06T13:58:00Z">
              <w:r>
                <w:t>fraction</w:t>
              </w:r>
            </w:ins>
          </w:p>
        </w:tc>
        <w:tc>
          <w:tcPr>
            <w:tcW w:w="1847" w:type="dxa"/>
            <w:shd w:val="clear" w:color="auto" w:fill="92D050"/>
            <w:tcPrChange w:id="157" w:author="Fernandes, Richard [2]" w:date="2020-07-06T13:59:00Z">
              <w:tcPr>
                <w:tcW w:w="1847" w:type="dxa"/>
                <w:gridSpan w:val="2"/>
              </w:tcPr>
            </w:tcPrChange>
          </w:tcPr>
          <w:p w:rsidR="00A22F9C" w:rsidRDefault="00A22F9C" w:rsidP="00BC5F91">
            <w:pPr>
              <w:rPr>
                <w:ins w:id="158" w:author="Fernandes, Richard [2]" w:date="2020-07-06T13:58:00Z"/>
              </w:rPr>
            </w:pPr>
            <w:ins w:id="159" w:author="Fernandes, Richard [2]" w:date="2020-07-06T13:58:00Z">
              <w:r>
                <w:t>[0,1]</w:t>
              </w:r>
            </w:ins>
          </w:p>
        </w:tc>
      </w:tr>
      <w:tr w:rsidR="00A22F9C" w:rsidTr="00A22F9C">
        <w:trPr>
          <w:ins w:id="160" w:author="Fernandes, Richard [2]" w:date="2020-07-06T13:58:00Z"/>
        </w:trPr>
        <w:tc>
          <w:tcPr>
            <w:tcW w:w="1872" w:type="dxa"/>
            <w:shd w:val="clear" w:color="auto" w:fill="BFBFBF" w:themeFill="background1" w:themeFillShade="BF"/>
          </w:tcPr>
          <w:p w:rsidR="00A22F9C" w:rsidRDefault="00A22F9C" w:rsidP="00A22F9C">
            <w:pPr>
              <w:rPr>
                <w:ins w:id="161" w:author="Fernandes, Richard [2]" w:date="2020-07-06T13:58:00Z"/>
              </w:rPr>
            </w:pPr>
            <w:ins w:id="162" w:author="Fernandes, Richard [2]" w:date="2020-07-06T13:58:00Z">
              <w:r>
                <w:t>Hemispherical directional reflectance</w:t>
              </w:r>
            </w:ins>
          </w:p>
        </w:tc>
        <w:tc>
          <w:tcPr>
            <w:tcW w:w="1204" w:type="dxa"/>
            <w:shd w:val="clear" w:color="auto" w:fill="BFBFBF" w:themeFill="background1" w:themeFillShade="BF"/>
          </w:tcPr>
          <w:p w:rsidR="00A22F9C" w:rsidRDefault="00A22F9C" w:rsidP="00A22F9C">
            <w:pPr>
              <w:rPr>
                <w:ins w:id="163" w:author="Fernandes, Richard [2]" w:date="2020-07-06T13:58:00Z"/>
              </w:rPr>
            </w:pPr>
            <w:ins w:id="164" w:author="Fernandes, Richard [2]" w:date="2020-07-06T13:58:00Z">
              <w:r>
                <w:t>Rho</w:t>
              </w:r>
            </w:ins>
          </w:p>
        </w:tc>
        <w:tc>
          <w:tcPr>
            <w:tcW w:w="2561" w:type="dxa"/>
            <w:shd w:val="clear" w:color="auto" w:fill="BFBFBF" w:themeFill="background1" w:themeFillShade="BF"/>
          </w:tcPr>
          <w:p w:rsidR="00A22F9C" w:rsidRDefault="00A22F9C" w:rsidP="00806B95">
            <w:pPr>
              <w:rPr>
                <w:ins w:id="165" w:author="Fernandes, Richard [2]" w:date="2020-07-06T13:58:00Z"/>
              </w:rPr>
            </w:pPr>
            <w:ins w:id="166" w:author="Fernandes, Richard [2]" w:date="2020-07-06T13:58:00Z">
              <w:r>
                <w:t xml:space="preserve">Ratio of sunlight  reflected in direction of sensor to incident </w:t>
              </w:r>
              <w:r>
                <w:lastRenderedPageBreak/>
                <w:t>illumination at local overpass time</w:t>
              </w:r>
            </w:ins>
          </w:p>
        </w:tc>
        <w:tc>
          <w:tcPr>
            <w:tcW w:w="1866" w:type="dxa"/>
            <w:shd w:val="clear" w:color="auto" w:fill="BFBFBF" w:themeFill="background1" w:themeFillShade="BF"/>
          </w:tcPr>
          <w:p w:rsidR="00A22F9C" w:rsidRDefault="00A22F9C" w:rsidP="00A22F9C">
            <w:pPr>
              <w:rPr>
                <w:ins w:id="167" w:author="Fernandes, Richard [2]" w:date="2020-07-06T13:58:00Z"/>
              </w:rPr>
            </w:pPr>
            <w:ins w:id="168" w:author="Fernandes, Richard [2]" w:date="2020-07-06T13:58:00Z">
              <w:r>
                <w:lastRenderedPageBreak/>
                <w:t>ratio</w:t>
              </w:r>
            </w:ins>
          </w:p>
        </w:tc>
        <w:tc>
          <w:tcPr>
            <w:tcW w:w="1847" w:type="dxa"/>
            <w:shd w:val="clear" w:color="auto" w:fill="BFBFBF" w:themeFill="background1" w:themeFillShade="BF"/>
          </w:tcPr>
          <w:p w:rsidR="00A22F9C" w:rsidRDefault="00A22F9C" w:rsidP="00A22F9C">
            <w:pPr>
              <w:rPr>
                <w:ins w:id="169" w:author="Fernandes, Richard [2]" w:date="2020-07-06T13:58:00Z"/>
              </w:rPr>
            </w:pPr>
            <w:ins w:id="170" w:author="Fernandes, Richard [2]" w:date="2020-07-06T13:58:00Z">
              <w:r>
                <w:t>[0,1+]</w:t>
              </w:r>
            </w:ins>
          </w:p>
          <w:p w:rsidR="00A22F9C" w:rsidRDefault="00A22F9C" w:rsidP="00A22F9C">
            <w:pPr>
              <w:rPr>
                <w:ins w:id="171" w:author="Fernandes, Richard [2]" w:date="2020-07-06T13:58:00Z"/>
              </w:rPr>
            </w:pPr>
            <w:ins w:id="172" w:author="Fernandes, Richard [2]" w:date="2020-07-06T13:58:00Z">
              <w:r>
                <w:t>May exceed one exceptionally</w:t>
              </w:r>
            </w:ins>
          </w:p>
        </w:tc>
      </w:tr>
      <w:tr w:rsidR="00A22F9C" w:rsidTr="00806B95">
        <w:trPr>
          <w:ins w:id="173" w:author="Fernandes, Richard [2]" w:date="2020-07-06T13:58:00Z"/>
          <w:trPrChange w:id="174" w:author="Fernandes, Richard [2]" w:date="2020-07-06T14:02:00Z">
            <w:trPr>
              <w:gridAfter w:val="0"/>
            </w:trPr>
          </w:trPrChange>
        </w:trPr>
        <w:tc>
          <w:tcPr>
            <w:tcW w:w="1872" w:type="dxa"/>
            <w:shd w:val="clear" w:color="auto" w:fill="BFBFBF" w:themeFill="background1" w:themeFillShade="BF"/>
            <w:tcPrChange w:id="175" w:author="Fernandes, Richard [2]" w:date="2020-07-06T14:02:00Z">
              <w:tcPr>
                <w:tcW w:w="1872" w:type="dxa"/>
              </w:tcPr>
            </w:tcPrChange>
          </w:tcPr>
          <w:p w:rsidR="00A22F9C" w:rsidRDefault="00806B95" w:rsidP="00BC5F91">
            <w:pPr>
              <w:rPr>
                <w:ins w:id="176" w:author="Fernandes, Richard [2]" w:date="2020-07-06T13:58:00Z"/>
              </w:rPr>
            </w:pPr>
            <w:ins w:id="177" w:author="Fernandes, Richard [2]" w:date="2020-07-06T14:02:00Z">
              <w:r>
                <w:t>Land Cover</w:t>
              </w:r>
            </w:ins>
          </w:p>
        </w:tc>
        <w:tc>
          <w:tcPr>
            <w:tcW w:w="1204" w:type="dxa"/>
            <w:shd w:val="clear" w:color="auto" w:fill="BFBFBF" w:themeFill="background1" w:themeFillShade="BF"/>
            <w:tcPrChange w:id="178" w:author="Fernandes, Richard [2]" w:date="2020-07-06T14:02:00Z">
              <w:tcPr>
                <w:tcW w:w="1204" w:type="dxa"/>
                <w:gridSpan w:val="2"/>
              </w:tcPr>
            </w:tcPrChange>
          </w:tcPr>
          <w:p w:rsidR="00A22F9C" w:rsidRDefault="00806B95" w:rsidP="00BC5F91">
            <w:pPr>
              <w:rPr>
                <w:ins w:id="179" w:author="Fernandes, Richard [2]" w:date="2020-07-06T13:58:00Z"/>
              </w:rPr>
            </w:pPr>
            <w:ins w:id="180" w:author="Fernandes, Richard [2]" w:date="2020-07-06T13:58:00Z">
              <w:r>
                <w:t>LC</w:t>
              </w:r>
            </w:ins>
          </w:p>
        </w:tc>
        <w:tc>
          <w:tcPr>
            <w:tcW w:w="2561" w:type="dxa"/>
            <w:shd w:val="clear" w:color="auto" w:fill="BFBFBF" w:themeFill="background1" w:themeFillShade="BF"/>
            <w:tcPrChange w:id="181" w:author="Fernandes, Richard [2]" w:date="2020-07-06T14:02:00Z">
              <w:tcPr>
                <w:tcW w:w="2561" w:type="dxa"/>
                <w:gridSpan w:val="2"/>
              </w:tcPr>
            </w:tcPrChange>
          </w:tcPr>
          <w:p w:rsidR="00A22F9C" w:rsidRDefault="00806B95" w:rsidP="00806B95">
            <w:pPr>
              <w:rPr>
                <w:ins w:id="182" w:author="Fernandes, Richard [2]" w:date="2020-07-06T13:58:00Z"/>
              </w:rPr>
            </w:pPr>
            <w:ins w:id="183" w:author="Fernandes, Richard [2]" w:date="2020-07-06T14:02:00Z">
              <w:r>
                <w:t>Land cover.</w:t>
              </w:r>
            </w:ins>
          </w:p>
        </w:tc>
        <w:tc>
          <w:tcPr>
            <w:tcW w:w="1866" w:type="dxa"/>
            <w:shd w:val="clear" w:color="auto" w:fill="BFBFBF" w:themeFill="background1" w:themeFillShade="BF"/>
            <w:tcPrChange w:id="184" w:author="Fernandes, Richard [2]" w:date="2020-07-06T14:02:00Z">
              <w:tcPr>
                <w:tcW w:w="1866" w:type="dxa"/>
                <w:gridSpan w:val="2"/>
              </w:tcPr>
            </w:tcPrChange>
          </w:tcPr>
          <w:p w:rsidR="00A22F9C" w:rsidRDefault="00806B95" w:rsidP="00806B95">
            <w:pPr>
              <w:rPr>
                <w:ins w:id="185" w:author="Fernandes, Richard [2]" w:date="2020-07-06T13:58:00Z"/>
              </w:rPr>
              <w:pPrChange w:id="186" w:author="Fernandes, Richard [2]" w:date="2020-07-06T14:02:00Z">
                <w:pPr/>
              </w:pPrChange>
            </w:pPr>
            <w:ins w:id="187" w:author="Fernandes, Richard [2]" w:date="2020-07-06T14:02:00Z">
              <w:r>
                <w:t>NALCMS legend</w:t>
              </w:r>
            </w:ins>
          </w:p>
        </w:tc>
        <w:tc>
          <w:tcPr>
            <w:tcW w:w="1847" w:type="dxa"/>
            <w:shd w:val="clear" w:color="auto" w:fill="BFBFBF" w:themeFill="background1" w:themeFillShade="BF"/>
            <w:tcPrChange w:id="188" w:author="Fernandes, Richard [2]" w:date="2020-07-06T14:02:00Z">
              <w:tcPr>
                <w:tcW w:w="1847" w:type="dxa"/>
                <w:gridSpan w:val="2"/>
              </w:tcPr>
            </w:tcPrChange>
          </w:tcPr>
          <w:p w:rsidR="00A22F9C" w:rsidRDefault="00806B95" w:rsidP="00BC5F91">
            <w:pPr>
              <w:rPr>
                <w:ins w:id="189" w:author="Fernandes, Richard [2]" w:date="2020-07-06T13:58:00Z"/>
              </w:rPr>
            </w:pPr>
            <w:ins w:id="190" w:author="Fernandes, Richard [2]" w:date="2020-07-06T13:58:00Z">
              <w:r>
                <w:t>19 classes</w:t>
              </w:r>
            </w:ins>
          </w:p>
        </w:tc>
      </w:tr>
      <w:tr w:rsidR="00806B95" w:rsidTr="00A22F9C">
        <w:trPr>
          <w:ins w:id="191" w:author="Fernandes, Richard [2]" w:date="2020-07-06T14:01:00Z"/>
        </w:trPr>
        <w:tc>
          <w:tcPr>
            <w:tcW w:w="1872" w:type="dxa"/>
            <w:shd w:val="clear" w:color="auto" w:fill="92D050"/>
          </w:tcPr>
          <w:p w:rsidR="00806B95" w:rsidRDefault="00806B95" w:rsidP="00806B95">
            <w:pPr>
              <w:rPr>
                <w:ins w:id="192" w:author="Fernandes, Richard [2]" w:date="2020-07-06T14:01:00Z"/>
              </w:rPr>
            </w:pPr>
            <w:ins w:id="193" w:author="Fernandes, Richard [2]" w:date="2020-07-06T14:02:00Z">
              <w:r>
                <w:t>Leaf Area Index</w:t>
              </w:r>
            </w:ins>
          </w:p>
        </w:tc>
        <w:tc>
          <w:tcPr>
            <w:tcW w:w="1204" w:type="dxa"/>
            <w:shd w:val="clear" w:color="auto" w:fill="92D050"/>
          </w:tcPr>
          <w:p w:rsidR="00806B95" w:rsidRDefault="00806B95" w:rsidP="00806B95">
            <w:pPr>
              <w:rPr>
                <w:ins w:id="194" w:author="Fernandes, Richard [2]" w:date="2020-07-06T14:01:00Z"/>
              </w:rPr>
            </w:pPr>
            <w:ins w:id="195" w:author="Fernandes, Richard [2]" w:date="2020-07-06T14:02:00Z">
              <w:r>
                <w:t>LAI</w:t>
              </w:r>
            </w:ins>
          </w:p>
        </w:tc>
        <w:tc>
          <w:tcPr>
            <w:tcW w:w="2561" w:type="dxa"/>
            <w:shd w:val="clear" w:color="auto" w:fill="92D050"/>
          </w:tcPr>
          <w:p w:rsidR="00806B95" w:rsidRDefault="00806B95" w:rsidP="00806B95">
            <w:pPr>
              <w:rPr>
                <w:ins w:id="196" w:author="Fernandes, Richard [2]" w:date="2020-07-06T14:01:00Z"/>
              </w:rPr>
            </w:pPr>
            <w:ins w:id="197" w:author="Fernandes, Richard [2]" w:date="2020-07-06T14:02:00Z">
              <w:r>
                <w:t>Have the total foliage surface area per unit ground area projected on local horizontal datum.</w:t>
              </w:r>
            </w:ins>
          </w:p>
        </w:tc>
        <w:tc>
          <w:tcPr>
            <w:tcW w:w="1866" w:type="dxa"/>
            <w:shd w:val="clear" w:color="auto" w:fill="92D050"/>
          </w:tcPr>
          <w:p w:rsidR="00806B95" w:rsidRDefault="00806B95" w:rsidP="00806B95">
            <w:pPr>
              <w:rPr>
                <w:ins w:id="198" w:author="Fernandes, Richard [2]" w:date="2020-07-06T14:01:00Z"/>
              </w:rPr>
            </w:pPr>
            <w:ins w:id="199" w:author="Fernandes, Richard [2]" w:date="2020-07-06T14:02:00Z">
              <w:r>
                <w:t>M2 foliage/m2 horizontal ground area</w:t>
              </w:r>
            </w:ins>
          </w:p>
        </w:tc>
        <w:tc>
          <w:tcPr>
            <w:tcW w:w="1847" w:type="dxa"/>
            <w:shd w:val="clear" w:color="auto" w:fill="92D050"/>
          </w:tcPr>
          <w:p w:rsidR="00806B95" w:rsidRDefault="00806B95" w:rsidP="00806B95">
            <w:pPr>
              <w:rPr>
                <w:ins w:id="200" w:author="Fernandes, Richard [2]" w:date="2020-07-06T14:01:00Z"/>
              </w:rPr>
            </w:pPr>
            <w:ins w:id="201" w:author="Fernandes, Richard [2]" w:date="2020-07-06T14:02:00Z">
              <w:r>
                <w:t>0-20</w:t>
              </w:r>
            </w:ins>
          </w:p>
        </w:tc>
      </w:tr>
      <w:tr w:rsidR="00A22F9C" w:rsidTr="00A22F9C">
        <w:trPr>
          <w:ins w:id="202" w:author="Fernandes, Richard [2]" w:date="2020-07-06T13:58:00Z"/>
          <w:trPrChange w:id="203" w:author="Fernandes, Richard [2]" w:date="2020-07-06T13:59:00Z">
            <w:trPr>
              <w:gridAfter w:val="0"/>
            </w:trPr>
          </w:trPrChange>
        </w:trPr>
        <w:tc>
          <w:tcPr>
            <w:tcW w:w="1872" w:type="dxa"/>
            <w:shd w:val="clear" w:color="auto" w:fill="B8CCE4" w:themeFill="accent1" w:themeFillTint="66"/>
            <w:tcPrChange w:id="204" w:author="Fernandes, Richard [2]" w:date="2020-07-06T13:59:00Z">
              <w:tcPr>
                <w:tcW w:w="1872" w:type="dxa"/>
              </w:tcPr>
            </w:tcPrChange>
          </w:tcPr>
          <w:p w:rsidR="00A22F9C" w:rsidRDefault="00A22F9C" w:rsidP="00BC5F91">
            <w:pPr>
              <w:rPr>
                <w:ins w:id="205" w:author="Fernandes, Richard [2]" w:date="2020-07-06T13:58:00Z"/>
              </w:rPr>
            </w:pPr>
            <w:ins w:id="206" w:author="Fernandes, Richard [2]" w:date="2020-07-06T13:58:00Z">
              <w:r>
                <w:t>Leaf chlorophyll content</w:t>
              </w:r>
            </w:ins>
          </w:p>
        </w:tc>
        <w:tc>
          <w:tcPr>
            <w:tcW w:w="1204" w:type="dxa"/>
            <w:shd w:val="clear" w:color="auto" w:fill="B8CCE4" w:themeFill="accent1" w:themeFillTint="66"/>
            <w:tcPrChange w:id="207" w:author="Fernandes, Richard [2]" w:date="2020-07-06T13:59:00Z">
              <w:tcPr>
                <w:tcW w:w="1204" w:type="dxa"/>
                <w:gridSpan w:val="2"/>
              </w:tcPr>
            </w:tcPrChange>
          </w:tcPr>
          <w:p w:rsidR="00A22F9C" w:rsidRDefault="00A22F9C" w:rsidP="00BC5F91">
            <w:pPr>
              <w:rPr>
                <w:ins w:id="208" w:author="Fernandes, Richard [2]" w:date="2020-07-06T13:58:00Z"/>
              </w:rPr>
            </w:pPr>
            <w:ins w:id="209" w:author="Fernandes, Richard [2]" w:date="2020-07-06T13:58:00Z">
              <w:r>
                <w:t>Cab</w:t>
              </w:r>
            </w:ins>
          </w:p>
        </w:tc>
        <w:tc>
          <w:tcPr>
            <w:tcW w:w="2561" w:type="dxa"/>
            <w:shd w:val="clear" w:color="auto" w:fill="B8CCE4" w:themeFill="accent1" w:themeFillTint="66"/>
            <w:tcPrChange w:id="210" w:author="Fernandes, Richard [2]" w:date="2020-07-06T13:59:00Z">
              <w:tcPr>
                <w:tcW w:w="2561" w:type="dxa"/>
                <w:gridSpan w:val="2"/>
              </w:tcPr>
            </w:tcPrChange>
          </w:tcPr>
          <w:p w:rsidR="00A22F9C" w:rsidRDefault="00A22F9C" w:rsidP="00BC5F91">
            <w:pPr>
              <w:rPr>
                <w:ins w:id="211" w:author="Fernandes, Richard [2]" w:date="2020-07-06T13:58:00Z"/>
              </w:rPr>
            </w:pPr>
            <w:ins w:id="212" w:author="Fernandes, Richard [2]" w:date="2020-07-06T13:58:00Z">
              <w:r>
                <w:t>Mass of chlorophyll a and b per unit LAI.</w:t>
              </w:r>
            </w:ins>
          </w:p>
        </w:tc>
        <w:tc>
          <w:tcPr>
            <w:tcW w:w="1866" w:type="dxa"/>
            <w:shd w:val="clear" w:color="auto" w:fill="B8CCE4" w:themeFill="accent1" w:themeFillTint="66"/>
            <w:tcPrChange w:id="213" w:author="Fernandes, Richard [2]" w:date="2020-07-06T13:59:00Z">
              <w:tcPr>
                <w:tcW w:w="1866" w:type="dxa"/>
                <w:gridSpan w:val="2"/>
              </w:tcPr>
            </w:tcPrChange>
          </w:tcPr>
          <w:p w:rsidR="00A22F9C" w:rsidRDefault="00A22F9C">
            <w:pPr>
              <w:rPr>
                <w:ins w:id="214" w:author="Fernandes, Richard [2]" w:date="2020-07-06T13:58:00Z"/>
              </w:rPr>
            </w:pPr>
            <w:ins w:id="215" w:author="Fernandes, Richard [2]" w:date="2020-07-06T13:58:00Z">
              <w:r>
                <w:t>g</w:t>
              </w:r>
              <w:r w:rsidDel="00A22F9C">
                <w:t>G</w:t>
              </w:r>
              <w:r>
                <w:t xml:space="preserve"> chlorophyll </w:t>
              </w:r>
              <w:proofErr w:type="spellStart"/>
              <w:r>
                <w:t>a+b</w:t>
              </w:r>
              <w:proofErr w:type="spellEnd"/>
              <w:r>
                <w:t>/m</w:t>
              </w:r>
              <w:r w:rsidRPr="00A22F9C" w:rsidDel="00A22F9C">
                <w:rPr>
                  <w:vertAlign w:val="superscript"/>
                  <w:rPrChange w:id="216" w:author="Fernandes, Richard [2]" w:date="2020-07-06T13:54:00Z">
                    <w:rPr/>
                  </w:rPrChange>
                </w:rPr>
                <w:t>-</w:t>
              </w:r>
              <w:r w:rsidRPr="00A22F9C">
                <w:rPr>
                  <w:vertAlign w:val="superscript"/>
                  <w:rPrChange w:id="217" w:author="Fernandes, Richard [2]" w:date="2020-07-06T13:54:00Z">
                    <w:rPr/>
                  </w:rPrChange>
                </w:rPr>
                <w:t>2</w:t>
              </w:r>
              <w:r>
                <w:t xml:space="preserve"> half foliage surface area</w:t>
              </w:r>
            </w:ins>
          </w:p>
        </w:tc>
        <w:tc>
          <w:tcPr>
            <w:tcW w:w="1847" w:type="dxa"/>
            <w:shd w:val="clear" w:color="auto" w:fill="B8CCE4" w:themeFill="accent1" w:themeFillTint="66"/>
            <w:tcPrChange w:id="218" w:author="Fernandes, Richard [2]" w:date="2020-07-06T13:59:00Z">
              <w:tcPr>
                <w:tcW w:w="1847" w:type="dxa"/>
                <w:gridSpan w:val="2"/>
              </w:tcPr>
            </w:tcPrChange>
          </w:tcPr>
          <w:p w:rsidR="00A22F9C" w:rsidRDefault="00A22F9C" w:rsidP="00BC5F91">
            <w:pPr>
              <w:rPr>
                <w:ins w:id="219" w:author="Fernandes, Richard [2]" w:date="2020-07-06T13:58:00Z"/>
              </w:rPr>
            </w:pPr>
            <w:ins w:id="220" w:author="Fernandes, Richard [2]" w:date="2020-07-06T13:58:00Z">
              <w:r>
                <w:t xml:space="preserve">0-100 </w:t>
              </w:r>
            </w:ins>
          </w:p>
        </w:tc>
      </w:tr>
      <w:tr w:rsidR="00A22F9C" w:rsidTr="00A22F9C">
        <w:trPr>
          <w:ins w:id="221" w:author="Fernandes, Richard [2]" w:date="2020-07-06T13:58:00Z"/>
          <w:trPrChange w:id="222" w:author="Fernandes, Richard [2]" w:date="2020-07-06T13:59:00Z">
            <w:trPr>
              <w:gridAfter w:val="0"/>
            </w:trPr>
          </w:trPrChange>
        </w:trPr>
        <w:tc>
          <w:tcPr>
            <w:tcW w:w="1872" w:type="dxa"/>
            <w:shd w:val="clear" w:color="auto" w:fill="B8CCE4" w:themeFill="accent1" w:themeFillTint="66"/>
            <w:tcPrChange w:id="223" w:author="Fernandes, Richard [2]" w:date="2020-07-06T13:59:00Z">
              <w:tcPr>
                <w:tcW w:w="1872" w:type="dxa"/>
              </w:tcPr>
            </w:tcPrChange>
          </w:tcPr>
          <w:p w:rsidR="00A22F9C" w:rsidRDefault="00A22F9C">
            <w:pPr>
              <w:rPr>
                <w:ins w:id="224" w:author="Fernandes, Richard [2]" w:date="2020-07-06T13:58:00Z"/>
              </w:rPr>
            </w:pPr>
            <w:ins w:id="225" w:author="Fernandes, Richard [2]" w:date="2020-07-06T13:58:00Z">
              <w:r>
                <w:t>Leaf water content</w:t>
              </w:r>
            </w:ins>
          </w:p>
        </w:tc>
        <w:tc>
          <w:tcPr>
            <w:tcW w:w="1204" w:type="dxa"/>
            <w:shd w:val="clear" w:color="auto" w:fill="B8CCE4" w:themeFill="accent1" w:themeFillTint="66"/>
            <w:tcPrChange w:id="226" w:author="Fernandes, Richard [2]" w:date="2020-07-06T13:59:00Z">
              <w:tcPr>
                <w:tcW w:w="1204" w:type="dxa"/>
                <w:gridSpan w:val="2"/>
              </w:tcPr>
            </w:tcPrChange>
          </w:tcPr>
          <w:p w:rsidR="00A22F9C" w:rsidRDefault="00A22F9C" w:rsidP="00BC5F91">
            <w:pPr>
              <w:rPr>
                <w:ins w:id="227" w:author="Fernandes, Richard [2]" w:date="2020-07-06T13:58:00Z"/>
              </w:rPr>
            </w:pPr>
            <w:proofErr w:type="spellStart"/>
            <w:ins w:id="228" w:author="Fernandes, Richard [2]" w:date="2020-07-06T13:58:00Z">
              <w:r>
                <w:t>Cw</w:t>
              </w:r>
              <w:proofErr w:type="spellEnd"/>
            </w:ins>
          </w:p>
        </w:tc>
        <w:tc>
          <w:tcPr>
            <w:tcW w:w="2561" w:type="dxa"/>
            <w:shd w:val="clear" w:color="auto" w:fill="B8CCE4" w:themeFill="accent1" w:themeFillTint="66"/>
            <w:tcPrChange w:id="229" w:author="Fernandes, Richard [2]" w:date="2020-07-06T13:59:00Z">
              <w:tcPr>
                <w:tcW w:w="2561" w:type="dxa"/>
                <w:gridSpan w:val="2"/>
              </w:tcPr>
            </w:tcPrChange>
          </w:tcPr>
          <w:p w:rsidR="00A22F9C" w:rsidRDefault="00A22F9C" w:rsidP="00BC5F91">
            <w:pPr>
              <w:rPr>
                <w:ins w:id="230" w:author="Fernandes, Richard [2]" w:date="2020-07-06T13:58:00Z"/>
              </w:rPr>
            </w:pPr>
            <w:ins w:id="231" w:author="Fernandes, Richard [2]" w:date="2020-07-06T13:58:00Z">
              <w:r>
                <w:t>Mass of H20 per unit LAI.</w:t>
              </w:r>
            </w:ins>
          </w:p>
        </w:tc>
        <w:tc>
          <w:tcPr>
            <w:tcW w:w="1866" w:type="dxa"/>
            <w:shd w:val="clear" w:color="auto" w:fill="B8CCE4" w:themeFill="accent1" w:themeFillTint="66"/>
            <w:tcPrChange w:id="232" w:author="Fernandes, Richard [2]" w:date="2020-07-06T13:59:00Z">
              <w:tcPr>
                <w:tcW w:w="1866" w:type="dxa"/>
                <w:gridSpan w:val="2"/>
              </w:tcPr>
            </w:tcPrChange>
          </w:tcPr>
          <w:p w:rsidR="00A22F9C" w:rsidRDefault="00A22F9C" w:rsidP="00BC5F91">
            <w:pPr>
              <w:rPr>
                <w:ins w:id="233" w:author="Fernandes, Richard [2]" w:date="2020-07-06T13:58:00Z"/>
              </w:rPr>
            </w:pPr>
            <w:ins w:id="234" w:author="Fernandes, Richard [2]" w:date="2020-07-06T13:58:00Z">
              <w:r>
                <w:t xml:space="preserve">g </w:t>
              </w:r>
              <w:r w:rsidDel="00A22F9C">
                <w:t xml:space="preserve">G </w:t>
              </w:r>
              <w:r>
                <w:t>H20/m</w:t>
              </w:r>
              <w:r w:rsidRPr="00A22F9C" w:rsidDel="00A22F9C">
                <w:rPr>
                  <w:vertAlign w:val="superscript"/>
                  <w:rPrChange w:id="235" w:author="Fernandes, Richard [2]" w:date="2020-07-06T13:53:00Z">
                    <w:rPr/>
                  </w:rPrChange>
                </w:rPr>
                <w:t>-</w:t>
              </w:r>
              <w:r w:rsidRPr="00A22F9C">
                <w:rPr>
                  <w:vertAlign w:val="superscript"/>
                  <w:rPrChange w:id="236" w:author="Fernandes, Richard [2]" w:date="2020-07-06T13:53:00Z">
                    <w:rPr/>
                  </w:rPrChange>
                </w:rPr>
                <w:t>2</w:t>
              </w:r>
              <w:r>
                <w:t xml:space="preserve"> half foliage surface area</w:t>
              </w:r>
            </w:ins>
          </w:p>
        </w:tc>
        <w:tc>
          <w:tcPr>
            <w:tcW w:w="1847" w:type="dxa"/>
            <w:shd w:val="clear" w:color="auto" w:fill="B8CCE4" w:themeFill="accent1" w:themeFillTint="66"/>
            <w:tcPrChange w:id="237" w:author="Fernandes, Richard [2]" w:date="2020-07-06T13:59:00Z">
              <w:tcPr>
                <w:tcW w:w="1847" w:type="dxa"/>
                <w:gridSpan w:val="2"/>
              </w:tcPr>
            </w:tcPrChange>
          </w:tcPr>
          <w:p w:rsidR="00A22F9C" w:rsidRDefault="00A22F9C" w:rsidP="00BC5F91">
            <w:pPr>
              <w:rPr>
                <w:ins w:id="238" w:author="Fernandes, Richard [2]" w:date="2020-07-06T13:58:00Z"/>
              </w:rPr>
            </w:pPr>
            <w:ins w:id="239" w:author="Fernandes, Richard [2]" w:date="2020-07-06T13:58:00Z">
              <w:r>
                <w:t>0-10</w:t>
              </w:r>
            </w:ins>
          </w:p>
        </w:tc>
      </w:tr>
      <w:tr w:rsidR="00BC5F91" w:rsidDel="00A22F9C" w:rsidTr="00A22F9C">
        <w:trPr>
          <w:ins w:id="240" w:author="Fernandes, Richard" w:date="2019-01-02T15:36:00Z"/>
          <w:del w:id="241" w:author="Fernandes, Richard [2]" w:date="2020-07-06T13:58:00Z"/>
        </w:trPr>
        <w:tc>
          <w:tcPr>
            <w:tcW w:w="1872" w:type="dxa"/>
            <w:tcPrChange w:id="242" w:author="Fernandes, Richard" w:date="2019-03-08T16:21:00Z">
              <w:tcPr>
                <w:tcW w:w="1915" w:type="dxa"/>
                <w:gridSpan w:val="2"/>
              </w:tcPr>
            </w:tcPrChange>
          </w:tcPr>
          <w:p w:rsidR="00BC5F91" w:rsidDel="00A22F9C" w:rsidRDefault="00BC5F91" w:rsidP="00BC5F91">
            <w:pPr>
              <w:rPr>
                <w:ins w:id="243" w:author="Fernandes, Richard" w:date="2019-01-02T15:36:00Z"/>
                <w:del w:id="244" w:author="Fernandes, Richard [2]" w:date="2020-07-06T13:58:00Z"/>
              </w:rPr>
            </w:pPr>
            <w:ins w:id="245" w:author="Fernandes, Richard" w:date="2019-01-02T15:39:00Z">
              <w:del w:id="246" w:author="Fernandes, Richard [2]" w:date="2020-07-06T13:58:00Z">
                <w:r w:rsidDel="00A22F9C">
                  <w:delText>Leaf chlorophyll content</w:delText>
                </w:r>
              </w:del>
            </w:ins>
          </w:p>
        </w:tc>
        <w:tc>
          <w:tcPr>
            <w:tcW w:w="1204" w:type="dxa"/>
            <w:tcPrChange w:id="247" w:author="Fernandes, Richard" w:date="2019-03-08T16:21:00Z">
              <w:tcPr>
                <w:tcW w:w="1915" w:type="dxa"/>
                <w:gridSpan w:val="2"/>
              </w:tcPr>
            </w:tcPrChange>
          </w:tcPr>
          <w:p w:rsidR="00BC5F91" w:rsidDel="00A22F9C" w:rsidRDefault="00BC5F91" w:rsidP="00BC5F91">
            <w:pPr>
              <w:rPr>
                <w:ins w:id="248" w:author="Fernandes, Richard" w:date="2019-01-02T15:36:00Z"/>
                <w:del w:id="249" w:author="Fernandes, Richard [2]" w:date="2020-07-06T13:58:00Z"/>
              </w:rPr>
            </w:pPr>
            <w:ins w:id="250" w:author="Fernandes, Richard" w:date="2019-01-02T15:39:00Z">
              <w:del w:id="251" w:author="Fernandes, Richard [2]" w:date="2020-07-06T13:58:00Z">
                <w:r w:rsidDel="00A22F9C">
                  <w:delText>Cab</w:delText>
                </w:r>
              </w:del>
            </w:ins>
          </w:p>
        </w:tc>
        <w:tc>
          <w:tcPr>
            <w:tcW w:w="2561" w:type="dxa"/>
            <w:tcPrChange w:id="252" w:author="Fernandes, Richard" w:date="2019-03-08T16:21:00Z">
              <w:tcPr>
                <w:tcW w:w="1915" w:type="dxa"/>
                <w:gridSpan w:val="2"/>
              </w:tcPr>
            </w:tcPrChange>
          </w:tcPr>
          <w:p w:rsidR="00BC5F91" w:rsidDel="00A22F9C" w:rsidRDefault="00BC5F91" w:rsidP="00BC5F91">
            <w:pPr>
              <w:rPr>
                <w:ins w:id="253" w:author="Fernandes, Richard" w:date="2019-01-02T15:36:00Z"/>
                <w:del w:id="254" w:author="Fernandes, Richard [2]" w:date="2020-07-06T13:58:00Z"/>
              </w:rPr>
            </w:pPr>
            <w:ins w:id="255" w:author="Fernandes, Richard" w:date="2019-01-02T15:41:00Z">
              <w:del w:id="256" w:author="Fernandes, Richard [2]" w:date="2020-07-06T13:58:00Z">
                <w:r w:rsidDel="00A22F9C">
                  <w:delText>Mass of chlorophyll a and b per unit LAI.</w:delText>
                </w:r>
              </w:del>
            </w:ins>
          </w:p>
        </w:tc>
        <w:tc>
          <w:tcPr>
            <w:tcW w:w="1866" w:type="dxa"/>
            <w:tcPrChange w:id="257" w:author="Fernandes, Richard" w:date="2019-03-08T16:21:00Z">
              <w:tcPr>
                <w:tcW w:w="1915" w:type="dxa"/>
                <w:gridSpan w:val="2"/>
              </w:tcPr>
            </w:tcPrChange>
          </w:tcPr>
          <w:p w:rsidR="00BC5F91" w:rsidDel="00A22F9C" w:rsidRDefault="00BC5F91">
            <w:pPr>
              <w:rPr>
                <w:ins w:id="258" w:author="Fernandes, Richard" w:date="2019-01-02T15:36:00Z"/>
                <w:del w:id="259" w:author="Fernandes, Richard [2]" w:date="2020-07-06T13:58:00Z"/>
              </w:rPr>
            </w:pPr>
            <w:ins w:id="260" w:author="Fernandes, Richard" w:date="2019-01-02T15:44:00Z">
              <w:del w:id="261" w:author="Fernandes, Richard [2]" w:date="2020-07-06T13:55:00Z">
                <w:r w:rsidDel="00A22F9C">
                  <w:delText>G</w:delText>
                </w:r>
              </w:del>
              <w:del w:id="262" w:author="Fernandes, Richard [2]" w:date="2020-07-06T13:58:00Z">
                <w:r w:rsidDel="00A22F9C">
                  <w:delText xml:space="preserve"> chlorophyll a+b/m</w:delText>
                </w:r>
              </w:del>
              <w:del w:id="263" w:author="Fernandes, Richard [2]" w:date="2020-07-06T13:53:00Z">
                <w:r w:rsidRPr="00A22F9C" w:rsidDel="00A22F9C">
                  <w:rPr>
                    <w:vertAlign w:val="superscript"/>
                    <w:rPrChange w:id="264" w:author="Fernandes, Richard [2]" w:date="2020-07-06T13:54:00Z">
                      <w:rPr/>
                    </w:rPrChange>
                  </w:rPr>
                  <w:delText>-</w:delText>
                </w:r>
              </w:del>
              <w:del w:id="265" w:author="Fernandes, Richard [2]" w:date="2020-07-06T13:58:00Z">
                <w:r w:rsidRPr="00A22F9C" w:rsidDel="00A22F9C">
                  <w:rPr>
                    <w:vertAlign w:val="superscript"/>
                    <w:rPrChange w:id="266" w:author="Fernandes, Richard [2]" w:date="2020-07-06T13:54:00Z">
                      <w:rPr/>
                    </w:rPrChange>
                  </w:rPr>
                  <w:delText>2</w:delText>
                </w:r>
                <w:r w:rsidDel="00A22F9C">
                  <w:delText xml:space="preserve"> half foliage surface area</w:delText>
                </w:r>
              </w:del>
            </w:ins>
          </w:p>
        </w:tc>
        <w:tc>
          <w:tcPr>
            <w:tcW w:w="1847" w:type="dxa"/>
            <w:tcPrChange w:id="267" w:author="Fernandes, Richard" w:date="2019-03-08T16:21:00Z">
              <w:tcPr>
                <w:tcW w:w="1916" w:type="dxa"/>
                <w:gridSpan w:val="2"/>
              </w:tcPr>
            </w:tcPrChange>
          </w:tcPr>
          <w:p w:rsidR="00BC5F91" w:rsidDel="00A22F9C" w:rsidRDefault="00BC5F91" w:rsidP="00BC5F91">
            <w:pPr>
              <w:rPr>
                <w:ins w:id="268" w:author="Fernandes, Richard" w:date="2019-01-02T15:36:00Z"/>
                <w:del w:id="269" w:author="Fernandes, Richard [2]" w:date="2020-07-06T13:58:00Z"/>
              </w:rPr>
            </w:pPr>
            <w:ins w:id="270" w:author="Fernandes, Richard" w:date="2019-01-02T15:44:00Z">
              <w:del w:id="271" w:author="Fernandes, Richard [2]" w:date="2020-07-06T13:58:00Z">
                <w:r w:rsidDel="00A22F9C">
                  <w:delText xml:space="preserve">0-100 </w:delText>
                </w:r>
              </w:del>
            </w:ins>
          </w:p>
        </w:tc>
      </w:tr>
      <w:tr w:rsidR="00BC5F91" w:rsidDel="00A22F9C" w:rsidTr="00A22F9C">
        <w:trPr>
          <w:ins w:id="272" w:author="Fernandes, Richard" w:date="2019-01-02T15:36:00Z"/>
          <w:del w:id="273" w:author="Fernandes, Richard [2]" w:date="2020-07-06T13:58:00Z"/>
        </w:trPr>
        <w:tc>
          <w:tcPr>
            <w:tcW w:w="1872" w:type="dxa"/>
            <w:tcPrChange w:id="274" w:author="Fernandes, Richard" w:date="2019-03-08T16:21:00Z">
              <w:tcPr>
                <w:tcW w:w="1915" w:type="dxa"/>
                <w:gridSpan w:val="2"/>
              </w:tcPr>
            </w:tcPrChange>
          </w:tcPr>
          <w:p w:rsidR="00BC5F91" w:rsidDel="00A22F9C" w:rsidRDefault="00BC5F91">
            <w:pPr>
              <w:rPr>
                <w:ins w:id="275" w:author="Fernandes, Richard" w:date="2019-01-02T15:36:00Z"/>
                <w:del w:id="276" w:author="Fernandes, Richard [2]" w:date="2020-07-06T13:58:00Z"/>
              </w:rPr>
            </w:pPr>
            <w:ins w:id="277" w:author="Fernandes, Richard" w:date="2019-01-02T15:39:00Z">
              <w:del w:id="278" w:author="Fernandes, Richard [2]" w:date="2020-07-06T13:58:00Z">
                <w:r w:rsidDel="00A22F9C">
                  <w:delText>Leaf water content</w:delText>
                </w:r>
              </w:del>
            </w:ins>
          </w:p>
        </w:tc>
        <w:tc>
          <w:tcPr>
            <w:tcW w:w="1204" w:type="dxa"/>
            <w:tcPrChange w:id="279" w:author="Fernandes, Richard" w:date="2019-03-08T16:21:00Z">
              <w:tcPr>
                <w:tcW w:w="1915" w:type="dxa"/>
                <w:gridSpan w:val="2"/>
              </w:tcPr>
            </w:tcPrChange>
          </w:tcPr>
          <w:p w:rsidR="00BC5F91" w:rsidDel="00A22F9C" w:rsidRDefault="00BC5F91" w:rsidP="00BC5F91">
            <w:pPr>
              <w:rPr>
                <w:ins w:id="280" w:author="Fernandes, Richard" w:date="2019-01-02T15:36:00Z"/>
                <w:del w:id="281" w:author="Fernandes, Richard [2]" w:date="2020-07-06T13:58:00Z"/>
              </w:rPr>
            </w:pPr>
            <w:ins w:id="282" w:author="Fernandes, Richard" w:date="2019-01-02T15:39:00Z">
              <w:del w:id="283" w:author="Fernandes, Richard [2]" w:date="2020-07-06T13:58:00Z">
                <w:r w:rsidDel="00A22F9C">
                  <w:delText>Cw</w:delText>
                </w:r>
              </w:del>
            </w:ins>
          </w:p>
        </w:tc>
        <w:tc>
          <w:tcPr>
            <w:tcW w:w="2561" w:type="dxa"/>
            <w:tcPrChange w:id="284" w:author="Fernandes, Richard" w:date="2019-03-08T16:21:00Z">
              <w:tcPr>
                <w:tcW w:w="1915" w:type="dxa"/>
                <w:gridSpan w:val="2"/>
              </w:tcPr>
            </w:tcPrChange>
          </w:tcPr>
          <w:p w:rsidR="00BC5F91" w:rsidDel="00A22F9C" w:rsidRDefault="00BC5F91" w:rsidP="00BC5F91">
            <w:pPr>
              <w:rPr>
                <w:ins w:id="285" w:author="Fernandes, Richard" w:date="2019-01-02T15:36:00Z"/>
                <w:del w:id="286" w:author="Fernandes, Richard [2]" w:date="2020-07-06T13:58:00Z"/>
              </w:rPr>
            </w:pPr>
            <w:ins w:id="287" w:author="Fernandes, Richard" w:date="2019-01-02T15:41:00Z">
              <w:del w:id="288" w:author="Fernandes, Richard [2]" w:date="2020-07-06T13:58:00Z">
                <w:r w:rsidDel="00A22F9C">
                  <w:delText>Mass of H20 per unit LAI.</w:delText>
                </w:r>
              </w:del>
            </w:ins>
          </w:p>
        </w:tc>
        <w:tc>
          <w:tcPr>
            <w:tcW w:w="1866" w:type="dxa"/>
            <w:tcPrChange w:id="289" w:author="Fernandes, Richard" w:date="2019-03-08T16:21:00Z">
              <w:tcPr>
                <w:tcW w:w="1915" w:type="dxa"/>
                <w:gridSpan w:val="2"/>
              </w:tcPr>
            </w:tcPrChange>
          </w:tcPr>
          <w:p w:rsidR="00BC5F91" w:rsidDel="00A22F9C" w:rsidRDefault="00BC5F91" w:rsidP="00BC5F91">
            <w:pPr>
              <w:rPr>
                <w:ins w:id="290" w:author="Fernandes, Richard" w:date="2019-01-02T15:36:00Z"/>
                <w:del w:id="291" w:author="Fernandes, Richard [2]" w:date="2020-07-06T13:58:00Z"/>
              </w:rPr>
            </w:pPr>
            <w:ins w:id="292" w:author="Fernandes, Richard" w:date="2019-01-02T15:44:00Z">
              <w:del w:id="293" w:author="Fernandes, Richard [2]" w:date="2020-07-06T13:55:00Z">
                <w:r w:rsidDel="00A22F9C">
                  <w:delText xml:space="preserve">G </w:delText>
                </w:r>
              </w:del>
              <w:del w:id="294" w:author="Fernandes, Richard [2]" w:date="2020-07-06T13:58:00Z">
                <w:r w:rsidDel="00A22F9C">
                  <w:delText>H20/m</w:delText>
                </w:r>
              </w:del>
              <w:del w:id="295" w:author="Fernandes, Richard [2]" w:date="2020-07-06T13:53:00Z">
                <w:r w:rsidRPr="00A22F9C" w:rsidDel="00A22F9C">
                  <w:rPr>
                    <w:vertAlign w:val="superscript"/>
                    <w:rPrChange w:id="296" w:author="Fernandes, Richard [2]" w:date="2020-07-06T13:53:00Z">
                      <w:rPr/>
                    </w:rPrChange>
                  </w:rPr>
                  <w:delText>-</w:delText>
                </w:r>
              </w:del>
              <w:del w:id="297" w:author="Fernandes, Richard [2]" w:date="2020-07-06T13:58:00Z">
                <w:r w:rsidRPr="00A22F9C" w:rsidDel="00A22F9C">
                  <w:rPr>
                    <w:vertAlign w:val="superscript"/>
                    <w:rPrChange w:id="298" w:author="Fernandes, Richard [2]" w:date="2020-07-06T13:53:00Z">
                      <w:rPr/>
                    </w:rPrChange>
                  </w:rPr>
                  <w:delText>2</w:delText>
                </w:r>
                <w:r w:rsidDel="00A22F9C">
                  <w:delText xml:space="preserve"> half foliage surface area</w:delText>
                </w:r>
              </w:del>
            </w:ins>
          </w:p>
        </w:tc>
        <w:tc>
          <w:tcPr>
            <w:tcW w:w="1847" w:type="dxa"/>
            <w:tcPrChange w:id="299" w:author="Fernandes, Richard" w:date="2019-03-08T16:21:00Z">
              <w:tcPr>
                <w:tcW w:w="1916" w:type="dxa"/>
                <w:gridSpan w:val="2"/>
              </w:tcPr>
            </w:tcPrChange>
          </w:tcPr>
          <w:p w:rsidR="00BC5F91" w:rsidDel="00A22F9C" w:rsidRDefault="00BC5F91" w:rsidP="00BC5F91">
            <w:pPr>
              <w:rPr>
                <w:ins w:id="300" w:author="Fernandes, Richard" w:date="2019-01-02T15:36:00Z"/>
                <w:del w:id="301" w:author="Fernandes, Richard [2]" w:date="2020-07-06T13:58:00Z"/>
              </w:rPr>
            </w:pPr>
            <w:ins w:id="302" w:author="Fernandes, Richard" w:date="2019-01-02T15:45:00Z">
              <w:del w:id="303" w:author="Fernandes, Richard [2]" w:date="2020-07-06T13:58:00Z">
                <w:r w:rsidDel="00A22F9C">
                  <w:delText>0-10</w:delText>
                </w:r>
              </w:del>
            </w:ins>
          </w:p>
        </w:tc>
      </w:tr>
      <w:tr w:rsidR="00BC5F91" w:rsidDel="00A22F9C" w:rsidTr="00A22F9C">
        <w:trPr>
          <w:ins w:id="304" w:author="Fernandes, Richard" w:date="2019-01-02T15:37:00Z"/>
          <w:del w:id="305" w:author="Fernandes, Richard [2]" w:date="2020-07-06T13:58:00Z"/>
        </w:trPr>
        <w:tc>
          <w:tcPr>
            <w:tcW w:w="1872" w:type="dxa"/>
            <w:tcPrChange w:id="306" w:author="Fernandes, Richard" w:date="2019-03-08T16:21:00Z">
              <w:tcPr>
                <w:tcW w:w="1915" w:type="dxa"/>
                <w:gridSpan w:val="2"/>
              </w:tcPr>
            </w:tcPrChange>
          </w:tcPr>
          <w:p w:rsidR="00BC5F91" w:rsidDel="00A22F9C" w:rsidRDefault="00BC5F91" w:rsidP="00BC5F91">
            <w:pPr>
              <w:rPr>
                <w:ins w:id="307" w:author="Fernandes, Richard" w:date="2019-01-02T15:37:00Z"/>
                <w:del w:id="308" w:author="Fernandes, Richard [2]" w:date="2020-07-06T13:58:00Z"/>
              </w:rPr>
            </w:pPr>
            <w:ins w:id="309" w:author="Fernandes, Richard" w:date="2019-01-02T15:39:00Z">
              <w:del w:id="310" w:author="Fernandes, Richard [2]" w:date="2020-07-06T13:58:00Z">
                <w:r w:rsidDel="00A22F9C">
                  <w:delText>Fraction absorbed PAR</w:delText>
                </w:r>
              </w:del>
            </w:ins>
          </w:p>
        </w:tc>
        <w:tc>
          <w:tcPr>
            <w:tcW w:w="1204" w:type="dxa"/>
            <w:tcPrChange w:id="311" w:author="Fernandes, Richard" w:date="2019-03-08T16:21:00Z">
              <w:tcPr>
                <w:tcW w:w="1915" w:type="dxa"/>
                <w:gridSpan w:val="2"/>
              </w:tcPr>
            </w:tcPrChange>
          </w:tcPr>
          <w:p w:rsidR="00BC5F91" w:rsidDel="00A22F9C" w:rsidRDefault="00BC5F91" w:rsidP="00BC5F91">
            <w:pPr>
              <w:rPr>
                <w:ins w:id="312" w:author="Fernandes, Richard" w:date="2019-01-02T15:37:00Z"/>
                <w:del w:id="313" w:author="Fernandes, Richard [2]" w:date="2020-07-06T13:58:00Z"/>
              </w:rPr>
            </w:pPr>
            <w:ins w:id="314" w:author="Fernandes, Richard" w:date="2019-01-02T15:39:00Z">
              <w:del w:id="315" w:author="Fernandes, Richard [2]" w:date="2020-07-06T13:58:00Z">
                <w:r w:rsidDel="00A22F9C">
                  <w:delText>fAPAR</w:delText>
                </w:r>
              </w:del>
            </w:ins>
          </w:p>
        </w:tc>
        <w:tc>
          <w:tcPr>
            <w:tcW w:w="2561" w:type="dxa"/>
            <w:tcPrChange w:id="316" w:author="Fernandes, Richard" w:date="2019-03-08T16:21:00Z">
              <w:tcPr>
                <w:tcW w:w="1915" w:type="dxa"/>
                <w:gridSpan w:val="2"/>
              </w:tcPr>
            </w:tcPrChange>
          </w:tcPr>
          <w:p w:rsidR="00BC5F91" w:rsidDel="00A22F9C" w:rsidRDefault="00BC5F91" w:rsidP="00BC5F91">
            <w:pPr>
              <w:rPr>
                <w:ins w:id="317" w:author="Fernandes, Richard" w:date="2019-01-02T15:37:00Z"/>
                <w:del w:id="318" w:author="Fernandes, Richard [2]" w:date="2020-07-06T13:58:00Z"/>
              </w:rPr>
            </w:pPr>
            <w:ins w:id="319" w:author="Fernandes, Richard" w:date="2019-01-02T15:42:00Z">
              <w:del w:id="320" w:author="Fernandes, Richard [2]" w:date="2020-07-06T13:58:00Z">
                <w:r w:rsidDel="00A22F9C">
                  <w:delText>Fraction of inci</w:delText>
                </w:r>
                <w:r w:rsidR="0087770C" w:rsidDel="00A22F9C">
                  <w:delText>dent PAR absorbed by vegetation at ~10am local standard time</w:delText>
                </w:r>
              </w:del>
            </w:ins>
          </w:p>
        </w:tc>
        <w:tc>
          <w:tcPr>
            <w:tcW w:w="1866" w:type="dxa"/>
            <w:tcPrChange w:id="321" w:author="Fernandes, Richard" w:date="2019-03-08T16:21:00Z">
              <w:tcPr>
                <w:tcW w:w="1915" w:type="dxa"/>
                <w:gridSpan w:val="2"/>
              </w:tcPr>
            </w:tcPrChange>
          </w:tcPr>
          <w:p w:rsidR="00BC5F91" w:rsidDel="00A22F9C" w:rsidRDefault="00F6404A" w:rsidP="00BC5F91">
            <w:pPr>
              <w:rPr>
                <w:ins w:id="322" w:author="Fernandes, Richard" w:date="2019-01-02T15:37:00Z"/>
                <w:del w:id="323" w:author="Fernandes, Richard [2]" w:date="2020-07-06T13:58:00Z"/>
              </w:rPr>
            </w:pPr>
            <w:ins w:id="324" w:author="Fernandes, Richard" w:date="2019-01-02T17:05:00Z">
              <w:del w:id="325" w:author="Fernandes, Richard [2]" w:date="2020-07-06T13:58:00Z">
                <w:r w:rsidDel="00A22F9C">
                  <w:delText>fraction</w:delText>
                </w:r>
              </w:del>
            </w:ins>
          </w:p>
        </w:tc>
        <w:tc>
          <w:tcPr>
            <w:tcW w:w="1847" w:type="dxa"/>
            <w:tcPrChange w:id="326" w:author="Fernandes, Richard" w:date="2019-03-08T16:21:00Z">
              <w:tcPr>
                <w:tcW w:w="1916" w:type="dxa"/>
                <w:gridSpan w:val="2"/>
              </w:tcPr>
            </w:tcPrChange>
          </w:tcPr>
          <w:p w:rsidR="00BC5F91" w:rsidDel="00A22F9C" w:rsidRDefault="00BC5F91" w:rsidP="00BC5F91">
            <w:pPr>
              <w:rPr>
                <w:ins w:id="327" w:author="Fernandes, Richard" w:date="2019-01-02T15:37:00Z"/>
                <w:del w:id="328" w:author="Fernandes, Richard [2]" w:date="2020-07-06T13:58:00Z"/>
              </w:rPr>
            </w:pPr>
            <w:ins w:id="329" w:author="Fernandes, Richard" w:date="2019-01-02T15:44:00Z">
              <w:del w:id="330" w:author="Fernandes, Richard [2]" w:date="2020-07-06T13:58:00Z">
                <w:r w:rsidDel="00A22F9C">
                  <w:delText>[0,1]</w:delText>
                </w:r>
              </w:del>
            </w:ins>
          </w:p>
        </w:tc>
      </w:tr>
      <w:tr w:rsidR="00BC5F91" w:rsidDel="00A22F9C" w:rsidTr="00A22F9C">
        <w:trPr>
          <w:ins w:id="331" w:author="Fernandes, Richard" w:date="2019-01-02T15:36:00Z"/>
          <w:del w:id="332" w:author="Fernandes, Richard [2]" w:date="2020-07-06T13:58:00Z"/>
        </w:trPr>
        <w:tc>
          <w:tcPr>
            <w:tcW w:w="1872" w:type="dxa"/>
            <w:tcPrChange w:id="333" w:author="Fernandes, Richard" w:date="2019-03-08T16:21:00Z">
              <w:tcPr>
                <w:tcW w:w="1915" w:type="dxa"/>
                <w:gridSpan w:val="2"/>
              </w:tcPr>
            </w:tcPrChange>
          </w:tcPr>
          <w:p w:rsidR="00BC5F91" w:rsidDel="00A22F9C" w:rsidRDefault="00BC5F91" w:rsidP="00BC5F91">
            <w:pPr>
              <w:rPr>
                <w:ins w:id="334" w:author="Fernandes, Richard" w:date="2019-01-02T15:36:00Z"/>
                <w:del w:id="335" w:author="Fernandes, Richard [2]" w:date="2020-07-06T13:58:00Z"/>
              </w:rPr>
            </w:pPr>
            <w:ins w:id="336" w:author="Fernandes, Richard" w:date="2019-01-02T15:39:00Z">
              <w:del w:id="337" w:author="Fernandes, Richard [2]" w:date="2020-07-06T13:58:00Z">
                <w:r w:rsidDel="00A22F9C">
                  <w:delText>Fraction cover</w:delText>
                </w:r>
              </w:del>
            </w:ins>
          </w:p>
        </w:tc>
        <w:tc>
          <w:tcPr>
            <w:tcW w:w="1204" w:type="dxa"/>
            <w:tcPrChange w:id="338" w:author="Fernandes, Richard" w:date="2019-03-08T16:21:00Z">
              <w:tcPr>
                <w:tcW w:w="1915" w:type="dxa"/>
                <w:gridSpan w:val="2"/>
              </w:tcPr>
            </w:tcPrChange>
          </w:tcPr>
          <w:p w:rsidR="00BC5F91" w:rsidDel="00A22F9C" w:rsidRDefault="00BC5F91" w:rsidP="00BC5F91">
            <w:pPr>
              <w:rPr>
                <w:ins w:id="339" w:author="Fernandes, Richard" w:date="2019-01-02T15:36:00Z"/>
                <w:del w:id="340" w:author="Fernandes, Richard [2]" w:date="2020-07-06T13:58:00Z"/>
              </w:rPr>
            </w:pPr>
            <w:ins w:id="341" w:author="Fernandes, Richard" w:date="2019-01-02T15:39:00Z">
              <w:del w:id="342" w:author="Fernandes, Richard [2]" w:date="2020-07-06T13:58:00Z">
                <w:r w:rsidDel="00A22F9C">
                  <w:delText>fC</w:delText>
                </w:r>
              </w:del>
              <w:del w:id="343" w:author="Fernandes, Richard [2]" w:date="2020-07-06T13:54:00Z">
                <w:r w:rsidDel="00A22F9C">
                  <w:delText>over</w:delText>
                </w:r>
              </w:del>
            </w:ins>
          </w:p>
        </w:tc>
        <w:tc>
          <w:tcPr>
            <w:tcW w:w="2561" w:type="dxa"/>
            <w:tcPrChange w:id="344" w:author="Fernandes, Richard" w:date="2019-03-08T16:21:00Z">
              <w:tcPr>
                <w:tcW w:w="1915" w:type="dxa"/>
                <w:gridSpan w:val="2"/>
              </w:tcPr>
            </w:tcPrChange>
          </w:tcPr>
          <w:p w:rsidR="00BC5F91" w:rsidDel="00A22F9C" w:rsidRDefault="00BC5F91" w:rsidP="00BC5F91">
            <w:pPr>
              <w:rPr>
                <w:ins w:id="345" w:author="Fernandes, Richard" w:date="2019-01-02T15:36:00Z"/>
                <w:del w:id="346" w:author="Fernandes, Richard [2]" w:date="2020-07-06T13:58:00Z"/>
              </w:rPr>
            </w:pPr>
            <w:ins w:id="347" w:author="Fernandes, Richard" w:date="2019-01-02T15:42:00Z">
              <w:del w:id="348" w:author="Fernandes, Richard [2]" w:date="2020-07-06T13:58:00Z">
                <w:r w:rsidDel="00A22F9C">
                  <w:delText>Fraction of canopy cover projected on local horizontal datum.</w:delText>
                </w:r>
              </w:del>
            </w:ins>
          </w:p>
        </w:tc>
        <w:tc>
          <w:tcPr>
            <w:tcW w:w="1866" w:type="dxa"/>
            <w:tcPrChange w:id="349" w:author="Fernandes, Richard" w:date="2019-03-08T16:21:00Z">
              <w:tcPr>
                <w:tcW w:w="1915" w:type="dxa"/>
                <w:gridSpan w:val="2"/>
              </w:tcPr>
            </w:tcPrChange>
          </w:tcPr>
          <w:p w:rsidR="00BC5F91" w:rsidDel="00A22F9C" w:rsidRDefault="00F6404A" w:rsidP="00BC5F91">
            <w:pPr>
              <w:rPr>
                <w:ins w:id="350" w:author="Fernandes, Richard" w:date="2019-01-02T15:36:00Z"/>
                <w:del w:id="351" w:author="Fernandes, Richard [2]" w:date="2020-07-06T13:58:00Z"/>
              </w:rPr>
            </w:pPr>
            <w:ins w:id="352" w:author="Fernandes, Richard" w:date="2019-01-02T17:05:00Z">
              <w:del w:id="353" w:author="Fernandes, Richard [2]" w:date="2020-07-06T13:58:00Z">
                <w:r w:rsidDel="00A22F9C">
                  <w:delText>fraction</w:delText>
                </w:r>
              </w:del>
            </w:ins>
          </w:p>
        </w:tc>
        <w:tc>
          <w:tcPr>
            <w:tcW w:w="1847" w:type="dxa"/>
            <w:tcPrChange w:id="354" w:author="Fernandes, Richard" w:date="2019-03-08T16:21:00Z">
              <w:tcPr>
                <w:tcW w:w="1916" w:type="dxa"/>
                <w:gridSpan w:val="2"/>
              </w:tcPr>
            </w:tcPrChange>
          </w:tcPr>
          <w:p w:rsidR="00BC5F91" w:rsidDel="00A22F9C" w:rsidRDefault="00BC5F91" w:rsidP="00BC5F91">
            <w:pPr>
              <w:rPr>
                <w:ins w:id="355" w:author="Fernandes, Richard" w:date="2019-01-02T15:36:00Z"/>
                <w:del w:id="356" w:author="Fernandes, Richard [2]" w:date="2020-07-06T13:58:00Z"/>
              </w:rPr>
            </w:pPr>
            <w:ins w:id="357" w:author="Fernandes, Richard" w:date="2019-01-02T15:44:00Z">
              <w:del w:id="358" w:author="Fernandes, Richard [2]" w:date="2020-07-06T13:58:00Z">
                <w:r w:rsidDel="00A22F9C">
                  <w:delText>[0,1]</w:delText>
                </w:r>
              </w:del>
            </w:ins>
          </w:p>
        </w:tc>
      </w:tr>
      <w:tr w:rsidR="00BC5F91" w:rsidDel="00A22F9C" w:rsidTr="00A22F9C">
        <w:trPr>
          <w:ins w:id="359" w:author="Fernandes, Richard" w:date="2019-01-02T15:36:00Z"/>
          <w:del w:id="360" w:author="Fernandes, Richard [2]" w:date="2020-07-06T13:58:00Z"/>
        </w:trPr>
        <w:tc>
          <w:tcPr>
            <w:tcW w:w="1872" w:type="dxa"/>
            <w:tcPrChange w:id="361" w:author="Fernandes, Richard" w:date="2019-03-08T16:21:00Z">
              <w:tcPr>
                <w:tcW w:w="1915" w:type="dxa"/>
                <w:gridSpan w:val="2"/>
              </w:tcPr>
            </w:tcPrChange>
          </w:tcPr>
          <w:p w:rsidR="00BC5F91" w:rsidDel="00A22F9C" w:rsidRDefault="00BC5F91" w:rsidP="00BC5F91">
            <w:pPr>
              <w:rPr>
                <w:ins w:id="362" w:author="Fernandes, Richard" w:date="2019-01-02T15:36:00Z"/>
                <w:del w:id="363" w:author="Fernandes, Richard [2]" w:date="2020-07-06T13:58:00Z"/>
              </w:rPr>
            </w:pPr>
            <w:ins w:id="364" w:author="Fernandes, Richard" w:date="2019-01-02T15:39:00Z">
              <w:del w:id="365" w:author="Fernandes, Richard [2]" w:date="2020-07-06T13:58:00Z">
                <w:r w:rsidDel="00A22F9C">
                  <w:delText>Leaf Area Index</w:delText>
                </w:r>
              </w:del>
            </w:ins>
          </w:p>
        </w:tc>
        <w:tc>
          <w:tcPr>
            <w:tcW w:w="1204" w:type="dxa"/>
            <w:tcPrChange w:id="366" w:author="Fernandes, Richard" w:date="2019-03-08T16:21:00Z">
              <w:tcPr>
                <w:tcW w:w="1915" w:type="dxa"/>
                <w:gridSpan w:val="2"/>
              </w:tcPr>
            </w:tcPrChange>
          </w:tcPr>
          <w:p w:rsidR="00BC5F91" w:rsidDel="00A22F9C" w:rsidRDefault="00BC5F91" w:rsidP="00BC5F91">
            <w:pPr>
              <w:rPr>
                <w:ins w:id="367" w:author="Fernandes, Richard" w:date="2019-01-02T15:36:00Z"/>
                <w:del w:id="368" w:author="Fernandes, Richard [2]" w:date="2020-07-06T13:58:00Z"/>
              </w:rPr>
            </w:pPr>
            <w:ins w:id="369" w:author="Fernandes, Richard" w:date="2019-01-02T15:39:00Z">
              <w:del w:id="370" w:author="Fernandes, Richard [2]" w:date="2020-07-06T13:58:00Z">
                <w:r w:rsidDel="00A22F9C">
                  <w:delText>LAI</w:delText>
                </w:r>
              </w:del>
            </w:ins>
          </w:p>
        </w:tc>
        <w:tc>
          <w:tcPr>
            <w:tcW w:w="2561" w:type="dxa"/>
            <w:tcPrChange w:id="371" w:author="Fernandes, Richard" w:date="2019-03-08T16:21:00Z">
              <w:tcPr>
                <w:tcW w:w="1915" w:type="dxa"/>
                <w:gridSpan w:val="2"/>
              </w:tcPr>
            </w:tcPrChange>
          </w:tcPr>
          <w:p w:rsidR="00BC5F91" w:rsidDel="00A22F9C" w:rsidRDefault="00BC5F91" w:rsidP="00BC5F91">
            <w:pPr>
              <w:rPr>
                <w:ins w:id="372" w:author="Fernandes, Richard" w:date="2019-01-02T15:36:00Z"/>
                <w:del w:id="373" w:author="Fernandes, Richard [2]" w:date="2020-07-06T13:58:00Z"/>
              </w:rPr>
            </w:pPr>
            <w:ins w:id="374" w:author="Fernandes, Richard" w:date="2019-01-02T15:42:00Z">
              <w:del w:id="375" w:author="Fernandes, Richard [2]" w:date="2020-07-06T13:58:00Z">
                <w:r w:rsidDel="00A22F9C">
                  <w:delText xml:space="preserve">Have the total foliage surface area per unit ground area </w:delText>
                </w:r>
              </w:del>
            </w:ins>
            <w:ins w:id="376" w:author="Fernandes, Richard" w:date="2019-01-02T15:43:00Z">
              <w:del w:id="377" w:author="Fernandes, Richard [2]" w:date="2020-07-06T13:58:00Z">
                <w:r w:rsidDel="00A22F9C">
                  <w:delText>projected on local horizontal datum.</w:delText>
                </w:r>
              </w:del>
            </w:ins>
          </w:p>
        </w:tc>
        <w:tc>
          <w:tcPr>
            <w:tcW w:w="1866" w:type="dxa"/>
            <w:tcPrChange w:id="378" w:author="Fernandes, Richard" w:date="2019-03-08T16:21:00Z">
              <w:tcPr>
                <w:tcW w:w="1915" w:type="dxa"/>
                <w:gridSpan w:val="2"/>
              </w:tcPr>
            </w:tcPrChange>
          </w:tcPr>
          <w:p w:rsidR="00BC5F91" w:rsidDel="00A22F9C" w:rsidRDefault="00BC5F91" w:rsidP="00BC5F91">
            <w:pPr>
              <w:rPr>
                <w:ins w:id="379" w:author="Fernandes, Richard" w:date="2019-01-02T15:36:00Z"/>
                <w:del w:id="380" w:author="Fernandes, Richard [2]" w:date="2020-07-06T13:58:00Z"/>
              </w:rPr>
            </w:pPr>
            <w:ins w:id="381" w:author="Fernandes, Richard" w:date="2019-01-02T15:43:00Z">
              <w:del w:id="382" w:author="Fernandes, Richard [2]" w:date="2020-07-06T13:58:00Z">
                <w:r w:rsidDel="00A22F9C">
                  <w:delText>M2 foliage/m2 horizontal ground area</w:delText>
                </w:r>
              </w:del>
            </w:ins>
          </w:p>
        </w:tc>
        <w:tc>
          <w:tcPr>
            <w:tcW w:w="1847" w:type="dxa"/>
            <w:tcPrChange w:id="383" w:author="Fernandes, Richard" w:date="2019-03-08T16:21:00Z">
              <w:tcPr>
                <w:tcW w:w="1916" w:type="dxa"/>
                <w:gridSpan w:val="2"/>
              </w:tcPr>
            </w:tcPrChange>
          </w:tcPr>
          <w:p w:rsidR="00BC5F91" w:rsidDel="00A22F9C" w:rsidRDefault="00BC5F91" w:rsidP="00BC5F91">
            <w:pPr>
              <w:rPr>
                <w:ins w:id="384" w:author="Fernandes, Richard" w:date="2019-01-02T15:36:00Z"/>
                <w:del w:id="385" w:author="Fernandes, Richard [2]" w:date="2020-07-06T13:58:00Z"/>
              </w:rPr>
            </w:pPr>
            <w:ins w:id="386" w:author="Fernandes, Richard" w:date="2019-01-02T15:45:00Z">
              <w:del w:id="387" w:author="Fernandes, Richard [2]" w:date="2020-07-06T13:58:00Z">
                <w:r w:rsidDel="00A22F9C">
                  <w:delText>0-20</w:delText>
                </w:r>
              </w:del>
            </w:ins>
          </w:p>
        </w:tc>
      </w:tr>
    </w:tbl>
    <w:p w:rsidR="00B13FB5" w:rsidRDefault="00B13FB5">
      <w:pPr>
        <w:rPr>
          <w:ins w:id="388" w:author="Fernandes, Richard" w:date="2019-01-02T15:33:00Z"/>
        </w:rPr>
      </w:pPr>
    </w:p>
    <w:p w:rsidR="00657FD1" w:rsidRDefault="00657FD1">
      <w:pPr>
        <w:pStyle w:val="Caption"/>
        <w:keepNext/>
        <w:rPr>
          <w:ins w:id="389" w:author="Fernandes, Richard" w:date="2019-03-08T16:22:00Z"/>
        </w:rPr>
        <w:pPrChange w:id="390" w:author="Fernandes, Richard" w:date="2019-03-08T16:22:00Z">
          <w:pPr/>
        </w:pPrChange>
      </w:pPr>
      <w:ins w:id="391" w:author="Fernandes, Richard" w:date="2019-03-08T16:22:00Z">
        <w:r>
          <w:t xml:space="preserve">Table </w:t>
        </w:r>
        <w:r>
          <w:fldChar w:fldCharType="begin"/>
        </w:r>
        <w:r>
          <w:instrText xml:space="preserve"> SEQ Table \* ARABIC </w:instrText>
        </w:r>
      </w:ins>
      <w:r>
        <w:fldChar w:fldCharType="separate"/>
      </w:r>
      <w:ins w:id="392" w:author="Fernandes, Richard" w:date="2019-03-08T16:42:00Z">
        <w:r w:rsidR="00F17157">
          <w:rPr>
            <w:noProof/>
          </w:rPr>
          <w:t>2</w:t>
        </w:r>
      </w:ins>
      <w:ins w:id="393" w:author="Fernandes, Richard" w:date="2019-03-08T16:22:00Z">
        <w:r>
          <w:fldChar w:fldCharType="end"/>
        </w:r>
        <w:r>
          <w:t>.  User requirements for biophysical parameters</w:t>
        </w:r>
        <w:proofErr w:type="gramStart"/>
        <w:r>
          <w:t>,</w:t>
        </w:r>
      </w:ins>
      <w:ins w:id="394" w:author="Fernandes, Richard" w:date="2019-03-08T16:24:00Z">
        <w:r>
          <w:t xml:space="preserve">  Ordinal</w:t>
        </w:r>
        <w:proofErr w:type="gramEnd"/>
        <w:r>
          <w:t xml:space="preserve"> thematic requirement corresponds to estimates within a user defined mapping region that, after bias correction, meets threshold requirements (i.e. </w:t>
        </w:r>
      </w:ins>
      <w:ins w:id="395" w:author="Fernandes, Richard" w:date="2019-03-08T16:26:00Z">
        <w:r>
          <w:t>relative ranking of estimates is correct).</w:t>
        </w:r>
      </w:ins>
    </w:p>
    <w:tbl>
      <w:tblPr>
        <w:tblStyle w:val="TableGrid"/>
        <w:tblW w:w="0" w:type="auto"/>
        <w:tblLook w:val="04A0" w:firstRow="1" w:lastRow="0" w:firstColumn="1" w:lastColumn="0" w:noHBand="0" w:noVBand="1"/>
        <w:tblPrChange w:id="396" w:author="Fernandes, Richard [2]" w:date="2020-07-06T14:17:00Z">
          <w:tblPr>
            <w:tblStyle w:val="TableGrid"/>
            <w:tblW w:w="5000" w:type="pct"/>
            <w:tblLook w:val="04A0" w:firstRow="1" w:lastRow="0" w:firstColumn="1" w:lastColumn="0" w:noHBand="0" w:noVBand="1"/>
          </w:tblPr>
        </w:tblPrChange>
      </w:tblPr>
      <w:tblGrid>
        <w:gridCol w:w="1194"/>
        <w:gridCol w:w="649"/>
        <w:gridCol w:w="868"/>
        <w:gridCol w:w="704"/>
        <w:gridCol w:w="635"/>
        <w:gridCol w:w="868"/>
        <w:gridCol w:w="618"/>
        <w:gridCol w:w="1076"/>
        <w:gridCol w:w="1369"/>
        <w:gridCol w:w="1369"/>
        <w:tblGridChange w:id="397">
          <w:tblGrid>
            <w:gridCol w:w="1194"/>
            <w:gridCol w:w="649"/>
            <w:gridCol w:w="868"/>
            <w:gridCol w:w="704"/>
            <w:gridCol w:w="635"/>
            <w:gridCol w:w="868"/>
            <w:gridCol w:w="618"/>
            <w:gridCol w:w="1076"/>
            <w:gridCol w:w="1369"/>
            <w:gridCol w:w="1369"/>
          </w:tblGrid>
        </w:tblGridChange>
      </w:tblGrid>
      <w:tr w:rsidR="00A75D9D" w:rsidTr="00A75D9D">
        <w:trPr>
          <w:ins w:id="398" w:author="Fernandes, Richard" w:date="2019-01-02T15:45:00Z"/>
        </w:trPr>
        <w:tc>
          <w:tcPr>
            <w:tcW w:w="0" w:type="auto"/>
            <w:tcPrChange w:id="399" w:author="Fernandes, Richard [2]" w:date="2020-07-06T14:17:00Z">
              <w:tcPr>
                <w:tcW w:w="639" w:type="pct"/>
              </w:tcPr>
            </w:tcPrChange>
          </w:tcPr>
          <w:p w:rsidR="00657FD1" w:rsidRDefault="00657FD1" w:rsidP="00A75D9D">
            <w:pPr>
              <w:rPr>
                <w:ins w:id="400" w:author="Fernandes, Richard" w:date="2019-01-02T15:45:00Z"/>
              </w:rPr>
              <w:pPrChange w:id="401" w:author="Fernandes, Richard [2]" w:date="2020-07-06T14:14:00Z">
                <w:pPr/>
              </w:pPrChange>
            </w:pPr>
            <w:proofErr w:type="spellStart"/>
            <w:ins w:id="402" w:author="Fernandes, Richard" w:date="2019-01-02T15:45:00Z">
              <w:r>
                <w:t>Param</w:t>
              </w:r>
              <w:proofErr w:type="spellEnd"/>
              <w:del w:id="403" w:author="Fernandes, Richard [2]" w:date="2020-07-06T14:14:00Z">
                <w:r w:rsidDel="00A75D9D">
                  <w:delText>eter</w:delText>
                </w:r>
              </w:del>
            </w:ins>
            <w:ins w:id="404" w:author="Fernandes, Richard [2]" w:date="2020-07-06T14:14:00Z">
              <w:r w:rsidR="00A75D9D">
                <w:t>.</w:t>
              </w:r>
            </w:ins>
          </w:p>
        </w:tc>
        <w:tc>
          <w:tcPr>
            <w:tcW w:w="0" w:type="auto"/>
            <w:gridSpan w:val="3"/>
            <w:tcPrChange w:id="405" w:author="Fernandes, Richard [2]" w:date="2020-07-06T14:17:00Z">
              <w:tcPr>
                <w:tcW w:w="1188" w:type="pct"/>
                <w:gridSpan w:val="3"/>
              </w:tcPr>
            </w:tcPrChange>
          </w:tcPr>
          <w:p w:rsidR="00657FD1" w:rsidRDefault="00657FD1">
            <w:pPr>
              <w:jc w:val="center"/>
              <w:rPr>
                <w:ins w:id="406" w:author="Fernandes, Richard" w:date="2019-01-02T15:45:00Z"/>
              </w:rPr>
              <w:pPrChange w:id="407" w:author="Fernandes, Richard" w:date="2019-03-08T16:26:00Z">
                <w:pPr/>
              </w:pPrChange>
            </w:pPr>
            <w:ins w:id="408" w:author="Fernandes, Richard" w:date="2019-01-02T15:46:00Z">
              <w:r>
                <w:t>Spatial</w:t>
              </w:r>
            </w:ins>
            <w:ins w:id="409" w:author="Fernandes, Richard [2]" w:date="2020-07-06T14:14:00Z">
              <w:r w:rsidR="00A75D9D">
                <w:t xml:space="preserve"> (ha)</w:t>
              </w:r>
            </w:ins>
          </w:p>
        </w:tc>
        <w:tc>
          <w:tcPr>
            <w:tcW w:w="0" w:type="auto"/>
            <w:gridSpan w:val="3"/>
            <w:tcPrChange w:id="410" w:author="Fernandes, Richard [2]" w:date="2020-07-06T14:17:00Z">
              <w:tcPr>
                <w:tcW w:w="1134" w:type="pct"/>
                <w:gridSpan w:val="3"/>
              </w:tcPr>
            </w:tcPrChange>
          </w:tcPr>
          <w:p w:rsidR="00657FD1" w:rsidRDefault="00657FD1">
            <w:pPr>
              <w:jc w:val="center"/>
              <w:rPr>
                <w:ins w:id="411" w:author="Fernandes, Richard" w:date="2019-01-02T15:45:00Z"/>
              </w:rPr>
              <w:pPrChange w:id="412" w:author="Fernandes, Richard" w:date="2019-03-08T16:26:00Z">
                <w:pPr/>
              </w:pPrChange>
            </w:pPr>
            <w:ins w:id="413" w:author="Fernandes, Richard" w:date="2019-01-02T15:46:00Z">
              <w:r>
                <w:t>Temporal</w:t>
              </w:r>
            </w:ins>
            <w:ins w:id="414" w:author="Fernandes, Richard [2]" w:date="2020-07-06T14:14:00Z">
              <w:r w:rsidR="00A75D9D">
                <w:t xml:space="preserve"> </w:t>
              </w:r>
            </w:ins>
          </w:p>
        </w:tc>
        <w:tc>
          <w:tcPr>
            <w:tcW w:w="0" w:type="auto"/>
            <w:gridSpan w:val="3"/>
            <w:tcPrChange w:id="415" w:author="Fernandes, Richard [2]" w:date="2020-07-06T14:17:00Z">
              <w:tcPr>
                <w:tcW w:w="2040" w:type="pct"/>
                <w:gridSpan w:val="3"/>
              </w:tcPr>
            </w:tcPrChange>
          </w:tcPr>
          <w:p w:rsidR="00657FD1" w:rsidRDefault="00657FD1">
            <w:pPr>
              <w:jc w:val="center"/>
              <w:rPr>
                <w:ins w:id="416" w:author="Fernandes, Richard" w:date="2019-01-02T15:45:00Z"/>
              </w:rPr>
              <w:pPrChange w:id="417" w:author="Fernandes, Richard" w:date="2019-03-08T16:26:00Z">
                <w:pPr/>
              </w:pPrChange>
            </w:pPr>
            <w:ins w:id="418" w:author="Fernandes, Richard" w:date="2019-01-02T15:49:00Z">
              <w:r>
                <w:t>Thematic</w:t>
              </w:r>
            </w:ins>
          </w:p>
        </w:tc>
      </w:tr>
      <w:tr w:rsidR="00A75D9D" w:rsidTr="00A75D9D">
        <w:tblPrEx>
          <w:tblPrExChange w:id="419" w:author="Fernandes, Richard [2]" w:date="2020-07-06T14:17:00Z">
            <w:tblPrEx>
              <w:tblW w:w="0" w:type="auto"/>
            </w:tblPrEx>
          </w:tblPrExChange>
        </w:tblPrEx>
        <w:trPr>
          <w:ins w:id="420" w:author="Fernandes, Richard" w:date="2019-01-02T15:48:00Z"/>
        </w:trPr>
        <w:tc>
          <w:tcPr>
            <w:tcW w:w="0" w:type="auto"/>
            <w:tcPrChange w:id="421" w:author="Fernandes, Richard [2]" w:date="2020-07-06T14:17:00Z">
              <w:tcPr>
                <w:tcW w:w="1194" w:type="dxa"/>
              </w:tcPr>
            </w:tcPrChange>
          </w:tcPr>
          <w:p w:rsidR="00657FD1" w:rsidRDefault="00657FD1" w:rsidP="007162EE">
            <w:pPr>
              <w:rPr>
                <w:ins w:id="422" w:author="Fernandes, Richard" w:date="2019-01-02T15:48:00Z"/>
              </w:rPr>
            </w:pPr>
          </w:p>
        </w:tc>
        <w:tc>
          <w:tcPr>
            <w:tcW w:w="0" w:type="auto"/>
            <w:tcPrChange w:id="423" w:author="Fernandes, Richard [2]" w:date="2020-07-06T14:17:00Z">
              <w:tcPr>
                <w:tcW w:w="649" w:type="dxa"/>
              </w:tcPr>
            </w:tcPrChange>
          </w:tcPr>
          <w:p w:rsidR="00657FD1" w:rsidRDefault="00657FD1" w:rsidP="007162EE">
            <w:pPr>
              <w:rPr>
                <w:ins w:id="424" w:author="Fernandes, Richard" w:date="2019-03-08T16:22:00Z"/>
              </w:rPr>
            </w:pPr>
            <w:ins w:id="425" w:author="Fernandes, Richard" w:date="2019-03-08T16:22:00Z">
              <w:r>
                <w:t>Base</w:t>
              </w:r>
            </w:ins>
          </w:p>
        </w:tc>
        <w:tc>
          <w:tcPr>
            <w:tcW w:w="0" w:type="auto"/>
            <w:tcPrChange w:id="426" w:author="Fernandes, Richard [2]" w:date="2020-07-06T14:17:00Z">
              <w:tcPr>
                <w:tcW w:w="868" w:type="dxa"/>
              </w:tcPr>
            </w:tcPrChange>
          </w:tcPr>
          <w:p w:rsidR="00657FD1" w:rsidRDefault="00657FD1" w:rsidP="007162EE">
            <w:pPr>
              <w:rPr>
                <w:ins w:id="427" w:author="Fernandes, Richard" w:date="2019-01-02T15:48:00Z"/>
              </w:rPr>
            </w:pPr>
            <w:ins w:id="428" w:author="Fernandes, Richard" w:date="2019-01-02T15:48:00Z">
              <w:r>
                <w:t>Thresh</w:t>
              </w:r>
              <w:del w:id="429" w:author="Fernandes, Richard [2]" w:date="2020-07-06T14:14:00Z">
                <w:r w:rsidDel="00A75D9D">
                  <w:delText>.</w:delText>
                </w:r>
              </w:del>
            </w:ins>
          </w:p>
        </w:tc>
        <w:tc>
          <w:tcPr>
            <w:tcW w:w="0" w:type="auto"/>
            <w:tcPrChange w:id="430" w:author="Fernandes, Richard [2]" w:date="2020-07-06T14:17:00Z">
              <w:tcPr>
                <w:tcW w:w="704" w:type="dxa"/>
              </w:tcPr>
            </w:tcPrChange>
          </w:tcPr>
          <w:p w:rsidR="00657FD1" w:rsidRDefault="00657FD1" w:rsidP="007162EE">
            <w:pPr>
              <w:rPr>
                <w:ins w:id="431" w:author="Fernandes, Richard" w:date="2019-01-02T15:48:00Z"/>
              </w:rPr>
            </w:pPr>
            <w:ins w:id="432" w:author="Fernandes, Richard" w:date="2019-01-02T15:48:00Z">
              <w:r>
                <w:t>Goal</w:t>
              </w:r>
            </w:ins>
          </w:p>
        </w:tc>
        <w:tc>
          <w:tcPr>
            <w:tcW w:w="0" w:type="auto"/>
            <w:tcPrChange w:id="433" w:author="Fernandes, Richard [2]" w:date="2020-07-06T14:17:00Z">
              <w:tcPr>
                <w:tcW w:w="635" w:type="dxa"/>
              </w:tcPr>
            </w:tcPrChange>
          </w:tcPr>
          <w:p w:rsidR="00657FD1" w:rsidRDefault="00657FD1" w:rsidP="007162EE">
            <w:pPr>
              <w:rPr>
                <w:ins w:id="434" w:author="Fernandes, Richard" w:date="2019-03-08T16:22:00Z"/>
              </w:rPr>
            </w:pPr>
            <w:ins w:id="435" w:author="Fernandes, Richard" w:date="2019-03-08T16:22:00Z">
              <w:r>
                <w:t>Base</w:t>
              </w:r>
            </w:ins>
          </w:p>
        </w:tc>
        <w:tc>
          <w:tcPr>
            <w:tcW w:w="0" w:type="auto"/>
            <w:tcPrChange w:id="436" w:author="Fernandes, Richard [2]" w:date="2020-07-06T14:17:00Z">
              <w:tcPr>
                <w:tcW w:w="868" w:type="dxa"/>
              </w:tcPr>
            </w:tcPrChange>
          </w:tcPr>
          <w:p w:rsidR="00657FD1" w:rsidRDefault="00657FD1" w:rsidP="007162EE">
            <w:pPr>
              <w:rPr>
                <w:ins w:id="437" w:author="Fernandes, Richard" w:date="2019-01-02T15:48:00Z"/>
              </w:rPr>
            </w:pPr>
            <w:ins w:id="438" w:author="Fernandes, Richard" w:date="2019-01-02T15:48:00Z">
              <w:r>
                <w:t>Thresh</w:t>
              </w:r>
              <w:del w:id="439" w:author="Fernandes, Richard [2]" w:date="2020-07-06T14:14:00Z">
                <w:r w:rsidDel="00A75D9D">
                  <w:delText>.</w:delText>
                </w:r>
              </w:del>
            </w:ins>
          </w:p>
        </w:tc>
        <w:tc>
          <w:tcPr>
            <w:tcW w:w="0" w:type="auto"/>
            <w:tcPrChange w:id="440" w:author="Fernandes, Richard [2]" w:date="2020-07-06T14:17:00Z">
              <w:tcPr>
                <w:tcW w:w="618" w:type="dxa"/>
              </w:tcPr>
            </w:tcPrChange>
          </w:tcPr>
          <w:p w:rsidR="00657FD1" w:rsidRDefault="00657FD1" w:rsidP="007162EE">
            <w:pPr>
              <w:rPr>
                <w:ins w:id="441" w:author="Fernandes, Richard" w:date="2019-01-02T15:48:00Z"/>
              </w:rPr>
            </w:pPr>
            <w:ins w:id="442" w:author="Fernandes, Richard" w:date="2019-01-02T15:48:00Z">
              <w:r>
                <w:t>Goal</w:t>
              </w:r>
            </w:ins>
          </w:p>
        </w:tc>
        <w:tc>
          <w:tcPr>
            <w:tcW w:w="0" w:type="auto"/>
            <w:tcPrChange w:id="443" w:author="Fernandes, Richard [2]" w:date="2020-07-06T14:17:00Z">
              <w:tcPr>
                <w:tcW w:w="1299" w:type="dxa"/>
              </w:tcPr>
            </w:tcPrChange>
          </w:tcPr>
          <w:p w:rsidR="00657FD1" w:rsidRDefault="00657FD1" w:rsidP="007162EE">
            <w:pPr>
              <w:rPr>
                <w:ins w:id="444" w:author="Fernandes, Richard" w:date="2019-03-08T16:22:00Z"/>
              </w:rPr>
            </w:pPr>
            <w:ins w:id="445" w:author="Fernandes, Richard" w:date="2019-03-08T16:22:00Z">
              <w:r>
                <w:t>Base</w:t>
              </w:r>
            </w:ins>
          </w:p>
        </w:tc>
        <w:tc>
          <w:tcPr>
            <w:tcW w:w="0" w:type="auto"/>
            <w:tcPrChange w:id="446" w:author="Fernandes, Richard [2]" w:date="2020-07-06T14:17:00Z">
              <w:tcPr>
                <w:tcW w:w="1146" w:type="dxa"/>
              </w:tcPr>
            </w:tcPrChange>
          </w:tcPr>
          <w:p w:rsidR="00657FD1" w:rsidRDefault="00657FD1" w:rsidP="007162EE">
            <w:pPr>
              <w:rPr>
                <w:ins w:id="447" w:author="Fernandes, Richard" w:date="2019-01-02T15:48:00Z"/>
              </w:rPr>
            </w:pPr>
            <w:ins w:id="448" w:author="Fernandes, Richard" w:date="2019-01-02T15:48:00Z">
              <w:r>
                <w:t>Thresh</w:t>
              </w:r>
              <w:del w:id="449" w:author="Fernandes, Richard [2]" w:date="2020-07-06T14:14:00Z">
                <w:r w:rsidDel="00A75D9D">
                  <w:delText>.</w:delText>
                </w:r>
              </w:del>
            </w:ins>
          </w:p>
        </w:tc>
        <w:tc>
          <w:tcPr>
            <w:tcW w:w="0" w:type="auto"/>
            <w:tcPrChange w:id="450" w:author="Fernandes, Richard [2]" w:date="2020-07-06T14:17:00Z">
              <w:tcPr>
                <w:tcW w:w="1369" w:type="dxa"/>
              </w:tcPr>
            </w:tcPrChange>
          </w:tcPr>
          <w:p w:rsidR="00657FD1" w:rsidRDefault="00657FD1" w:rsidP="007162EE">
            <w:pPr>
              <w:rPr>
                <w:ins w:id="451" w:author="Fernandes, Richard" w:date="2019-01-02T15:48:00Z"/>
              </w:rPr>
            </w:pPr>
            <w:ins w:id="452" w:author="Fernandes, Richard" w:date="2019-01-02T15:48:00Z">
              <w:r>
                <w:t>Goal</w:t>
              </w:r>
            </w:ins>
          </w:p>
        </w:tc>
      </w:tr>
      <w:tr w:rsidR="00A75D9D" w:rsidTr="00A75D9D">
        <w:tblPrEx>
          <w:tblPrExChange w:id="453" w:author="Fernandes, Richard [2]" w:date="2020-07-06T14:17:00Z">
            <w:tblPrEx>
              <w:tblW w:w="0" w:type="auto"/>
            </w:tblPrEx>
          </w:tblPrExChange>
        </w:tblPrEx>
        <w:trPr>
          <w:ins w:id="454" w:author="Fernandes, Richard [2]" w:date="2020-07-06T14:04:00Z"/>
        </w:trPr>
        <w:tc>
          <w:tcPr>
            <w:tcW w:w="0" w:type="auto"/>
            <w:tcPrChange w:id="455" w:author="Fernandes, Richard [2]" w:date="2020-07-06T14:17:00Z">
              <w:tcPr>
                <w:tcW w:w="1194" w:type="dxa"/>
              </w:tcPr>
            </w:tcPrChange>
          </w:tcPr>
          <w:p w:rsidR="00806B95" w:rsidRDefault="00A75D9D" w:rsidP="00806B95">
            <w:pPr>
              <w:rPr>
                <w:ins w:id="456" w:author="Fernandes, Richard [2]" w:date="2020-07-06T14:04:00Z"/>
              </w:rPr>
            </w:pPr>
            <w:ins w:id="457" w:author="Fernandes, Richard [2]" w:date="2020-07-06T14:04:00Z">
              <w:r>
                <w:t>Alb</w:t>
              </w:r>
              <w:r w:rsidR="00806B95">
                <w:t>edo</w:t>
              </w:r>
            </w:ins>
          </w:p>
        </w:tc>
        <w:tc>
          <w:tcPr>
            <w:tcW w:w="0" w:type="auto"/>
            <w:tcPrChange w:id="458" w:author="Fernandes, Richard [2]" w:date="2020-07-06T14:17:00Z">
              <w:tcPr>
                <w:tcW w:w="649" w:type="dxa"/>
              </w:tcPr>
            </w:tcPrChange>
          </w:tcPr>
          <w:p w:rsidR="00806B95" w:rsidRDefault="00806B95" w:rsidP="00806B95">
            <w:pPr>
              <w:rPr>
                <w:ins w:id="459" w:author="Fernandes, Richard [2]" w:date="2020-07-06T14:04:00Z"/>
              </w:rPr>
            </w:pPr>
            <w:ins w:id="460" w:author="Fernandes, Richard [2]" w:date="2020-07-06T14:08:00Z">
              <w:r>
                <w:t>25</w:t>
              </w:r>
            </w:ins>
          </w:p>
        </w:tc>
        <w:tc>
          <w:tcPr>
            <w:tcW w:w="0" w:type="auto"/>
            <w:tcPrChange w:id="461" w:author="Fernandes, Richard [2]" w:date="2020-07-06T14:17:00Z">
              <w:tcPr>
                <w:tcW w:w="868" w:type="dxa"/>
              </w:tcPr>
            </w:tcPrChange>
          </w:tcPr>
          <w:p w:rsidR="00806B95" w:rsidRDefault="00A75D9D" w:rsidP="00806B95">
            <w:pPr>
              <w:rPr>
                <w:ins w:id="462" w:author="Fernandes, Richard [2]" w:date="2020-07-06T14:04:00Z"/>
              </w:rPr>
            </w:pPr>
            <w:ins w:id="463" w:author="Fernandes, Richard [2]" w:date="2020-07-06T14:08:00Z">
              <w:r>
                <w:t>6.25</w:t>
              </w:r>
            </w:ins>
          </w:p>
        </w:tc>
        <w:tc>
          <w:tcPr>
            <w:tcW w:w="0" w:type="auto"/>
            <w:tcPrChange w:id="464" w:author="Fernandes, Richard [2]" w:date="2020-07-06T14:17:00Z">
              <w:tcPr>
                <w:tcW w:w="704" w:type="dxa"/>
              </w:tcPr>
            </w:tcPrChange>
          </w:tcPr>
          <w:p w:rsidR="00806B95" w:rsidRDefault="00806B95" w:rsidP="00806B95">
            <w:pPr>
              <w:rPr>
                <w:ins w:id="465" w:author="Fernandes, Richard [2]" w:date="2020-07-06T14:04:00Z"/>
              </w:rPr>
            </w:pPr>
            <w:ins w:id="466" w:author="Fernandes, Richard [2]" w:date="2020-07-06T14:05:00Z">
              <w:r>
                <w:t>0.5</w:t>
              </w:r>
            </w:ins>
          </w:p>
        </w:tc>
        <w:tc>
          <w:tcPr>
            <w:tcW w:w="0" w:type="auto"/>
            <w:tcPrChange w:id="467" w:author="Fernandes, Richard [2]" w:date="2020-07-06T14:17:00Z">
              <w:tcPr>
                <w:tcW w:w="635" w:type="dxa"/>
              </w:tcPr>
            </w:tcPrChange>
          </w:tcPr>
          <w:p w:rsidR="00806B95" w:rsidRDefault="00806B95" w:rsidP="00806B95">
            <w:pPr>
              <w:rPr>
                <w:ins w:id="468" w:author="Fernandes, Richard [2]" w:date="2020-07-06T14:04:00Z"/>
              </w:rPr>
            </w:pPr>
            <w:ins w:id="469" w:author="Fernandes, Richard [2]" w:date="2020-07-06T14:09:00Z">
              <w:r>
                <w:t>Peak</w:t>
              </w:r>
            </w:ins>
          </w:p>
        </w:tc>
        <w:tc>
          <w:tcPr>
            <w:tcW w:w="0" w:type="auto"/>
            <w:tcPrChange w:id="470" w:author="Fernandes, Richard [2]" w:date="2020-07-06T14:17:00Z">
              <w:tcPr>
                <w:tcW w:w="868" w:type="dxa"/>
              </w:tcPr>
            </w:tcPrChange>
          </w:tcPr>
          <w:p w:rsidR="00806B95" w:rsidRDefault="00806B95" w:rsidP="00806B95">
            <w:pPr>
              <w:rPr>
                <w:ins w:id="471" w:author="Fernandes, Richard [2]" w:date="2020-07-06T14:04:00Z"/>
              </w:rPr>
            </w:pPr>
            <w:ins w:id="472" w:author="Fernandes, Richard [2]" w:date="2020-07-06T14:09:00Z">
              <w:r>
                <w:t>16d</w:t>
              </w:r>
            </w:ins>
          </w:p>
        </w:tc>
        <w:tc>
          <w:tcPr>
            <w:tcW w:w="0" w:type="auto"/>
            <w:tcPrChange w:id="473" w:author="Fernandes, Richard [2]" w:date="2020-07-06T14:17:00Z">
              <w:tcPr>
                <w:tcW w:w="618" w:type="dxa"/>
              </w:tcPr>
            </w:tcPrChange>
          </w:tcPr>
          <w:p w:rsidR="00806B95" w:rsidRDefault="00806B95" w:rsidP="00806B95">
            <w:pPr>
              <w:rPr>
                <w:ins w:id="474" w:author="Fernandes, Richard [2]" w:date="2020-07-06T14:04:00Z"/>
              </w:rPr>
            </w:pPr>
            <w:ins w:id="475" w:author="Fernandes, Richard [2]" w:date="2020-07-06T14:05:00Z">
              <w:r>
                <w:t>1d</w:t>
              </w:r>
            </w:ins>
          </w:p>
        </w:tc>
        <w:tc>
          <w:tcPr>
            <w:tcW w:w="0" w:type="auto"/>
            <w:tcPrChange w:id="476" w:author="Fernandes, Richard [2]" w:date="2020-07-06T14:17:00Z">
              <w:tcPr>
                <w:tcW w:w="1299" w:type="dxa"/>
              </w:tcPr>
            </w:tcPrChange>
          </w:tcPr>
          <w:p w:rsidR="00806B95" w:rsidRDefault="00806B95" w:rsidP="00806B95">
            <w:pPr>
              <w:rPr>
                <w:ins w:id="477" w:author="Fernandes, Richard [2]" w:date="2020-07-06T14:04:00Z"/>
              </w:rPr>
            </w:pPr>
            <w:ins w:id="478" w:author="Fernandes, Richard [2]" w:date="2020-07-06T14:09:00Z">
              <w:r>
                <w:t>Ordinal</w:t>
              </w:r>
            </w:ins>
          </w:p>
        </w:tc>
        <w:tc>
          <w:tcPr>
            <w:tcW w:w="0" w:type="auto"/>
            <w:tcPrChange w:id="479" w:author="Fernandes, Richard [2]" w:date="2020-07-06T14:17:00Z">
              <w:tcPr>
                <w:tcW w:w="1146" w:type="dxa"/>
              </w:tcPr>
            </w:tcPrChange>
          </w:tcPr>
          <w:p w:rsidR="00806B95" w:rsidRDefault="00806B95" w:rsidP="00806B95">
            <w:pPr>
              <w:rPr>
                <w:ins w:id="480" w:author="Fernandes, Richard [2]" w:date="2020-07-06T14:04:00Z"/>
              </w:rPr>
            </w:pPr>
            <w:ins w:id="481" w:author="Fernandes, Richard [2]" w:date="2020-07-06T14:09:00Z">
              <w:r>
                <w:t>(0.</w:t>
              </w:r>
              <w:r>
                <w:t>0</w:t>
              </w:r>
              <w:r>
                <w:t>1</w:t>
              </w:r>
              <w:proofErr w:type="gramStart"/>
              <w:r>
                <w:t>,10</w:t>
              </w:r>
              <w:proofErr w:type="gramEnd"/>
              <w:r>
                <w:t>%)</w:t>
              </w:r>
            </w:ins>
          </w:p>
        </w:tc>
        <w:tc>
          <w:tcPr>
            <w:tcW w:w="0" w:type="auto"/>
            <w:tcPrChange w:id="482" w:author="Fernandes, Richard [2]" w:date="2020-07-06T14:17:00Z">
              <w:tcPr>
                <w:tcW w:w="1369" w:type="dxa"/>
              </w:tcPr>
            </w:tcPrChange>
          </w:tcPr>
          <w:p w:rsidR="00806B95" w:rsidRDefault="00806B95" w:rsidP="00A75D9D">
            <w:pPr>
              <w:rPr>
                <w:ins w:id="483" w:author="Fernandes, Richard [2]" w:date="2020-07-06T14:04:00Z"/>
              </w:rPr>
            </w:pPr>
            <w:ins w:id="484" w:author="Fernandes, Richard [2]" w:date="2020-07-06T14:06:00Z">
              <w:r>
                <w:t>0.005</w:t>
              </w:r>
            </w:ins>
            <w:ins w:id="485" w:author="Fernandes, Richard [2]" w:date="2020-07-06T14:09:00Z">
              <w:r>
                <w:t xml:space="preserve">, </w:t>
              </w:r>
              <w:r>
                <w:t>5%</w:t>
              </w:r>
            </w:ins>
          </w:p>
        </w:tc>
      </w:tr>
      <w:tr w:rsidR="00A75D9D" w:rsidTr="00A75D9D">
        <w:trPr>
          <w:ins w:id="486" w:author="Fernandes, Richard [2]" w:date="2020-07-06T14:04:00Z"/>
        </w:trPr>
        <w:tc>
          <w:tcPr>
            <w:tcW w:w="0" w:type="auto"/>
          </w:tcPr>
          <w:p w:rsidR="00806B95" w:rsidRDefault="00806B95" w:rsidP="00806B95">
            <w:pPr>
              <w:rPr>
                <w:ins w:id="487" w:author="Fernandes, Richard [2]" w:date="2020-07-06T14:04:00Z"/>
              </w:rPr>
            </w:pPr>
            <w:ins w:id="488" w:author="Fernandes, Richard [2]" w:date="2020-07-06T14:04:00Z">
              <w:r>
                <w:t>Cab</w:t>
              </w:r>
            </w:ins>
          </w:p>
        </w:tc>
        <w:tc>
          <w:tcPr>
            <w:tcW w:w="0" w:type="auto"/>
          </w:tcPr>
          <w:p w:rsidR="00806B95" w:rsidRDefault="00806B95" w:rsidP="00806B95">
            <w:pPr>
              <w:rPr>
                <w:ins w:id="489" w:author="Fernandes, Richard [2]" w:date="2020-07-06T14:04:00Z"/>
              </w:rPr>
            </w:pPr>
            <w:ins w:id="490" w:author="Fernandes, Richard [2]" w:date="2020-07-06T14:04:00Z">
              <w:r>
                <w:t>10</w:t>
              </w:r>
            </w:ins>
          </w:p>
        </w:tc>
        <w:tc>
          <w:tcPr>
            <w:tcW w:w="0" w:type="auto"/>
          </w:tcPr>
          <w:p w:rsidR="00806B95" w:rsidRDefault="00806B95" w:rsidP="00806B95">
            <w:pPr>
              <w:rPr>
                <w:ins w:id="491" w:author="Fernandes, Richard [2]" w:date="2020-07-06T14:04:00Z"/>
              </w:rPr>
            </w:pPr>
            <w:ins w:id="492" w:author="Fernandes, Richard [2]" w:date="2020-07-06T14:04:00Z">
              <w:r>
                <w:t>1</w:t>
              </w:r>
            </w:ins>
          </w:p>
        </w:tc>
        <w:tc>
          <w:tcPr>
            <w:tcW w:w="0" w:type="auto"/>
          </w:tcPr>
          <w:p w:rsidR="00806B95" w:rsidRDefault="00806B95" w:rsidP="00806B95">
            <w:pPr>
              <w:rPr>
                <w:ins w:id="493" w:author="Fernandes, Richard [2]" w:date="2020-07-06T14:04:00Z"/>
              </w:rPr>
            </w:pPr>
            <w:ins w:id="494" w:author="Fernandes, Richard [2]" w:date="2020-07-06T14:04:00Z">
              <w:r>
                <w:t>0.5</w:t>
              </w:r>
            </w:ins>
          </w:p>
        </w:tc>
        <w:tc>
          <w:tcPr>
            <w:tcW w:w="0" w:type="auto"/>
          </w:tcPr>
          <w:p w:rsidR="00806B95" w:rsidRDefault="00806B95" w:rsidP="00806B95">
            <w:pPr>
              <w:rPr>
                <w:ins w:id="495" w:author="Fernandes, Richard [2]" w:date="2020-07-06T14:04:00Z"/>
              </w:rPr>
            </w:pPr>
            <w:ins w:id="496" w:author="Fernandes, Richard [2]" w:date="2020-07-06T14:04:00Z">
              <w:r>
                <w:t>Peak</w:t>
              </w:r>
            </w:ins>
          </w:p>
        </w:tc>
        <w:tc>
          <w:tcPr>
            <w:tcW w:w="0" w:type="auto"/>
          </w:tcPr>
          <w:p w:rsidR="00806B95" w:rsidRDefault="00806B95" w:rsidP="00806B95">
            <w:pPr>
              <w:rPr>
                <w:ins w:id="497" w:author="Fernandes, Richard [2]" w:date="2020-07-06T14:04:00Z"/>
              </w:rPr>
            </w:pPr>
            <w:ins w:id="498" w:author="Fernandes, Richard [2]" w:date="2020-07-06T14:04:00Z">
              <w:r>
                <w:t>30d</w:t>
              </w:r>
            </w:ins>
          </w:p>
        </w:tc>
        <w:tc>
          <w:tcPr>
            <w:tcW w:w="0" w:type="auto"/>
          </w:tcPr>
          <w:p w:rsidR="00806B95" w:rsidRDefault="00806B95" w:rsidP="00806B95">
            <w:pPr>
              <w:rPr>
                <w:ins w:id="499" w:author="Fernandes, Richard [2]" w:date="2020-07-06T14:04:00Z"/>
              </w:rPr>
            </w:pPr>
            <w:ins w:id="500" w:author="Fernandes, Richard [2]" w:date="2020-07-06T14:04:00Z">
              <w:r>
                <w:t>10d</w:t>
              </w:r>
            </w:ins>
          </w:p>
        </w:tc>
        <w:tc>
          <w:tcPr>
            <w:tcW w:w="0" w:type="auto"/>
          </w:tcPr>
          <w:p w:rsidR="00806B95" w:rsidRDefault="00806B95" w:rsidP="00806B95">
            <w:pPr>
              <w:rPr>
                <w:ins w:id="501" w:author="Fernandes, Richard [2]" w:date="2020-07-06T14:04:00Z"/>
              </w:rPr>
            </w:pPr>
            <w:ins w:id="502" w:author="Fernandes, Richard [2]" w:date="2020-07-06T14:04:00Z">
              <w:r>
                <w:t>Ordinal</w:t>
              </w:r>
            </w:ins>
          </w:p>
        </w:tc>
        <w:tc>
          <w:tcPr>
            <w:tcW w:w="0" w:type="auto"/>
          </w:tcPr>
          <w:p w:rsidR="00806B95" w:rsidRDefault="00806B95" w:rsidP="00806B95">
            <w:pPr>
              <w:rPr>
                <w:ins w:id="503" w:author="Fernandes, Richard [2]" w:date="2020-07-06T14:04:00Z"/>
              </w:rPr>
            </w:pPr>
            <w:ins w:id="504" w:author="Fernandes, Richard [2]" w:date="2020-07-06T14:04:00Z">
              <w:r>
                <w:t>20</w:t>
              </w:r>
            </w:ins>
          </w:p>
        </w:tc>
        <w:tc>
          <w:tcPr>
            <w:tcW w:w="0" w:type="auto"/>
          </w:tcPr>
          <w:p w:rsidR="00806B95" w:rsidRDefault="00806B95" w:rsidP="00806B95">
            <w:pPr>
              <w:rPr>
                <w:ins w:id="505" w:author="Fernandes, Richard [2]" w:date="2020-07-06T14:04:00Z"/>
              </w:rPr>
            </w:pPr>
            <w:ins w:id="506" w:author="Fernandes, Richard [2]" w:date="2020-07-06T14:04:00Z">
              <w:r>
                <w:t>10</w:t>
              </w:r>
            </w:ins>
          </w:p>
        </w:tc>
      </w:tr>
      <w:tr w:rsidR="00A75D9D" w:rsidTr="00A75D9D">
        <w:trPr>
          <w:ins w:id="507" w:author="Fernandes, Richard [2]" w:date="2020-07-06T14:04:00Z"/>
        </w:trPr>
        <w:tc>
          <w:tcPr>
            <w:tcW w:w="0" w:type="auto"/>
          </w:tcPr>
          <w:p w:rsidR="00806B95" w:rsidRDefault="00806B95" w:rsidP="00806B95">
            <w:pPr>
              <w:rPr>
                <w:ins w:id="508" w:author="Fernandes, Richard [2]" w:date="2020-07-06T14:04:00Z"/>
              </w:rPr>
            </w:pPr>
            <w:proofErr w:type="spellStart"/>
            <w:ins w:id="509" w:author="Fernandes, Richard [2]" w:date="2020-07-06T14:04:00Z">
              <w:r>
                <w:t>Cw</w:t>
              </w:r>
              <w:proofErr w:type="spellEnd"/>
            </w:ins>
          </w:p>
        </w:tc>
        <w:tc>
          <w:tcPr>
            <w:tcW w:w="0" w:type="auto"/>
          </w:tcPr>
          <w:p w:rsidR="00806B95" w:rsidRDefault="00806B95" w:rsidP="00806B95">
            <w:pPr>
              <w:rPr>
                <w:ins w:id="510" w:author="Fernandes, Richard [2]" w:date="2020-07-06T14:04:00Z"/>
              </w:rPr>
            </w:pPr>
            <w:ins w:id="511" w:author="Fernandes, Richard [2]" w:date="2020-07-06T14:04:00Z">
              <w:r>
                <w:t>10</w:t>
              </w:r>
            </w:ins>
          </w:p>
        </w:tc>
        <w:tc>
          <w:tcPr>
            <w:tcW w:w="0" w:type="auto"/>
          </w:tcPr>
          <w:p w:rsidR="00806B95" w:rsidRDefault="00806B95" w:rsidP="00806B95">
            <w:pPr>
              <w:rPr>
                <w:ins w:id="512" w:author="Fernandes, Richard [2]" w:date="2020-07-06T14:04:00Z"/>
              </w:rPr>
            </w:pPr>
            <w:ins w:id="513" w:author="Fernandes, Richard [2]" w:date="2020-07-06T14:04:00Z">
              <w:r>
                <w:t>1</w:t>
              </w:r>
            </w:ins>
          </w:p>
        </w:tc>
        <w:tc>
          <w:tcPr>
            <w:tcW w:w="0" w:type="auto"/>
          </w:tcPr>
          <w:p w:rsidR="00806B95" w:rsidRDefault="00806B95" w:rsidP="00806B95">
            <w:pPr>
              <w:rPr>
                <w:ins w:id="514" w:author="Fernandes, Richard [2]" w:date="2020-07-06T14:04:00Z"/>
              </w:rPr>
            </w:pPr>
            <w:ins w:id="515" w:author="Fernandes, Richard [2]" w:date="2020-07-06T14:04:00Z">
              <w:r w:rsidRPr="00981F27">
                <w:t>0.5</w:t>
              </w:r>
            </w:ins>
          </w:p>
        </w:tc>
        <w:tc>
          <w:tcPr>
            <w:tcW w:w="0" w:type="auto"/>
          </w:tcPr>
          <w:p w:rsidR="00806B95" w:rsidRDefault="00806B95" w:rsidP="00806B95">
            <w:pPr>
              <w:rPr>
                <w:ins w:id="516" w:author="Fernandes, Richard [2]" w:date="2020-07-06T14:04:00Z"/>
              </w:rPr>
            </w:pPr>
            <w:ins w:id="517" w:author="Fernandes, Richard [2]" w:date="2020-07-06T14:04:00Z">
              <w:r>
                <w:t>Peak</w:t>
              </w:r>
            </w:ins>
          </w:p>
        </w:tc>
        <w:tc>
          <w:tcPr>
            <w:tcW w:w="0" w:type="auto"/>
          </w:tcPr>
          <w:p w:rsidR="00806B95" w:rsidRDefault="00806B95" w:rsidP="00806B95">
            <w:pPr>
              <w:rPr>
                <w:ins w:id="518" w:author="Fernandes, Richard [2]" w:date="2020-07-06T14:04:00Z"/>
              </w:rPr>
            </w:pPr>
            <w:ins w:id="519" w:author="Fernandes, Richard [2]" w:date="2020-07-06T14:04:00Z">
              <w:r>
                <w:t>30d</w:t>
              </w:r>
            </w:ins>
          </w:p>
        </w:tc>
        <w:tc>
          <w:tcPr>
            <w:tcW w:w="0" w:type="auto"/>
          </w:tcPr>
          <w:p w:rsidR="00806B95" w:rsidRDefault="00806B95" w:rsidP="00806B95">
            <w:pPr>
              <w:rPr>
                <w:ins w:id="520" w:author="Fernandes, Richard [2]" w:date="2020-07-06T14:04:00Z"/>
              </w:rPr>
            </w:pPr>
            <w:ins w:id="521" w:author="Fernandes, Richard [2]" w:date="2020-07-06T14:04:00Z">
              <w:r>
                <w:t>10d</w:t>
              </w:r>
            </w:ins>
          </w:p>
        </w:tc>
        <w:tc>
          <w:tcPr>
            <w:tcW w:w="0" w:type="auto"/>
          </w:tcPr>
          <w:p w:rsidR="00806B95" w:rsidRDefault="00806B95" w:rsidP="00806B95">
            <w:pPr>
              <w:rPr>
                <w:ins w:id="522" w:author="Fernandes, Richard [2]" w:date="2020-07-06T14:04:00Z"/>
              </w:rPr>
            </w:pPr>
            <w:ins w:id="523" w:author="Fernandes, Richard [2]" w:date="2020-07-06T14:04:00Z">
              <w:r>
                <w:t>Ordinal</w:t>
              </w:r>
            </w:ins>
          </w:p>
        </w:tc>
        <w:tc>
          <w:tcPr>
            <w:tcW w:w="0" w:type="auto"/>
          </w:tcPr>
          <w:p w:rsidR="00806B95" w:rsidRDefault="00806B95" w:rsidP="00806B95">
            <w:pPr>
              <w:rPr>
                <w:ins w:id="524" w:author="Fernandes, Richard [2]" w:date="2020-07-06T14:04:00Z"/>
              </w:rPr>
            </w:pPr>
            <w:ins w:id="525" w:author="Fernandes, Richard [2]" w:date="2020-07-06T14:04:00Z">
              <w:r>
                <w:t>0.2</w:t>
              </w:r>
            </w:ins>
          </w:p>
        </w:tc>
        <w:tc>
          <w:tcPr>
            <w:tcW w:w="0" w:type="auto"/>
          </w:tcPr>
          <w:p w:rsidR="00806B95" w:rsidRDefault="00806B95" w:rsidP="00806B95">
            <w:pPr>
              <w:rPr>
                <w:ins w:id="526" w:author="Fernandes, Richard [2]" w:date="2020-07-06T14:04:00Z"/>
              </w:rPr>
            </w:pPr>
            <w:ins w:id="527" w:author="Fernandes, Richard [2]" w:date="2020-07-06T14:04:00Z">
              <w:r>
                <w:t>0.1</w:t>
              </w:r>
            </w:ins>
          </w:p>
        </w:tc>
      </w:tr>
      <w:tr w:rsidR="00A75D9D" w:rsidTr="00A75D9D">
        <w:trPr>
          <w:ins w:id="528" w:author="Fernandes, Richard [2]" w:date="2020-07-06T14:04:00Z"/>
        </w:trPr>
        <w:tc>
          <w:tcPr>
            <w:tcW w:w="0" w:type="auto"/>
          </w:tcPr>
          <w:p w:rsidR="00806B95" w:rsidRDefault="00806B95" w:rsidP="00806B95">
            <w:pPr>
              <w:rPr>
                <w:ins w:id="529" w:author="Fernandes, Richard [2]" w:date="2020-07-06T14:04:00Z"/>
              </w:rPr>
            </w:pPr>
            <w:proofErr w:type="spellStart"/>
            <w:ins w:id="530" w:author="Fernandes, Richard [2]" w:date="2020-07-06T14:04:00Z">
              <w:r>
                <w:t>fAPAR</w:t>
              </w:r>
              <w:proofErr w:type="spellEnd"/>
            </w:ins>
          </w:p>
        </w:tc>
        <w:tc>
          <w:tcPr>
            <w:tcW w:w="0" w:type="auto"/>
          </w:tcPr>
          <w:p w:rsidR="00806B95" w:rsidRDefault="00806B95" w:rsidP="00806B95">
            <w:pPr>
              <w:rPr>
                <w:ins w:id="531" w:author="Fernandes, Richard [2]" w:date="2020-07-06T14:04:00Z"/>
              </w:rPr>
            </w:pPr>
            <w:ins w:id="532" w:author="Fernandes, Richard [2]" w:date="2020-07-06T14:04:00Z">
              <w:r>
                <w:t>10</w:t>
              </w:r>
            </w:ins>
          </w:p>
        </w:tc>
        <w:tc>
          <w:tcPr>
            <w:tcW w:w="0" w:type="auto"/>
          </w:tcPr>
          <w:p w:rsidR="00806B95" w:rsidRDefault="00806B95" w:rsidP="00806B95">
            <w:pPr>
              <w:rPr>
                <w:ins w:id="533" w:author="Fernandes, Richard [2]" w:date="2020-07-06T14:04:00Z"/>
              </w:rPr>
            </w:pPr>
            <w:ins w:id="534" w:author="Fernandes, Richard [2]" w:date="2020-07-06T14:04:00Z">
              <w:r>
                <w:t>1</w:t>
              </w:r>
            </w:ins>
          </w:p>
        </w:tc>
        <w:tc>
          <w:tcPr>
            <w:tcW w:w="0" w:type="auto"/>
          </w:tcPr>
          <w:p w:rsidR="00806B95" w:rsidRDefault="00806B95" w:rsidP="00806B95">
            <w:pPr>
              <w:rPr>
                <w:ins w:id="535" w:author="Fernandes, Richard [2]" w:date="2020-07-06T14:04:00Z"/>
              </w:rPr>
            </w:pPr>
            <w:ins w:id="536" w:author="Fernandes, Richard [2]" w:date="2020-07-06T14:04:00Z">
              <w:r w:rsidRPr="00981F27">
                <w:t>0.5</w:t>
              </w:r>
            </w:ins>
          </w:p>
        </w:tc>
        <w:tc>
          <w:tcPr>
            <w:tcW w:w="0" w:type="auto"/>
          </w:tcPr>
          <w:p w:rsidR="00806B95" w:rsidRDefault="00806B95" w:rsidP="00806B95">
            <w:pPr>
              <w:rPr>
                <w:ins w:id="537" w:author="Fernandes, Richard [2]" w:date="2020-07-06T14:04:00Z"/>
              </w:rPr>
            </w:pPr>
            <w:ins w:id="538" w:author="Fernandes, Richard [2]" w:date="2020-07-06T14:04:00Z">
              <w:r>
                <w:t>Peak</w:t>
              </w:r>
            </w:ins>
          </w:p>
        </w:tc>
        <w:tc>
          <w:tcPr>
            <w:tcW w:w="0" w:type="auto"/>
          </w:tcPr>
          <w:p w:rsidR="00806B95" w:rsidRDefault="00806B95" w:rsidP="00806B95">
            <w:pPr>
              <w:rPr>
                <w:ins w:id="539" w:author="Fernandes, Richard [2]" w:date="2020-07-06T14:04:00Z"/>
              </w:rPr>
            </w:pPr>
            <w:ins w:id="540" w:author="Fernandes, Richard [2]" w:date="2020-07-06T14:04:00Z">
              <w:r>
                <w:t>5d</w:t>
              </w:r>
            </w:ins>
          </w:p>
        </w:tc>
        <w:tc>
          <w:tcPr>
            <w:tcW w:w="0" w:type="auto"/>
          </w:tcPr>
          <w:p w:rsidR="00806B95" w:rsidRDefault="00806B95" w:rsidP="00806B95">
            <w:pPr>
              <w:rPr>
                <w:ins w:id="541" w:author="Fernandes, Richard [2]" w:date="2020-07-06T14:04:00Z"/>
              </w:rPr>
            </w:pPr>
            <w:ins w:id="542" w:author="Fernandes, Richard [2]" w:date="2020-07-06T14:04:00Z">
              <w:r>
                <w:t>1d</w:t>
              </w:r>
            </w:ins>
          </w:p>
        </w:tc>
        <w:tc>
          <w:tcPr>
            <w:tcW w:w="0" w:type="auto"/>
          </w:tcPr>
          <w:p w:rsidR="00806B95" w:rsidRDefault="00806B95" w:rsidP="00806B95">
            <w:pPr>
              <w:rPr>
                <w:ins w:id="543" w:author="Fernandes, Richard [2]" w:date="2020-07-06T14:04:00Z"/>
              </w:rPr>
            </w:pPr>
            <w:ins w:id="544" w:author="Fernandes, Richard [2]" w:date="2020-07-06T14:04:00Z">
              <w:r>
                <w:t>Ordinal</w:t>
              </w:r>
            </w:ins>
          </w:p>
        </w:tc>
        <w:tc>
          <w:tcPr>
            <w:tcW w:w="0" w:type="auto"/>
          </w:tcPr>
          <w:p w:rsidR="00806B95" w:rsidRDefault="00806B95" w:rsidP="00806B95">
            <w:pPr>
              <w:rPr>
                <w:ins w:id="545" w:author="Fernandes, Richard [2]" w:date="2020-07-06T14:04:00Z"/>
              </w:rPr>
            </w:pPr>
            <w:ins w:id="546" w:author="Fernandes, Richard [2]" w:date="2020-07-06T14:04:00Z">
              <w:r>
                <w:t>(0.1</w:t>
              </w:r>
              <w:proofErr w:type="gramStart"/>
              <w:r>
                <w:t>,10</w:t>
              </w:r>
              <w:proofErr w:type="gramEnd"/>
              <w:r>
                <w:t>%)</w:t>
              </w:r>
            </w:ins>
          </w:p>
        </w:tc>
        <w:tc>
          <w:tcPr>
            <w:tcW w:w="0" w:type="auto"/>
          </w:tcPr>
          <w:p w:rsidR="00806B95" w:rsidRDefault="00A75D9D" w:rsidP="00806B95">
            <w:pPr>
              <w:rPr>
                <w:ins w:id="547" w:author="Fernandes, Richard [2]" w:date="2020-07-06T14:04:00Z"/>
              </w:rPr>
            </w:pPr>
            <w:ins w:id="548" w:author="Fernandes, Richard [2]" w:date="2020-07-06T14:04:00Z">
              <w:r>
                <w:t>0.05,5%</w:t>
              </w:r>
            </w:ins>
          </w:p>
        </w:tc>
      </w:tr>
      <w:tr w:rsidR="00A75D9D" w:rsidTr="00A75D9D">
        <w:trPr>
          <w:ins w:id="549" w:author="Fernandes, Richard [2]" w:date="2020-07-06T14:04:00Z"/>
        </w:trPr>
        <w:tc>
          <w:tcPr>
            <w:tcW w:w="0" w:type="auto"/>
          </w:tcPr>
          <w:p w:rsidR="00806B95" w:rsidRDefault="00806B95" w:rsidP="00806B95">
            <w:pPr>
              <w:rPr>
                <w:ins w:id="550" w:author="Fernandes, Richard [2]" w:date="2020-07-06T14:04:00Z"/>
              </w:rPr>
            </w:pPr>
            <w:proofErr w:type="spellStart"/>
            <w:ins w:id="551" w:author="Fernandes, Richard [2]" w:date="2020-07-06T14:04:00Z">
              <w:r>
                <w:t>fCover</w:t>
              </w:r>
              <w:proofErr w:type="spellEnd"/>
            </w:ins>
          </w:p>
        </w:tc>
        <w:tc>
          <w:tcPr>
            <w:tcW w:w="0" w:type="auto"/>
          </w:tcPr>
          <w:p w:rsidR="00806B95" w:rsidRDefault="00806B95" w:rsidP="00806B95">
            <w:pPr>
              <w:rPr>
                <w:ins w:id="552" w:author="Fernandes, Richard [2]" w:date="2020-07-06T14:04:00Z"/>
              </w:rPr>
            </w:pPr>
            <w:ins w:id="553" w:author="Fernandes, Richard [2]" w:date="2020-07-06T14:04:00Z">
              <w:r>
                <w:t>10</w:t>
              </w:r>
            </w:ins>
          </w:p>
        </w:tc>
        <w:tc>
          <w:tcPr>
            <w:tcW w:w="0" w:type="auto"/>
          </w:tcPr>
          <w:p w:rsidR="00806B95" w:rsidRDefault="00806B95" w:rsidP="00806B95">
            <w:pPr>
              <w:rPr>
                <w:ins w:id="554" w:author="Fernandes, Richard [2]" w:date="2020-07-06T14:04:00Z"/>
              </w:rPr>
            </w:pPr>
            <w:ins w:id="555" w:author="Fernandes, Richard [2]" w:date="2020-07-06T14:04:00Z">
              <w:r>
                <w:t>1</w:t>
              </w:r>
            </w:ins>
          </w:p>
        </w:tc>
        <w:tc>
          <w:tcPr>
            <w:tcW w:w="0" w:type="auto"/>
          </w:tcPr>
          <w:p w:rsidR="00806B95" w:rsidRDefault="00806B95" w:rsidP="00806B95">
            <w:pPr>
              <w:rPr>
                <w:ins w:id="556" w:author="Fernandes, Richard [2]" w:date="2020-07-06T14:04:00Z"/>
              </w:rPr>
            </w:pPr>
            <w:ins w:id="557" w:author="Fernandes, Richard [2]" w:date="2020-07-06T14:04:00Z">
              <w:r w:rsidRPr="00981F27">
                <w:t>0.5</w:t>
              </w:r>
            </w:ins>
          </w:p>
        </w:tc>
        <w:tc>
          <w:tcPr>
            <w:tcW w:w="0" w:type="auto"/>
          </w:tcPr>
          <w:p w:rsidR="00806B95" w:rsidRDefault="00806B95" w:rsidP="00806B95">
            <w:pPr>
              <w:rPr>
                <w:ins w:id="558" w:author="Fernandes, Richard [2]" w:date="2020-07-06T14:04:00Z"/>
              </w:rPr>
            </w:pPr>
            <w:ins w:id="559" w:author="Fernandes, Richard [2]" w:date="2020-07-06T14:04:00Z">
              <w:r>
                <w:t>Peak</w:t>
              </w:r>
            </w:ins>
          </w:p>
        </w:tc>
        <w:tc>
          <w:tcPr>
            <w:tcW w:w="0" w:type="auto"/>
          </w:tcPr>
          <w:p w:rsidR="00806B95" w:rsidRDefault="00806B95" w:rsidP="00806B95">
            <w:pPr>
              <w:rPr>
                <w:ins w:id="560" w:author="Fernandes, Richard [2]" w:date="2020-07-06T14:04:00Z"/>
              </w:rPr>
            </w:pPr>
            <w:ins w:id="561" w:author="Fernandes, Richard [2]" w:date="2020-07-06T14:04:00Z">
              <w:r>
                <w:t>30d</w:t>
              </w:r>
            </w:ins>
          </w:p>
        </w:tc>
        <w:tc>
          <w:tcPr>
            <w:tcW w:w="0" w:type="auto"/>
          </w:tcPr>
          <w:p w:rsidR="00806B95" w:rsidRDefault="00806B95" w:rsidP="00806B95">
            <w:pPr>
              <w:rPr>
                <w:ins w:id="562" w:author="Fernandes, Richard [2]" w:date="2020-07-06T14:04:00Z"/>
              </w:rPr>
            </w:pPr>
            <w:ins w:id="563" w:author="Fernandes, Richard [2]" w:date="2020-07-06T14:04:00Z">
              <w:r>
                <w:t>10d</w:t>
              </w:r>
            </w:ins>
          </w:p>
        </w:tc>
        <w:tc>
          <w:tcPr>
            <w:tcW w:w="0" w:type="auto"/>
          </w:tcPr>
          <w:p w:rsidR="00806B95" w:rsidRDefault="00806B95" w:rsidP="00806B95">
            <w:pPr>
              <w:rPr>
                <w:ins w:id="564" w:author="Fernandes, Richard [2]" w:date="2020-07-06T14:04:00Z"/>
              </w:rPr>
            </w:pPr>
            <w:ins w:id="565" w:author="Fernandes, Richard [2]" w:date="2020-07-06T14:04:00Z">
              <w:r>
                <w:t>Ordinal</w:t>
              </w:r>
            </w:ins>
          </w:p>
        </w:tc>
        <w:tc>
          <w:tcPr>
            <w:tcW w:w="0" w:type="auto"/>
          </w:tcPr>
          <w:p w:rsidR="00806B95" w:rsidRDefault="00806B95" w:rsidP="00806B95">
            <w:pPr>
              <w:rPr>
                <w:ins w:id="566" w:author="Fernandes, Richard [2]" w:date="2020-07-06T14:04:00Z"/>
              </w:rPr>
            </w:pPr>
            <w:ins w:id="567" w:author="Fernandes, Richard [2]" w:date="2020-07-06T14:04:00Z">
              <w:r>
                <w:t>(0.2</w:t>
              </w:r>
              <w:proofErr w:type="gramStart"/>
              <w:r>
                <w:t>,20</w:t>
              </w:r>
              <w:proofErr w:type="gramEnd"/>
              <w:r>
                <w:t>%)</w:t>
              </w:r>
            </w:ins>
          </w:p>
        </w:tc>
        <w:tc>
          <w:tcPr>
            <w:tcW w:w="0" w:type="auto"/>
          </w:tcPr>
          <w:p w:rsidR="00806B95" w:rsidRDefault="00A75D9D" w:rsidP="00806B95">
            <w:pPr>
              <w:rPr>
                <w:ins w:id="568" w:author="Fernandes, Richard [2]" w:date="2020-07-06T14:04:00Z"/>
              </w:rPr>
            </w:pPr>
            <w:ins w:id="569" w:author="Fernandes, Richard [2]" w:date="2020-07-06T14:04:00Z">
              <w:r>
                <w:t>0.1,10%</w:t>
              </w:r>
            </w:ins>
          </w:p>
        </w:tc>
      </w:tr>
      <w:tr w:rsidR="00A75D9D" w:rsidTr="00A75D9D">
        <w:trPr>
          <w:ins w:id="570" w:author="Fernandes, Richard [2]" w:date="2020-07-06T14:04:00Z"/>
        </w:trPr>
        <w:tc>
          <w:tcPr>
            <w:tcW w:w="0" w:type="auto"/>
          </w:tcPr>
          <w:p w:rsidR="00806B95" w:rsidRDefault="00806B95" w:rsidP="00806B95">
            <w:pPr>
              <w:rPr>
                <w:ins w:id="571" w:author="Fernandes, Richard [2]" w:date="2020-07-06T14:04:00Z"/>
              </w:rPr>
            </w:pPr>
            <w:ins w:id="572" w:author="Fernandes, Richard [2]" w:date="2020-07-06T14:04:00Z">
              <w:r>
                <w:t>LAI</w:t>
              </w:r>
            </w:ins>
          </w:p>
        </w:tc>
        <w:tc>
          <w:tcPr>
            <w:tcW w:w="0" w:type="auto"/>
          </w:tcPr>
          <w:p w:rsidR="00806B95" w:rsidRDefault="00806B95" w:rsidP="00806B95">
            <w:pPr>
              <w:rPr>
                <w:ins w:id="573" w:author="Fernandes, Richard [2]" w:date="2020-07-06T14:04:00Z"/>
              </w:rPr>
            </w:pPr>
            <w:ins w:id="574" w:author="Fernandes, Richard [2]" w:date="2020-07-06T14:04:00Z">
              <w:r>
                <w:t>10</w:t>
              </w:r>
            </w:ins>
          </w:p>
        </w:tc>
        <w:tc>
          <w:tcPr>
            <w:tcW w:w="0" w:type="auto"/>
          </w:tcPr>
          <w:p w:rsidR="00806B95" w:rsidRDefault="00806B95" w:rsidP="00806B95">
            <w:pPr>
              <w:rPr>
                <w:ins w:id="575" w:author="Fernandes, Richard [2]" w:date="2020-07-06T14:04:00Z"/>
              </w:rPr>
            </w:pPr>
            <w:ins w:id="576" w:author="Fernandes, Richard [2]" w:date="2020-07-06T14:04:00Z">
              <w:r>
                <w:t>1</w:t>
              </w:r>
            </w:ins>
          </w:p>
        </w:tc>
        <w:tc>
          <w:tcPr>
            <w:tcW w:w="0" w:type="auto"/>
          </w:tcPr>
          <w:p w:rsidR="00806B95" w:rsidRDefault="00806B95" w:rsidP="00806B95">
            <w:pPr>
              <w:rPr>
                <w:ins w:id="577" w:author="Fernandes, Richard [2]" w:date="2020-07-06T14:04:00Z"/>
              </w:rPr>
            </w:pPr>
            <w:ins w:id="578" w:author="Fernandes, Richard [2]" w:date="2020-07-06T14:04:00Z">
              <w:r w:rsidRPr="00981F27">
                <w:t>0.5</w:t>
              </w:r>
            </w:ins>
          </w:p>
        </w:tc>
        <w:tc>
          <w:tcPr>
            <w:tcW w:w="0" w:type="auto"/>
          </w:tcPr>
          <w:p w:rsidR="00806B95" w:rsidRDefault="00806B95" w:rsidP="00806B95">
            <w:pPr>
              <w:rPr>
                <w:ins w:id="579" w:author="Fernandes, Richard [2]" w:date="2020-07-06T14:04:00Z"/>
              </w:rPr>
            </w:pPr>
            <w:ins w:id="580" w:author="Fernandes, Richard [2]" w:date="2020-07-06T14:04:00Z">
              <w:r>
                <w:t>Peak</w:t>
              </w:r>
            </w:ins>
          </w:p>
        </w:tc>
        <w:tc>
          <w:tcPr>
            <w:tcW w:w="0" w:type="auto"/>
          </w:tcPr>
          <w:p w:rsidR="00806B95" w:rsidRDefault="00806B95" w:rsidP="00806B95">
            <w:pPr>
              <w:rPr>
                <w:ins w:id="581" w:author="Fernandes, Richard [2]" w:date="2020-07-06T14:04:00Z"/>
              </w:rPr>
            </w:pPr>
            <w:ins w:id="582" w:author="Fernandes, Richard [2]" w:date="2020-07-06T14:04:00Z">
              <w:r>
                <w:t>30d</w:t>
              </w:r>
            </w:ins>
          </w:p>
        </w:tc>
        <w:tc>
          <w:tcPr>
            <w:tcW w:w="0" w:type="auto"/>
          </w:tcPr>
          <w:p w:rsidR="00806B95" w:rsidRDefault="00806B95" w:rsidP="00806B95">
            <w:pPr>
              <w:rPr>
                <w:ins w:id="583" w:author="Fernandes, Richard [2]" w:date="2020-07-06T14:04:00Z"/>
              </w:rPr>
            </w:pPr>
            <w:ins w:id="584" w:author="Fernandes, Richard [2]" w:date="2020-07-06T14:04:00Z">
              <w:r>
                <w:t>10d</w:t>
              </w:r>
            </w:ins>
          </w:p>
        </w:tc>
        <w:tc>
          <w:tcPr>
            <w:tcW w:w="0" w:type="auto"/>
          </w:tcPr>
          <w:p w:rsidR="00806B95" w:rsidRDefault="00806B95" w:rsidP="00806B95">
            <w:pPr>
              <w:rPr>
                <w:ins w:id="585" w:author="Fernandes, Richard [2]" w:date="2020-07-06T14:04:00Z"/>
              </w:rPr>
            </w:pPr>
            <w:ins w:id="586" w:author="Fernandes, Richard [2]" w:date="2020-07-06T14:04:00Z">
              <w:r>
                <w:t>Ordinal</w:t>
              </w:r>
            </w:ins>
          </w:p>
        </w:tc>
        <w:tc>
          <w:tcPr>
            <w:tcW w:w="0" w:type="auto"/>
          </w:tcPr>
          <w:p w:rsidR="00806B95" w:rsidRDefault="00806B95" w:rsidP="00806B95">
            <w:pPr>
              <w:rPr>
                <w:ins w:id="587" w:author="Fernandes, Richard [2]" w:date="2020-07-06T14:04:00Z"/>
              </w:rPr>
            </w:pPr>
            <w:ins w:id="588" w:author="Fernandes, Richard [2]" w:date="2020-07-06T14:04:00Z">
              <w:r>
                <w:t>(1</w:t>
              </w:r>
              <w:proofErr w:type="gramStart"/>
              <w:r>
                <w:t>,20</w:t>
              </w:r>
              <w:proofErr w:type="gramEnd"/>
              <w:r>
                <w:t>%)</w:t>
              </w:r>
            </w:ins>
          </w:p>
        </w:tc>
        <w:tc>
          <w:tcPr>
            <w:tcW w:w="0" w:type="auto"/>
          </w:tcPr>
          <w:p w:rsidR="00806B95" w:rsidRDefault="00A75D9D" w:rsidP="00806B95">
            <w:pPr>
              <w:rPr>
                <w:ins w:id="589" w:author="Fernandes, Richard [2]" w:date="2020-07-06T14:04:00Z"/>
              </w:rPr>
            </w:pPr>
            <w:ins w:id="590" w:author="Fernandes, Richard [2]" w:date="2020-07-06T14:04:00Z">
              <w:r>
                <w:t>0.5,10%</w:t>
              </w:r>
            </w:ins>
          </w:p>
        </w:tc>
      </w:tr>
      <w:tr w:rsidR="00A75D9D" w:rsidTr="00A75D9D">
        <w:tblPrEx>
          <w:tblPrExChange w:id="591" w:author="Fernandes, Richard [2]" w:date="2020-07-06T14:17:00Z">
            <w:tblPrEx>
              <w:tblW w:w="0" w:type="auto"/>
            </w:tblPrEx>
          </w:tblPrExChange>
        </w:tblPrEx>
        <w:trPr>
          <w:ins w:id="592" w:author="Fernandes, Richard [2]" w:date="2020-07-06T14:04:00Z"/>
        </w:trPr>
        <w:tc>
          <w:tcPr>
            <w:tcW w:w="0" w:type="auto"/>
            <w:tcPrChange w:id="593" w:author="Fernandes, Richard [2]" w:date="2020-07-06T14:17:00Z">
              <w:tcPr>
                <w:tcW w:w="1194" w:type="dxa"/>
              </w:tcPr>
            </w:tcPrChange>
          </w:tcPr>
          <w:p w:rsidR="00806B95" w:rsidRDefault="00A75D9D" w:rsidP="00806B95">
            <w:pPr>
              <w:rPr>
                <w:ins w:id="594" w:author="Fernandes, Richard [2]" w:date="2020-07-06T14:04:00Z"/>
              </w:rPr>
            </w:pPr>
            <w:ins w:id="595" w:author="Fernandes, Richard [2]" w:date="2020-07-06T14:11:00Z">
              <w:r>
                <w:t>LC</w:t>
              </w:r>
            </w:ins>
          </w:p>
        </w:tc>
        <w:tc>
          <w:tcPr>
            <w:tcW w:w="0" w:type="auto"/>
            <w:tcPrChange w:id="596" w:author="Fernandes, Richard [2]" w:date="2020-07-06T14:17:00Z">
              <w:tcPr>
                <w:tcW w:w="649" w:type="dxa"/>
              </w:tcPr>
            </w:tcPrChange>
          </w:tcPr>
          <w:p w:rsidR="00806B95" w:rsidRDefault="00A75D9D" w:rsidP="00806B95">
            <w:pPr>
              <w:rPr>
                <w:ins w:id="597" w:author="Fernandes, Richard [2]" w:date="2020-07-06T14:04:00Z"/>
              </w:rPr>
            </w:pPr>
            <w:ins w:id="598" w:author="Fernandes, Richard [2]" w:date="2020-07-06T14:12:00Z">
              <w:r>
                <w:t>10</w:t>
              </w:r>
            </w:ins>
          </w:p>
        </w:tc>
        <w:tc>
          <w:tcPr>
            <w:tcW w:w="0" w:type="auto"/>
            <w:tcPrChange w:id="599" w:author="Fernandes, Richard [2]" w:date="2020-07-06T14:17:00Z">
              <w:tcPr>
                <w:tcW w:w="868" w:type="dxa"/>
              </w:tcPr>
            </w:tcPrChange>
          </w:tcPr>
          <w:p w:rsidR="00806B95" w:rsidRDefault="00A75D9D" w:rsidP="00806B95">
            <w:pPr>
              <w:rPr>
                <w:ins w:id="600" w:author="Fernandes, Richard [2]" w:date="2020-07-06T14:04:00Z"/>
              </w:rPr>
            </w:pPr>
            <w:ins w:id="601" w:author="Fernandes, Richard [2]" w:date="2020-07-06T14:12:00Z">
              <w:r>
                <w:t>1</w:t>
              </w:r>
            </w:ins>
          </w:p>
        </w:tc>
        <w:tc>
          <w:tcPr>
            <w:tcW w:w="0" w:type="auto"/>
            <w:tcPrChange w:id="602" w:author="Fernandes, Richard [2]" w:date="2020-07-06T14:17:00Z">
              <w:tcPr>
                <w:tcW w:w="704" w:type="dxa"/>
              </w:tcPr>
            </w:tcPrChange>
          </w:tcPr>
          <w:p w:rsidR="00806B95" w:rsidRPr="00981F27" w:rsidRDefault="00A75D9D" w:rsidP="00806B95">
            <w:pPr>
              <w:rPr>
                <w:ins w:id="603" w:author="Fernandes, Richard [2]" w:date="2020-07-06T14:04:00Z"/>
              </w:rPr>
            </w:pPr>
            <w:ins w:id="604" w:author="Fernandes, Richard [2]" w:date="2020-07-06T14:12:00Z">
              <w:r>
                <w:t>0.5</w:t>
              </w:r>
            </w:ins>
          </w:p>
        </w:tc>
        <w:tc>
          <w:tcPr>
            <w:tcW w:w="0" w:type="auto"/>
            <w:tcPrChange w:id="605" w:author="Fernandes, Richard [2]" w:date="2020-07-06T14:17:00Z">
              <w:tcPr>
                <w:tcW w:w="635" w:type="dxa"/>
              </w:tcPr>
            </w:tcPrChange>
          </w:tcPr>
          <w:p w:rsidR="00806B95" w:rsidRDefault="00A75D9D" w:rsidP="00806B95">
            <w:pPr>
              <w:rPr>
                <w:ins w:id="606" w:author="Fernandes, Richard [2]" w:date="2020-07-06T14:04:00Z"/>
              </w:rPr>
            </w:pPr>
            <w:ins w:id="607" w:author="Fernandes, Richard [2]" w:date="2020-07-06T14:15:00Z">
              <w:r>
                <w:t>&lt;5yr</w:t>
              </w:r>
            </w:ins>
          </w:p>
        </w:tc>
        <w:tc>
          <w:tcPr>
            <w:tcW w:w="0" w:type="auto"/>
            <w:tcPrChange w:id="608" w:author="Fernandes, Richard [2]" w:date="2020-07-06T14:17:00Z">
              <w:tcPr>
                <w:tcW w:w="868" w:type="dxa"/>
              </w:tcPr>
            </w:tcPrChange>
          </w:tcPr>
          <w:p w:rsidR="00806B95" w:rsidRDefault="00A75D9D" w:rsidP="00806B95">
            <w:pPr>
              <w:rPr>
                <w:ins w:id="609" w:author="Fernandes, Richard [2]" w:date="2020-07-06T14:04:00Z"/>
              </w:rPr>
            </w:pPr>
            <w:ins w:id="610" w:author="Fernandes, Richard [2]" w:date="2020-07-06T14:13:00Z">
              <w:r>
                <w:t>5yr</w:t>
              </w:r>
            </w:ins>
          </w:p>
        </w:tc>
        <w:tc>
          <w:tcPr>
            <w:tcW w:w="0" w:type="auto"/>
            <w:tcPrChange w:id="611" w:author="Fernandes, Richard [2]" w:date="2020-07-06T14:17:00Z">
              <w:tcPr>
                <w:tcW w:w="618" w:type="dxa"/>
              </w:tcPr>
            </w:tcPrChange>
          </w:tcPr>
          <w:p w:rsidR="00806B95" w:rsidRDefault="00A75D9D" w:rsidP="00806B95">
            <w:pPr>
              <w:rPr>
                <w:ins w:id="612" w:author="Fernandes, Richard [2]" w:date="2020-07-06T14:04:00Z"/>
              </w:rPr>
            </w:pPr>
            <w:ins w:id="613" w:author="Fernandes, Richard [2]" w:date="2020-07-06T14:13:00Z">
              <w:r>
                <w:t>1ya</w:t>
              </w:r>
            </w:ins>
          </w:p>
        </w:tc>
        <w:tc>
          <w:tcPr>
            <w:tcW w:w="0" w:type="auto"/>
            <w:tcPrChange w:id="614" w:author="Fernandes, Richard [2]" w:date="2020-07-06T14:17:00Z">
              <w:tcPr>
                <w:tcW w:w="1299" w:type="dxa"/>
              </w:tcPr>
            </w:tcPrChange>
          </w:tcPr>
          <w:p w:rsidR="00806B95" w:rsidRDefault="00A75D9D" w:rsidP="00806B95">
            <w:pPr>
              <w:rPr>
                <w:ins w:id="615" w:author="Fernandes, Richard [2]" w:date="2020-07-06T14:04:00Z"/>
              </w:rPr>
            </w:pPr>
            <w:ins w:id="616" w:author="Fernandes, Richard [2]" w:date="2020-07-06T14:13:00Z">
              <w:r>
                <w:t>20%</w:t>
              </w:r>
            </w:ins>
          </w:p>
        </w:tc>
        <w:tc>
          <w:tcPr>
            <w:tcW w:w="0" w:type="auto"/>
            <w:tcPrChange w:id="617" w:author="Fernandes, Richard [2]" w:date="2020-07-06T14:17:00Z">
              <w:tcPr>
                <w:tcW w:w="1146" w:type="dxa"/>
              </w:tcPr>
            </w:tcPrChange>
          </w:tcPr>
          <w:p w:rsidR="00806B95" w:rsidRDefault="00A75D9D" w:rsidP="00806B95">
            <w:pPr>
              <w:rPr>
                <w:ins w:id="618" w:author="Fernandes, Richard [2]" w:date="2020-07-06T14:04:00Z"/>
              </w:rPr>
            </w:pPr>
            <w:ins w:id="619" w:author="Fernandes, Richard [2]" w:date="2020-07-06T14:13:00Z">
              <w:r>
                <w:t>15%</w:t>
              </w:r>
            </w:ins>
          </w:p>
        </w:tc>
        <w:tc>
          <w:tcPr>
            <w:tcW w:w="0" w:type="auto"/>
            <w:tcPrChange w:id="620" w:author="Fernandes, Richard [2]" w:date="2020-07-06T14:17:00Z">
              <w:tcPr>
                <w:tcW w:w="1369" w:type="dxa"/>
              </w:tcPr>
            </w:tcPrChange>
          </w:tcPr>
          <w:p w:rsidR="00806B95" w:rsidRDefault="00A75D9D" w:rsidP="00806B95">
            <w:pPr>
              <w:rPr>
                <w:ins w:id="621" w:author="Fernandes, Richard [2]" w:date="2020-07-06T14:04:00Z"/>
              </w:rPr>
            </w:pPr>
            <w:ins w:id="622" w:author="Fernandes, Richard [2]" w:date="2020-07-06T14:13:00Z">
              <w:r>
                <w:t>5%</w:t>
              </w:r>
            </w:ins>
          </w:p>
        </w:tc>
      </w:tr>
      <w:tr w:rsidR="00A75D9D" w:rsidTr="00A75D9D">
        <w:tblPrEx>
          <w:tblPrExChange w:id="623" w:author="Fernandes, Richard [2]" w:date="2020-07-06T14:17:00Z">
            <w:tblPrEx>
              <w:tblW w:w="0" w:type="auto"/>
            </w:tblPrEx>
          </w:tblPrExChange>
        </w:tblPrEx>
        <w:trPr>
          <w:ins w:id="624" w:author="Fernandes, Richard [2]" w:date="2020-07-06T14:04:00Z"/>
        </w:trPr>
        <w:tc>
          <w:tcPr>
            <w:tcW w:w="0" w:type="auto"/>
            <w:tcPrChange w:id="625" w:author="Fernandes, Richard [2]" w:date="2020-07-06T14:17:00Z">
              <w:tcPr>
                <w:tcW w:w="1194" w:type="dxa"/>
              </w:tcPr>
            </w:tcPrChange>
          </w:tcPr>
          <w:p w:rsidR="00A75D9D" w:rsidRDefault="00A75D9D" w:rsidP="00A75D9D">
            <w:pPr>
              <w:rPr>
                <w:ins w:id="626" w:author="Fernandes, Richard [2]" w:date="2020-07-06T14:04:00Z"/>
              </w:rPr>
            </w:pPr>
            <w:ins w:id="627" w:author="Fernandes, Richard [2]" w:date="2020-07-06T14:06:00Z">
              <w:r>
                <w:t>Rho</w:t>
              </w:r>
            </w:ins>
          </w:p>
        </w:tc>
        <w:tc>
          <w:tcPr>
            <w:tcW w:w="0" w:type="auto"/>
            <w:tcPrChange w:id="628" w:author="Fernandes, Richard [2]" w:date="2020-07-06T14:17:00Z">
              <w:tcPr>
                <w:tcW w:w="649" w:type="dxa"/>
              </w:tcPr>
            </w:tcPrChange>
          </w:tcPr>
          <w:p w:rsidR="00A75D9D" w:rsidRDefault="00A75D9D" w:rsidP="00A75D9D">
            <w:pPr>
              <w:rPr>
                <w:ins w:id="629" w:author="Fernandes, Richard [2]" w:date="2020-07-06T14:04:00Z"/>
              </w:rPr>
            </w:pPr>
            <w:ins w:id="630" w:author="Fernandes, Richard [2]" w:date="2020-07-06T14:11:00Z">
              <w:r>
                <w:t>10</w:t>
              </w:r>
            </w:ins>
          </w:p>
        </w:tc>
        <w:tc>
          <w:tcPr>
            <w:tcW w:w="0" w:type="auto"/>
            <w:tcPrChange w:id="631" w:author="Fernandes, Richard [2]" w:date="2020-07-06T14:17:00Z">
              <w:tcPr>
                <w:tcW w:w="868" w:type="dxa"/>
              </w:tcPr>
            </w:tcPrChange>
          </w:tcPr>
          <w:p w:rsidR="00A75D9D" w:rsidRDefault="00A75D9D" w:rsidP="00A75D9D">
            <w:pPr>
              <w:rPr>
                <w:ins w:id="632" w:author="Fernandes, Richard [2]" w:date="2020-07-06T14:04:00Z"/>
              </w:rPr>
            </w:pPr>
            <w:ins w:id="633" w:author="Fernandes, Richard [2]" w:date="2020-07-06T14:11:00Z">
              <w:r>
                <w:t>1</w:t>
              </w:r>
            </w:ins>
          </w:p>
        </w:tc>
        <w:tc>
          <w:tcPr>
            <w:tcW w:w="0" w:type="auto"/>
            <w:tcPrChange w:id="634" w:author="Fernandes, Richard [2]" w:date="2020-07-06T14:17:00Z">
              <w:tcPr>
                <w:tcW w:w="704" w:type="dxa"/>
              </w:tcPr>
            </w:tcPrChange>
          </w:tcPr>
          <w:p w:rsidR="00A75D9D" w:rsidRPr="00981F27" w:rsidRDefault="00A75D9D" w:rsidP="00A75D9D">
            <w:pPr>
              <w:rPr>
                <w:ins w:id="635" w:author="Fernandes, Richard [2]" w:date="2020-07-06T14:04:00Z"/>
              </w:rPr>
            </w:pPr>
            <w:ins w:id="636" w:author="Fernandes, Richard [2]" w:date="2020-07-06T14:11:00Z">
              <w:r w:rsidRPr="00981F27">
                <w:t>0.5</w:t>
              </w:r>
            </w:ins>
          </w:p>
        </w:tc>
        <w:tc>
          <w:tcPr>
            <w:tcW w:w="0" w:type="auto"/>
            <w:tcPrChange w:id="637" w:author="Fernandes, Richard [2]" w:date="2020-07-06T14:17:00Z">
              <w:tcPr>
                <w:tcW w:w="635" w:type="dxa"/>
              </w:tcPr>
            </w:tcPrChange>
          </w:tcPr>
          <w:p w:rsidR="00A75D9D" w:rsidRDefault="00A75D9D" w:rsidP="00A75D9D">
            <w:pPr>
              <w:rPr>
                <w:ins w:id="638" w:author="Fernandes, Richard [2]" w:date="2020-07-06T14:04:00Z"/>
              </w:rPr>
            </w:pPr>
            <w:ins w:id="639" w:author="Fernandes, Richard [2]" w:date="2020-07-06T14:11:00Z">
              <w:r>
                <w:t>Peak</w:t>
              </w:r>
            </w:ins>
          </w:p>
        </w:tc>
        <w:tc>
          <w:tcPr>
            <w:tcW w:w="0" w:type="auto"/>
            <w:tcPrChange w:id="640" w:author="Fernandes, Richard [2]" w:date="2020-07-06T14:17:00Z">
              <w:tcPr>
                <w:tcW w:w="868" w:type="dxa"/>
              </w:tcPr>
            </w:tcPrChange>
          </w:tcPr>
          <w:p w:rsidR="00A75D9D" w:rsidRDefault="00A75D9D" w:rsidP="00A75D9D">
            <w:pPr>
              <w:rPr>
                <w:ins w:id="641" w:author="Fernandes, Richard [2]" w:date="2020-07-06T14:04:00Z"/>
              </w:rPr>
            </w:pPr>
            <w:ins w:id="642" w:author="Fernandes, Richard [2]" w:date="2020-07-06T14:11:00Z">
              <w:r>
                <w:t>5d</w:t>
              </w:r>
            </w:ins>
          </w:p>
        </w:tc>
        <w:tc>
          <w:tcPr>
            <w:tcW w:w="0" w:type="auto"/>
            <w:tcPrChange w:id="643" w:author="Fernandes, Richard [2]" w:date="2020-07-06T14:17:00Z">
              <w:tcPr>
                <w:tcW w:w="618" w:type="dxa"/>
              </w:tcPr>
            </w:tcPrChange>
          </w:tcPr>
          <w:p w:rsidR="00A75D9D" w:rsidRDefault="00A75D9D" w:rsidP="00A75D9D">
            <w:pPr>
              <w:rPr>
                <w:ins w:id="644" w:author="Fernandes, Richard [2]" w:date="2020-07-06T14:04:00Z"/>
              </w:rPr>
            </w:pPr>
            <w:ins w:id="645" w:author="Fernandes, Richard [2]" w:date="2020-07-06T14:11:00Z">
              <w:r>
                <w:t>1d</w:t>
              </w:r>
            </w:ins>
          </w:p>
        </w:tc>
        <w:tc>
          <w:tcPr>
            <w:tcW w:w="0" w:type="auto"/>
            <w:tcPrChange w:id="646" w:author="Fernandes, Richard [2]" w:date="2020-07-06T14:17:00Z">
              <w:tcPr>
                <w:tcW w:w="1299" w:type="dxa"/>
              </w:tcPr>
            </w:tcPrChange>
          </w:tcPr>
          <w:p w:rsidR="00A75D9D" w:rsidRDefault="00A75D9D" w:rsidP="00A75D9D">
            <w:pPr>
              <w:rPr>
                <w:ins w:id="647" w:author="Fernandes, Richard [2]" w:date="2020-07-06T14:04:00Z"/>
              </w:rPr>
            </w:pPr>
            <w:ins w:id="648" w:author="Fernandes, Richard [2]" w:date="2020-07-06T14:11:00Z">
              <w:r>
                <w:t>5%+0.005</w:t>
              </w:r>
            </w:ins>
          </w:p>
        </w:tc>
        <w:tc>
          <w:tcPr>
            <w:tcW w:w="0" w:type="auto"/>
            <w:tcPrChange w:id="649" w:author="Fernandes, Richard [2]" w:date="2020-07-06T14:17:00Z">
              <w:tcPr>
                <w:tcW w:w="1146" w:type="dxa"/>
              </w:tcPr>
            </w:tcPrChange>
          </w:tcPr>
          <w:p w:rsidR="00A75D9D" w:rsidRDefault="00A75D9D" w:rsidP="00A75D9D">
            <w:pPr>
              <w:rPr>
                <w:ins w:id="650" w:author="Fernandes, Richard [2]" w:date="2020-07-06T14:04:00Z"/>
              </w:rPr>
            </w:pPr>
            <w:ins w:id="651" w:author="Fernandes, Richard [2]" w:date="2020-07-06T14:11:00Z">
              <w:r>
                <w:t>5%+0.005</w:t>
              </w:r>
            </w:ins>
          </w:p>
        </w:tc>
        <w:tc>
          <w:tcPr>
            <w:tcW w:w="0" w:type="auto"/>
            <w:tcPrChange w:id="652" w:author="Fernandes, Richard [2]" w:date="2020-07-06T14:17:00Z">
              <w:tcPr>
                <w:tcW w:w="1369" w:type="dxa"/>
              </w:tcPr>
            </w:tcPrChange>
          </w:tcPr>
          <w:p w:rsidR="00A75D9D" w:rsidRDefault="00A75D9D" w:rsidP="00A75D9D">
            <w:pPr>
              <w:rPr>
                <w:ins w:id="653" w:author="Fernandes, Richard [2]" w:date="2020-07-06T14:04:00Z"/>
              </w:rPr>
            </w:pPr>
            <w:ins w:id="654" w:author="Fernandes, Richard [2]" w:date="2020-07-06T14:10:00Z">
              <w:r>
                <w:t>5%+0.005</w:t>
              </w:r>
            </w:ins>
          </w:p>
        </w:tc>
      </w:tr>
      <w:tr w:rsidR="00A75D9D" w:rsidDel="00806B95" w:rsidTr="00A75D9D">
        <w:tblPrEx>
          <w:tblPrExChange w:id="655" w:author="Fernandes, Richard [2]" w:date="2020-07-06T14:17:00Z">
            <w:tblPrEx>
              <w:tblW w:w="0" w:type="auto"/>
            </w:tblPrEx>
          </w:tblPrExChange>
        </w:tblPrEx>
        <w:trPr>
          <w:ins w:id="656" w:author="Fernandes, Richard" w:date="2019-01-02T15:45:00Z"/>
          <w:del w:id="657" w:author="Fernandes, Richard [2]" w:date="2020-07-06T14:04:00Z"/>
        </w:trPr>
        <w:tc>
          <w:tcPr>
            <w:tcW w:w="0" w:type="auto"/>
            <w:tcPrChange w:id="658" w:author="Fernandes, Richard [2]" w:date="2020-07-06T14:17:00Z">
              <w:tcPr>
                <w:tcW w:w="1194" w:type="dxa"/>
              </w:tcPr>
            </w:tcPrChange>
          </w:tcPr>
          <w:p w:rsidR="00806B95" w:rsidDel="00806B95" w:rsidRDefault="00806B95" w:rsidP="00806B95">
            <w:pPr>
              <w:rPr>
                <w:ins w:id="659" w:author="Fernandes, Richard" w:date="2019-01-02T15:45:00Z"/>
                <w:del w:id="660" w:author="Fernandes, Richard [2]" w:date="2020-07-06T14:04:00Z"/>
              </w:rPr>
            </w:pPr>
            <w:ins w:id="661" w:author="Fernandes, Richard" w:date="2019-01-02T15:45:00Z">
              <w:del w:id="662" w:author="Fernandes, Richard [2]" w:date="2020-07-06T14:04:00Z">
                <w:r w:rsidDel="00806B95">
                  <w:delText>Cab</w:delText>
                </w:r>
              </w:del>
            </w:ins>
          </w:p>
        </w:tc>
        <w:tc>
          <w:tcPr>
            <w:tcW w:w="0" w:type="auto"/>
            <w:tcPrChange w:id="663" w:author="Fernandes, Richard [2]" w:date="2020-07-06T14:17:00Z">
              <w:tcPr>
                <w:tcW w:w="649" w:type="dxa"/>
              </w:tcPr>
            </w:tcPrChange>
          </w:tcPr>
          <w:p w:rsidR="00806B95" w:rsidDel="00806B95" w:rsidRDefault="00806B95" w:rsidP="00806B95">
            <w:pPr>
              <w:rPr>
                <w:ins w:id="664" w:author="Fernandes, Richard" w:date="2019-03-08T16:22:00Z"/>
                <w:del w:id="665" w:author="Fernandes, Richard [2]" w:date="2020-07-06T14:04:00Z"/>
              </w:rPr>
            </w:pPr>
            <w:ins w:id="666" w:author="Fernandes, Richard" w:date="2019-03-08T16:23:00Z">
              <w:del w:id="667" w:author="Fernandes, Richard [2]" w:date="2020-07-06T14:04:00Z">
                <w:r w:rsidDel="00806B95">
                  <w:delText>10ha</w:delText>
                </w:r>
              </w:del>
            </w:ins>
          </w:p>
        </w:tc>
        <w:tc>
          <w:tcPr>
            <w:tcW w:w="0" w:type="auto"/>
            <w:tcPrChange w:id="668" w:author="Fernandes, Richard [2]" w:date="2020-07-06T14:17:00Z">
              <w:tcPr>
                <w:tcW w:w="868" w:type="dxa"/>
              </w:tcPr>
            </w:tcPrChange>
          </w:tcPr>
          <w:p w:rsidR="00806B95" w:rsidDel="00806B95" w:rsidRDefault="00806B95" w:rsidP="00806B95">
            <w:pPr>
              <w:rPr>
                <w:ins w:id="669" w:author="Fernandes, Richard" w:date="2019-01-02T15:48:00Z"/>
                <w:del w:id="670" w:author="Fernandes, Richard [2]" w:date="2020-07-06T14:04:00Z"/>
              </w:rPr>
            </w:pPr>
            <w:ins w:id="671" w:author="Fernandes, Richard" w:date="2019-01-02T15:49:00Z">
              <w:del w:id="672" w:author="Fernandes, Richard [2]" w:date="2020-07-06T14:04:00Z">
                <w:r w:rsidDel="00806B95">
                  <w:delText>1ha</w:delText>
                </w:r>
              </w:del>
            </w:ins>
          </w:p>
        </w:tc>
        <w:tc>
          <w:tcPr>
            <w:tcW w:w="0" w:type="auto"/>
            <w:tcPrChange w:id="673" w:author="Fernandes, Richard [2]" w:date="2020-07-06T14:17:00Z">
              <w:tcPr>
                <w:tcW w:w="704" w:type="dxa"/>
              </w:tcPr>
            </w:tcPrChange>
          </w:tcPr>
          <w:p w:rsidR="00806B95" w:rsidDel="00806B95" w:rsidRDefault="00806B95" w:rsidP="00806B95">
            <w:pPr>
              <w:rPr>
                <w:ins w:id="674" w:author="Fernandes, Richard" w:date="2019-01-02T15:45:00Z"/>
                <w:del w:id="675" w:author="Fernandes, Richard [2]" w:date="2020-07-06T14:04:00Z"/>
              </w:rPr>
            </w:pPr>
            <w:ins w:id="676" w:author="Fernandes, Richard" w:date="2019-03-08T16:23:00Z">
              <w:del w:id="677" w:author="Fernandes, Richard [2]" w:date="2020-07-06T14:04:00Z">
                <w:r w:rsidDel="00806B95">
                  <w:delText>0.5ha</w:delText>
                </w:r>
              </w:del>
            </w:ins>
          </w:p>
        </w:tc>
        <w:tc>
          <w:tcPr>
            <w:tcW w:w="0" w:type="auto"/>
            <w:tcPrChange w:id="678" w:author="Fernandes, Richard [2]" w:date="2020-07-06T14:17:00Z">
              <w:tcPr>
                <w:tcW w:w="635" w:type="dxa"/>
              </w:tcPr>
            </w:tcPrChange>
          </w:tcPr>
          <w:p w:rsidR="00806B95" w:rsidDel="00806B95" w:rsidRDefault="00806B95" w:rsidP="00806B95">
            <w:pPr>
              <w:rPr>
                <w:ins w:id="679" w:author="Fernandes, Richard" w:date="2019-03-08T16:22:00Z"/>
                <w:del w:id="680" w:author="Fernandes, Richard [2]" w:date="2020-07-06T14:04:00Z"/>
              </w:rPr>
            </w:pPr>
            <w:ins w:id="681" w:author="Fernandes, Richard" w:date="2019-03-08T16:23:00Z">
              <w:del w:id="682" w:author="Fernandes, Richard [2]" w:date="2020-07-06T14:04:00Z">
                <w:r w:rsidDel="00806B95">
                  <w:delText>Peak</w:delText>
                </w:r>
              </w:del>
            </w:ins>
          </w:p>
        </w:tc>
        <w:tc>
          <w:tcPr>
            <w:tcW w:w="0" w:type="auto"/>
            <w:tcPrChange w:id="683" w:author="Fernandes, Richard [2]" w:date="2020-07-06T14:17:00Z">
              <w:tcPr>
                <w:tcW w:w="868" w:type="dxa"/>
              </w:tcPr>
            </w:tcPrChange>
          </w:tcPr>
          <w:p w:rsidR="00806B95" w:rsidDel="00806B95" w:rsidRDefault="00806B95" w:rsidP="00806B95">
            <w:pPr>
              <w:rPr>
                <w:ins w:id="684" w:author="Fernandes, Richard" w:date="2019-01-02T15:48:00Z"/>
                <w:del w:id="685" w:author="Fernandes, Richard [2]" w:date="2020-07-06T14:04:00Z"/>
              </w:rPr>
            </w:pPr>
            <w:ins w:id="686" w:author="Fernandes, Richard" w:date="2019-01-02T15:49:00Z">
              <w:del w:id="687" w:author="Fernandes, Richard [2]" w:date="2020-07-06T14:04:00Z">
                <w:r w:rsidDel="00806B95">
                  <w:delText>30d</w:delText>
                </w:r>
              </w:del>
            </w:ins>
          </w:p>
        </w:tc>
        <w:tc>
          <w:tcPr>
            <w:tcW w:w="0" w:type="auto"/>
            <w:tcPrChange w:id="688" w:author="Fernandes, Richard [2]" w:date="2020-07-06T14:17:00Z">
              <w:tcPr>
                <w:tcW w:w="618" w:type="dxa"/>
              </w:tcPr>
            </w:tcPrChange>
          </w:tcPr>
          <w:p w:rsidR="00806B95" w:rsidDel="00806B95" w:rsidRDefault="00806B95" w:rsidP="00806B95">
            <w:pPr>
              <w:rPr>
                <w:ins w:id="689" w:author="Fernandes, Richard" w:date="2019-01-02T15:45:00Z"/>
                <w:del w:id="690" w:author="Fernandes, Richard [2]" w:date="2020-07-06T14:04:00Z"/>
              </w:rPr>
            </w:pPr>
            <w:ins w:id="691" w:author="Fernandes, Richard" w:date="2019-01-02T15:47:00Z">
              <w:del w:id="692" w:author="Fernandes, Richard [2]" w:date="2020-07-06T14:04:00Z">
                <w:r w:rsidDel="00806B95">
                  <w:delText>10d</w:delText>
                </w:r>
              </w:del>
            </w:ins>
          </w:p>
        </w:tc>
        <w:tc>
          <w:tcPr>
            <w:tcW w:w="0" w:type="auto"/>
            <w:tcPrChange w:id="693" w:author="Fernandes, Richard [2]" w:date="2020-07-06T14:17:00Z">
              <w:tcPr>
                <w:tcW w:w="1299" w:type="dxa"/>
              </w:tcPr>
            </w:tcPrChange>
          </w:tcPr>
          <w:p w:rsidR="00806B95" w:rsidDel="00806B95" w:rsidRDefault="00806B95" w:rsidP="00806B95">
            <w:pPr>
              <w:rPr>
                <w:ins w:id="694" w:author="Fernandes, Richard" w:date="2019-03-08T16:22:00Z"/>
                <w:del w:id="695" w:author="Fernandes, Richard [2]" w:date="2020-07-06T14:04:00Z"/>
              </w:rPr>
            </w:pPr>
            <w:ins w:id="696" w:author="Fernandes, Richard" w:date="2019-03-08T16:26:00Z">
              <w:del w:id="697" w:author="Fernandes, Richard [2]" w:date="2020-07-06T14:04:00Z">
                <w:r w:rsidDel="00806B95">
                  <w:delText>Ordinal</w:delText>
                </w:r>
              </w:del>
            </w:ins>
          </w:p>
        </w:tc>
        <w:tc>
          <w:tcPr>
            <w:tcW w:w="0" w:type="auto"/>
            <w:tcPrChange w:id="698" w:author="Fernandes, Richard [2]" w:date="2020-07-06T14:17:00Z">
              <w:tcPr>
                <w:tcW w:w="1146" w:type="dxa"/>
              </w:tcPr>
            </w:tcPrChange>
          </w:tcPr>
          <w:p w:rsidR="00806B95" w:rsidDel="00806B95" w:rsidRDefault="00806B95" w:rsidP="00806B95">
            <w:pPr>
              <w:rPr>
                <w:ins w:id="699" w:author="Fernandes, Richard" w:date="2019-01-02T15:45:00Z"/>
                <w:del w:id="700" w:author="Fernandes, Richard [2]" w:date="2020-07-06T14:04:00Z"/>
              </w:rPr>
            </w:pPr>
            <w:ins w:id="701" w:author="Fernandes, Richard" w:date="2019-01-02T15:54:00Z">
              <w:del w:id="702" w:author="Fernandes, Richard [2]" w:date="2020-07-06T14:04:00Z">
                <w:r w:rsidDel="00806B95">
                  <w:delText>20</w:delText>
                </w:r>
              </w:del>
            </w:ins>
          </w:p>
        </w:tc>
        <w:tc>
          <w:tcPr>
            <w:tcW w:w="0" w:type="auto"/>
            <w:tcPrChange w:id="703" w:author="Fernandes, Richard [2]" w:date="2020-07-06T14:17:00Z">
              <w:tcPr>
                <w:tcW w:w="1369" w:type="dxa"/>
              </w:tcPr>
            </w:tcPrChange>
          </w:tcPr>
          <w:p w:rsidR="00806B95" w:rsidDel="00806B95" w:rsidRDefault="00806B95" w:rsidP="00806B95">
            <w:pPr>
              <w:rPr>
                <w:ins w:id="704" w:author="Fernandes, Richard" w:date="2019-01-02T15:45:00Z"/>
                <w:del w:id="705" w:author="Fernandes, Richard [2]" w:date="2020-07-06T14:04:00Z"/>
              </w:rPr>
            </w:pPr>
            <w:ins w:id="706" w:author="Fernandes, Richard" w:date="2019-01-02T15:54:00Z">
              <w:del w:id="707" w:author="Fernandes, Richard [2]" w:date="2020-07-06T14:04:00Z">
                <w:r w:rsidDel="00806B95">
                  <w:delText>10</w:delText>
                </w:r>
              </w:del>
            </w:ins>
            <w:ins w:id="708" w:author="Fernandes, Richard" w:date="2019-01-02T15:45:00Z">
              <w:del w:id="709" w:author="Fernandes, Richard [2]" w:date="2020-07-06T14:04:00Z">
                <w:r w:rsidDel="00806B95">
                  <w:delText xml:space="preserve"> </w:delText>
                </w:r>
              </w:del>
            </w:ins>
          </w:p>
        </w:tc>
      </w:tr>
      <w:tr w:rsidR="00A75D9D" w:rsidDel="00806B95" w:rsidTr="00A75D9D">
        <w:tblPrEx>
          <w:tblPrExChange w:id="710" w:author="Fernandes, Richard [2]" w:date="2020-07-06T14:17:00Z">
            <w:tblPrEx>
              <w:tblW w:w="0" w:type="auto"/>
            </w:tblPrEx>
          </w:tblPrExChange>
        </w:tblPrEx>
        <w:trPr>
          <w:ins w:id="711" w:author="Fernandes, Richard" w:date="2019-01-02T15:45:00Z"/>
          <w:del w:id="712" w:author="Fernandes, Richard [2]" w:date="2020-07-06T14:04:00Z"/>
        </w:trPr>
        <w:tc>
          <w:tcPr>
            <w:tcW w:w="0" w:type="auto"/>
            <w:tcPrChange w:id="713" w:author="Fernandes, Richard [2]" w:date="2020-07-06T14:17:00Z">
              <w:tcPr>
                <w:tcW w:w="1194" w:type="dxa"/>
              </w:tcPr>
            </w:tcPrChange>
          </w:tcPr>
          <w:p w:rsidR="00806B95" w:rsidDel="00806B95" w:rsidRDefault="00806B95" w:rsidP="00806B95">
            <w:pPr>
              <w:rPr>
                <w:ins w:id="714" w:author="Fernandes, Richard" w:date="2019-01-02T15:45:00Z"/>
                <w:del w:id="715" w:author="Fernandes, Richard [2]" w:date="2020-07-06T14:04:00Z"/>
              </w:rPr>
            </w:pPr>
            <w:ins w:id="716" w:author="Fernandes, Richard" w:date="2019-01-02T15:45:00Z">
              <w:del w:id="717" w:author="Fernandes, Richard [2]" w:date="2020-07-06T14:04:00Z">
                <w:r w:rsidDel="00806B95">
                  <w:delText>Cw</w:delText>
                </w:r>
              </w:del>
            </w:ins>
          </w:p>
        </w:tc>
        <w:tc>
          <w:tcPr>
            <w:tcW w:w="0" w:type="auto"/>
            <w:tcPrChange w:id="718" w:author="Fernandes, Richard [2]" w:date="2020-07-06T14:17:00Z">
              <w:tcPr>
                <w:tcW w:w="649" w:type="dxa"/>
              </w:tcPr>
            </w:tcPrChange>
          </w:tcPr>
          <w:p w:rsidR="00806B95" w:rsidDel="00806B95" w:rsidRDefault="00806B95" w:rsidP="00806B95">
            <w:pPr>
              <w:rPr>
                <w:ins w:id="719" w:author="Fernandes, Richard" w:date="2019-03-08T16:22:00Z"/>
                <w:del w:id="720" w:author="Fernandes, Richard [2]" w:date="2020-07-06T14:04:00Z"/>
              </w:rPr>
            </w:pPr>
            <w:ins w:id="721" w:author="Fernandes, Richard" w:date="2019-03-08T16:23:00Z">
              <w:del w:id="722" w:author="Fernandes, Richard [2]" w:date="2020-07-06T14:04:00Z">
                <w:r w:rsidDel="00806B95">
                  <w:delText>10ha</w:delText>
                </w:r>
              </w:del>
            </w:ins>
          </w:p>
        </w:tc>
        <w:tc>
          <w:tcPr>
            <w:tcW w:w="0" w:type="auto"/>
            <w:tcPrChange w:id="723" w:author="Fernandes, Richard [2]" w:date="2020-07-06T14:17:00Z">
              <w:tcPr>
                <w:tcW w:w="868" w:type="dxa"/>
              </w:tcPr>
            </w:tcPrChange>
          </w:tcPr>
          <w:p w:rsidR="00806B95" w:rsidDel="00806B95" w:rsidRDefault="00806B95" w:rsidP="00806B95">
            <w:pPr>
              <w:rPr>
                <w:ins w:id="724" w:author="Fernandes, Richard" w:date="2019-01-02T15:48:00Z"/>
                <w:del w:id="725" w:author="Fernandes, Richard [2]" w:date="2020-07-06T14:04:00Z"/>
              </w:rPr>
            </w:pPr>
            <w:ins w:id="726" w:author="Fernandes, Richard" w:date="2019-01-02T15:49:00Z">
              <w:del w:id="727" w:author="Fernandes, Richard [2]" w:date="2020-07-06T14:04:00Z">
                <w:r w:rsidDel="00806B95">
                  <w:delText>1ha</w:delText>
                </w:r>
              </w:del>
            </w:ins>
          </w:p>
        </w:tc>
        <w:tc>
          <w:tcPr>
            <w:tcW w:w="0" w:type="auto"/>
            <w:tcPrChange w:id="728" w:author="Fernandes, Richard [2]" w:date="2020-07-06T14:17:00Z">
              <w:tcPr>
                <w:tcW w:w="704" w:type="dxa"/>
              </w:tcPr>
            </w:tcPrChange>
          </w:tcPr>
          <w:p w:rsidR="00806B95" w:rsidDel="00806B95" w:rsidRDefault="00806B95" w:rsidP="00806B95">
            <w:pPr>
              <w:rPr>
                <w:ins w:id="729" w:author="Fernandes, Richard" w:date="2019-01-02T15:45:00Z"/>
                <w:del w:id="730" w:author="Fernandes, Richard [2]" w:date="2020-07-06T14:04:00Z"/>
              </w:rPr>
            </w:pPr>
            <w:ins w:id="731" w:author="Fernandes, Richard" w:date="2019-03-08T16:23:00Z">
              <w:del w:id="732" w:author="Fernandes, Richard [2]" w:date="2020-07-06T14:04:00Z">
                <w:r w:rsidRPr="00981F27" w:rsidDel="00806B95">
                  <w:delText>0.5ha</w:delText>
                </w:r>
              </w:del>
            </w:ins>
          </w:p>
        </w:tc>
        <w:tc>
          <w:tcPr>
            <w:tcW w:w="0" w:type="auto"/>
            <w:tcPrChange w:id="733" w:author="Fernandes, Richard [2]" w:date="2020-07-06T14:17:00Z">
              <w:tcPr>
                <w:tcW w:w="635" w:type="dxa"/>
              </w:tcPr>
            </w:tcPrChange>
          </w:tcPr>
          <w:p w:rsidR="00806B95" w:rsidDel="00806B95" w:rsidRDefault="00806B95" w:rsidP="00806B95">
            <w:pPr>
              <w:rPr>
                <w:ins w:id="734" w:author="Fernandes, Richard" w:date="2019-03-08T16:22:00Z"/>
                <w:del w:id="735" w:author="Fernandes, Richard [2]" w:date="2020-07-06T14:04:00Z"/>
              </w:rPr>
            </w:pPr>
            <w:ins w:id="736" w:author="Fernandes, Richard" w:date="2019-03-08T16:23:00Z">
              <w:del w:id="737" w:author="Fernandes, Richard [2]" w:date="2020-07-06T14:04:00Z">
                <w:r w:rsidDel="00806B95">
                  <w:delText>Peak</w:delText>
                </w:r>
              </w:del>
            </w:ins>
          </w:p>
        </w:tc>
        <w:tc>
          <w:tcPr>
            <w:tcW w:w="0" w:type="auto"/>
            <w:tcPrChange w:id="738" w:author="Fernandes, Richard [2]" w:date="2020-07-06T14:17:00Z">
              <w:tcPr>
                <w:tcW w:w="868" w:type="dxa"/>
              </w:tcPr>
            </w:tcPrChange>
          </w:tcPr>
          <w:p w:rsidR="00806B95" w:rsidDel="00806B95" w:rsidRDefault="00806B95" w:rsidP="00806B95">
            <w:pPr>
              <w:rPr>
                <w:ins w:id="739" w:author="Fernandes, Richard" w:date="2019-01-02T15:48:00Z"/>
                <w:del w:id="740" w:author="Fernandes, Richard [2]" w:date="2020-07-06T14:04:00Z"/>
              </w:rPr>
            </w:pPr>
            <w:ins w:id="741" w:author="Fernandes, Richard" w:date="2019-01-02T15:49:00Z">
              <w:del w:id="742" w:author="Fernandes, Richard [2]" w:date="2020-07-06T14:04:00Z">
                <w:r w:rsidDel="00806B95">
                  <w:delText>30d</w:delText>
                </w:r>
              </w:del>
            </w:ins>
          </w:p>
        </w:tc>
        <w:tc>
          <w:tcPr>
            <w:tcW w:w="0" w:type="auto"/>
            <w:tcPrChange w:id="743" w:author="Fernandes, Richard [2]" w:date="2020-07-06T14:17:00Z">
              <w:tcPr>
                <w:tcW w:w="618" w:type="dxa"/>
              </w:tcPr>
            </w:tcPrChange>
          </w:tcPr>
          <w:p w:rsidR="00806B95" w:rsidDel="00806B95" w:rsidRDefault="00806B95" w:rsidP="00806B95">
            <w:pPr>
              <w:rPr>
                <w:ins w:id="744" w:author="Fernandes, Richard" w:date="2019-01-02T15:45:00Z"/>
                <w:del w:id="745" w:author="Fernandes, Richard [2]" w:date="2020-07-06T14:04:00Z"/>
              </w:rPr>
            </w:pPr>
            <w:ins w:id="746" w:author="Fernandes, Richard" w:date="2019-01-02T15:47:00Z">
              <w:del w:id="747" w:author="Fernandes, Richard [2]" w:date="2020-07-06T14:04:00Z">
                <w:r w:rsidDel="00806B95">
                  <w:delText>10d</w:delText>
                </w:r>
              </w:del>
            </w:ins>
          </w:p>
        </w:tc>
        <w:tc>
          <w:tcPr>
            <w:tcW w:w="0" w:type="auto"/>
            <w:tcPrChange w:id="748" w:author="Fernandes, Richard [2]" w:date="2020-07-06T14:17:00Z">
              <w:tcPr>
                <w:tcW w:w="1299" w:type="dxa"/>
              </w:tcPr>
            </w:tcPrChange>
          </w:tcPr>
          <w:p w:rsidR="00806B95" w:rsidDel="00806B95" w:rsidRDefault="00806B95" w:rsidP="00806B95">
            <w:pPr>
              <w:rPr>
                <w:ins w:id="749" w:author="Fernandes, Richard" w:date="2019-03-08T16:22:00Z"/>
                <w:del w:id="750" w:author="Fernandes, Richard [2]" w:date="2020-07-06T14:04:00Z"/>
              </w:rPr>
            </w:pPr>
            <w:ins w:id="751" w:author="Fernandes, Richard" w:date="2019-03-08T16:26:00Z">
              <w:del w:id="752" w:author="Fernandes, Richard [2]" w:date="2020-07-06T14:04:00Z">
                <w:r w:rsidDel="00806B95">
                  <w:delText>Ordinal</w:delText>
                </w:r>
              </w:del>
            </w:ins>
          </w:p>
        </w:tc>
        <w:tc>
          <w:tcPr>
            <w:tcW w:w="0" w:type="auto"/>
            <w:tcPrChange w:id="753" w:author="Fernandes, Richard [2]" w:date="2020-07-06T14:17:00Z">
              <w:tcPr>
                <w:tcW w:w="1146" w:type="dxa"/>
              </w:tcPr>
            </w:tcPrChange>
          </w:tcPr>
          <w:p w:rsidR="00806B95" w:rsidDel="00806B95" w:rsidRDefault="00806B95" w:rsidP="00806B95">
            <w:pPr>
              <w:rPr>
                <w:ins w:id="754" w:author="Fernandes, Richard" w:date="2019-01-02T15:45:00Z"/>
                <w:del w:id="755" w:author="Fernandes, Richard [2]" w:date="2020-07-06T14:04:00Z"/>
              </w:rPr>
            </w:pPr>
            <w:ins w:id="756" w:author="Fernandes, Richard" w:date="2019-03-08T16:24:00Z">
              <w:del w:id="757" w:author="Fernandes, Richard [2]" w:date="2020-07-06T14:04:00Z">
                <w:r w:rsidDel="00806B95">
                  <w:delText>0.2</w:delText>
                </w:r>
              </w:del>
            </w:ins>
          </w:p>
        </w:tc>
        <w:tc>
          <w:tcPr>
            <w:tcW w:w="0" w:type="auto"/>
            <w:tcPrChange w:id="758" w:author="Fernandes, Richard [2]" w:date="2020-07-06T14:17:00Z">
              <w:tcPr>
                <w:tcW w:w="1369" w:type="dxa"/>
              </w:tcPr>
            </w:tcPrChange>
          </w:tcPr>
          <w:p w:rsidR="00806B95" w:rsidDel="00806B95" w:rsidRDefault="00806B95" w:rsidP="00806B95">
            <w:pPr>
              <w:rPr>
                <w:ins w:id="759" w:author="Fernandes, Richard" w:date="2019-01-02T15:45:00Z"/>
                <w:del w:id="760" w:author="Fernandes, Richard [2]" w:date="2020-07-06T14:04:00Z"/>
              </w:rPr>
            </w:pPr>
            <w:ins w:id="761" w:author="Fernandes, Richard" w:date="2019-03-08T16:24:00Z">
              <w:del w:id="762" w:author="Fernandes, Richard [2]" w:date="2020-07-06T14:04:00Z">
                <w:r w:rsidDel="00806B95">
                  <w:delText>0.1</w:delText>
                </w:r>
              </w:del>
            </w:ins>
          </w:p>
        </w:tc>
      </w:tr>
      <w:tr w:rsidR="00A75D9D" w:rsidDel="00806B95" w:rsidTr="00A75D9D">
        <w:tblPrEx>
          <w:tblPrExChange w:id="763" w:author="Fernandes, Richard [2]" w:date="2020-07-06T14:17:00Z">
            <w:tblPrEx>
              <w:tblW w:w="0" w:type="auto"/>
            </w:tblPrEx>
          </w:tblPrExChange>
        </w:tblPrEx>
        <w:trPr>
          <w:ins w:id="764" w:author="Fernandes, Richard" w:date="2019-01-02T15:45:00Z"/>
          <w:del w:id="765" w:author="Fernandes, Richard [2]" w:date="2020-07-06T14:04:00Z"/>
        </w:trPr>
        <w:tc>
          <w:tcPr>
            <w:tcW w:w="0" w:type="auto"/>
            <w:tcPrChange w:id="766" w:author="Fernandes, Richard [2]" w:date="2020-07-06T14:17:00Z">
              <w:tcPr>
                <w:tcW w:w="1194" w:type="dxa"/>
              </w:tcPr>
            </w:tcPrChange>
          </w:tcPr>
          <w:p w:rsidR="00806B95" w:rsidDel="00806B95" w:rsidRDefault="00806B95" w:rsidP="00806B95">
            <w:pPr>
              <w:rPr>
                <w:ins w:id="767" w:author="Fernandes, Richard" w:date="2019-01-02T15:45:00Z"/>
                <w:del w:id="768" w:author="Fernandes, Richard [2]" w:date="2020-07-06T14:04:00Z"/>
              </w:rPr>
            </w:pPr>
            <w:ins w:id="769" w:author="Fernandes, Richard" w:date="2019-01-02T15:45:00Z">
              <w:del w:id="770" w:author="Fernandes, Richard [2]" w:date="2020-07-06T14:04:00Z">
                <w:r w:rsidDel="00806B95">
                  <w:delText>fAPAR</w:delText>
                </w:r>
              </w:del>
            </w:ins>
          </w:p>
        </w:tc>
        <w:tc>
          <w:tcPr>
            <w:tcW w:w="0" w:type="auto"/>
            <w:tcPrChange w:id="771" w:author="Fernandes, Richard [2]" w:date="2020-07-06T14:17:00Z">
              <w:tcPr>
                <w:tcW w:w="649" w:type="dxa"/>
              </w:tcPr>
            </w:tcPrChange>
          </w:tcPr>
          <w:p w:rsidR="00806B95" w:rsidDel="00806B95" w:rsidRDefault="00806B95" w:rsidP="00806B95">
            <w:pPr>
              <w:rPr>
                <w:ins w:id="772" w:author="Fernandes, Richard" w:date="2019-03-08T16:22:00Z"/>
                <w:del w:id="773" w:author="Fernandes, Richard [2]" w:date="2020-07-06T14:04:00Z"/>
              </w:rPr>
            </w:pPr>
            <w:ins w:id="774" w:author="Fernandes, Richard" w:date="2019-03-08T16:23:00Z">
              <w:del w:id="775" w:author="Fernandes, Richard [2]" w:date="2020-07-06T14:04:00Z">
                <w:r w:rsidDel="00806B95">
                  <w:delText>10ha</w:delText>
                </w:r>
              </w:del>
            </w:ins>
          </w:p>
        </w:tc>
        <w:tc>
          <w:tcPr>
            <w:tcW w:w="0" w:type="auto"/>
            <w:tcPrChange w:id="776" w:author="Fernandes, Richard [2]" w:date="2020-07-06T14:17:00Z">
              <w:tcPr>
                <w:tcW w:w="868" w:type="dxa"/>
              </w:tcPr>
            </w:tcPrChange>
          </w:tcPr>
          <w:p w:rsidR="00806B95" w:rsidDel="00806B95" w:rsidRDefault="00806B95" w:rsidP="00806B95">
            <w:pPr>
              <w:rPr>
                <w:ins w:id="777" w:author="Fernandes, Richard" w:date="2019-01-02T15:48:00Z"/>
                <w:del w:id="778" w:author="Fernandes, Richard [2]" w:date="2020-07-06T14:04:00Z"/>
              </w:rPr>
            </w:pPr>
            <w:ins w:id="779" w:author="Fernandes, Richard" w:date="2019-01-02T15:49:00Z">
              <w:del w:id="780" w:author="Fernandes, Richard [2]" w:date="2020-07-06T14:04:00Z">
                <w:r w:rsidDel="00806B95">
                  <w:delText>1ha</w:delText>
                </w:r>
              </w:del>
            </w:ins>
          </w:p>
        </w:tc>
        <w:tc>
          <w:tcPr>
            <w:tcW w:w="0" w:type="auto"/>
            <w:tcPrChange w:id="781" w:author="Fernandes, Richard [2]" w:date="2020-07-06T14:17:00Z">
              <w:tcPr>
                <w:tcW w:w="704" w:type="dxa"/>
              </w:tcPr>
            </w:tcPrChange>
          </w:tcPr>
          <w:p w:rsidR="00806B95" w:rsidDel="00806B95" w:rsidRDefault="00806B95" w:rsidP="00806B95">
            <w:pPr>
              <w:rPr>
                <w:ins w:id="782" w:author="Fernandes, Richard" w:date="2019-01-02T15:45:00Z"/>
                <w:del w:id="783" w:author="Fernandes, Richard [2]" w:date="2020-07-06T14:04:00Z"/>
              </w:rPr>
            </w:pPr>
            <w:ins w:id="784" w:author="Fernandes, Richard" w:date="2019-03-08T16:23:00Z">
              <w:del w:id="785" w:author="Fernandes, Richard [2]" w:date="2020-07-06T14:04:00Z">
                <w:r w:rsidRPr="00981F27" w:rsidDel="00806B95">
                  <w:delText>0.5ha</w:delText>
                </w:r>
              </w:del>
            </w:ins>
          </w:p>
        </w:tc>
        <w:tc>
          <w:tcPr>
            <w:tcW w:w="0" w:type="auto"/>
            <w:tcPrChange w:id="786" w:author="Fernandes, Richard [2]" w:date="2020-07-06T14:17:00Z">
              <w:tcPr>
                <w:tcW w:w="635" w:type="dxa"/>
              </w:tcPr>
            </w:tcPrChange>
          </w:tcPr>
          <w:p w:rsidR="00806B95" w:rsidDel="00806B95" w:rsidRDefault="00806B95" w:rsidP="00806B95">
            <w:pPr>
              <w:rPr>
                <w:ins w:id="787" w:author="Fernandes, Richard" w:date="2019-03-08T16:22:00Z"/>
                <w:del w:id="788" w:author="Fernandes, Richard [2]" w:date="2020-07-06T14:04:00Z"/>
              </w:rPr>
            </w:pPr>
            <w:ins w:id="789" w:author="Fernandes, Richard" w:date="2019-03-08T16:23:00Z">
              <w:del w:id="790" w:author="Fernandes, Richard [2]" w:date="2020-07-06T14:04:00Z">
                <w:r w:rsidDel="00806B95">
                  <w:delText>Peak</w:delText>
                </w:r>
              </w:del>
            </w:ins>
          </w:p>
        </w:tc>
        <w:tc>
          <w:tcPr>
            <w:tcW w:w="0" w:type="auto"/>
            <w:tcPrChange w:id="791" w:author="Fernandes, Richard [2]" w:date="2020-07-06T14:17:00Z">
              <w:tcPr>
                <w:tcW w:w="868" w:type="dxa"/>
              </w:tcPr>
            </w:tcPrChange>
          </w:tcPr>
          <w:p w:rsidR="00806B95" w:rsidDel="00806B95" w:rsidRDefault="00806B95" w:rsidP="00806B95">
            <w:pPr>
              <w:rPr>
                <w:ins w:id="792" w:author="Fernandes, Richard" w:date="2019-01-02T15:48:00Z"/>
                <w:del w:id="793" w:author="Fernandes, Richard [2]" w:date="2020-07-06T14:04:00Z"/>
              </w:rPr>
            </w:pPr>
            <w:ins w:id="794" w:author="Fernandes, Richard" w:date="2019-01-02T15:49:00Z">
              <w:del w:id="795" w:author="Fernandes, Richard [2]" w:date="2020-07-06T14:04:00Z">
                <w:r w:rsidDel="00806B95">
                  <w:delText>5d</w:delText>
                </w:r>
              </w:del>
            </w:ins>
          </w:p>
        </w:tc>
        <w:tc>
          <w:tcPr>
            <w:tcW w:w="0" w:type="auto"/>
            <w:tcPrChange w:id="796" w:author="Fernandes, Richard [2]" w:date="2020-07-06T14:17:00Z">
              <w:tcPr>
                <w:tcW w:w="618" w:type="dxa"/>
              </w:tcPr>
            </w:tcPrChange>
          </w:tcPr>
          <w:p w:rsidR="00806B95" w:rsidDel="00806B95" w:rsidRDefault="00806B95" w:rsidP="00806B95">
            <w:pPr>
              <w:rPr>
                <w:ins w:id="797" w:author="Fernandes, Richard" w:date="2019-01-02T15:45:00Z"/>
                <w:del w:id="798" w:author="Fernandes, Richard [2]" w:date="2020-07-06T14:04:00Z"/>
              </w:rPr>
            </w:pPr>
            <w:ins w:id="799" w:author="Fernandes, Richard" w:date="2019-01-02T15:47:00Z">
              <w:del w:id="800" w:author="Fernandes, Richard [2]" w:date="2020-07-06T14:04:00Z">
                <w:r w:rsidDel="00806B95">
                  <w:delText>1d</w:delText>
                </w:r>
              </w:del>
            </w:ins>
          </w:p>
        </w:tc>
        <w:tc>
          <w:tcPr>
            <w:tcW w:w="0" w:type="auto"/>
            <w:tcPrChange w:id="801" w:author="Fernandes, Richard [2]" w:date="2020-07-06T14:17:00Z">
              <w:tcPr>
                <w:tcW w:w="1299" w:type="dxa"/>
              </w:tcPr>
            </w:tcPrChange>
          </w:tcPr>
          <w:p w:rsidR="00806B95" w:rsidDel="00806B95" w:rsidRDefault="00806B95" w:rsidP="00806B95">
            <w:pPr>
              <w:rPr>
                <w:ins w:id="802" w:author="Fernandes, Richard" w:date="2019-03-08T16:22:00Z"/>
                <w:del w:id="803" w:author="Fernandes, Richard [2]" w:date="2020-07-06T14:04:00Z"/>
              </w:rPr>
            </w:pPr>
            <w:ins w:id="804" w:author="Fernandes, Richard" w:date="2019-03-08T16:24:00Z">
              <w:del w:id="805" w:author="Fernandes, Richard [2]" w:date="2020-07-06T14:04:00Z">
                <w:r w:rsidDel="00806B95">
                  <w:delText>Ordinal</w:delText>
                </w:r>
              </w:del>
            </w:ins>
          </w:p>
        </w:tc>
        <w:tc>
          <w:tcPr>
            <w:tcW w:w="0" w:type="auto"/>
            <w:tcPrChange w:id="806" w:author="Fernandes, Richard [2]" w:date="2020-07-06T14:17:00Z">
              <w:tcPr>
                <w:tcW w:w="1146" w:type="dxa"/>
              </w:tcPr>
            </w:tcPrChange>
          </w:tcPr>
          <w:p w:rsidR="00806B95" w:rsidDel="00806B95" w:rsidRDefault="00806B95" w:rsidP="00806B95">
            <w:pPr>
              <w:rPr>
                <w:ins w:id="807" w:author="Fernandes, Richard" w:date="2019-01-02T15:45:00Z"/>
                <w:del w:id="808" w:author="Fernandes, Richard [2]" w:date="2020-07-06T14:04:00Z"/>
              </w:rPr>
            </w:pPr>
            <w:ins w:id="809" w:author="Fernandes, Richard" w:date="2019-01-02T15:54:00Z">
              <w:del w:id="810" w:author="Fernandes, Richard [2]" w:date="2020-07-06T14:04:00Z">
                <w:r w:rsidDel="00806B95">
                  <w:delText>Sup(0.1,10%)</w:delText>
                </w:r>
              </w:del>
            </w:ins>
          </w:p>
        </w:tc>
        <w:tc>
          <w:tcPr>
            <w:tcW w:w="0" w:type="auto"/>
            <w:tcPrChange w:id="811" w:author="Fernandes, Richard [2]" w:date="2020-07-06T14:17:00Z">
              <w:tcPr>
                <w:tcW w:w="1369" w:type="dxa"/>
              </w:tcPr>
            </w:tcPrChange>
          </w:tcPr>
          <w:p w:rsidR="00806B95" w:rsidDel="00806B95" w:rsidRDefault="00806B95" w:rsidP="00806B95">
            <w:pPr>
              <w:rPr>
                <w:ins w:id="812" w:author="Fernandes, Richard" w:date="2019-01-02T15:45:00Z"/>
                <w:del w:id="813" w:author="Fernandes, Richard [2]" w:date="2020-07-06T14:04:00Z"/>
              </w:rPr>
            </w:pPr>
            <w:ins w:id="814" w:author="Fernandes, Richard" w:date="2019-01-02T15:45:00Z">
              <w:del w:id="815" w:author="Fernandes, Richard [2]" w:date="2020-07-06T14:04:00Z">
                <w:r w:rsidDel="00806B95">
                  <w:delText>Sup(</w:delText>
                </w:r>
              </w:del>
            </w:ins>
            <w:ins w:id="816" w:author="Fernandes, Richard" w:date="2019-01-02T15:54:00Z">
              <w:del w:id="817" w:author="Fernandes, Richard [2]" w:date="2020-07-06T14:04:00Z">
                <w:r w:rsidDel="00806B95">
                  <w:delText>0.05,5%)</w:delText>
                </w:r>
              </w:del>
            </w:ins>
          </w:p>
        </w:tc>
      </w:tr>
      <w:tr w:rsidR="00A75D9D" w:rsidDel="00806B95" w:rsidTr="00A75D9D">
        <w:tblPrEx>
          <w:tblPrExChange w:id="818" w:author="Fernandes, Richard [2]" w:date="2020-07-06T14:17:00Z">
            <w:tblPrEx>
              <w:tblW w:w="0" w:type="auto"/>
            </w:tblPrEx>
          </w:tblPrExChange>
        </w:tblPrEx>
        <w:trPr>
          <w:ins w:id="819" w:author="Fernandes, Richard" w:date="2019-01-02T15:45:00Z"/>
          <w:del w:id="820" w:author="Fernandes, Richard [2]" w:date="2020-07-06T14:04:00Z"/>
        </w:trPr>
        <w:tc>
          <w:tcPr>
            <w:tcW w:w="0" w:type="auto"/>
            <w:tcPrChange w:id="821" w:author="Fernandes, Richard [2]" w:date="2020-07-06T14:17:00Z">
              <w:tcPr>
                <w:tcW w:w="1194" w:type="dxa"/>
              </w:tcPr>
            </w:tcPrChange>
          </w:tcPr>
          <w:p w:rsidR="00806B95" w:rsidDel="00806B95" w:rsidRDefault="00806B95" w:rsidP="00806B95">
            <w:pPr>
              <w:rPr>
                <w:ins w:id="822" w:author="Fernandes, Richard" w:date="2019-01-02T15:45:00Z"/>
                <w:del w:id="823" w:author="Fernandes, Richard [2]" w:date="2020-07-06T14:04:00Z"/>
              </w:rPr>
            </w:pPr>
            <w:ins w:id="824" w:author="Fernandes, Richard" w:date="2019-01-02T15:45:00Z">
              <w:del w:id="825" w:author="Fernandes, Richard [2]" w:date="2020-07-06T14:04:00Z">
                <w:r w:rsidDel="00806B95">
                  <w:delText>fCover</w:delText>
                </w:r>
              </w:del>
            </w:ins>
          </w:p>
        </w:tc>
        <w:tc>
          <w:tcPr>
            <w:tcW w:w="0" w:type="auto"/>
            <w:tcPrChange w:id="826" w:author="Fernandes, Richard [2]" w:date="2020-07-06T14:17:00Z">
              <w:tcPr>
                <w:tcW w:w="649" w:type="dxa"/>
              </w:tcPr>
            </w:tcPrChange>
          </w:tcPr>
          <w:p w:rsidR="00806B95" w:rsidDel="00806B95" w:rsidRDefault="00806B95" w:rsidP="00806B95">
            <w:pPr>
              <w:rPr>
                <w:ins w:id="827" w:author="Fernandes, Richard" w:date="2019-03-08T16:22:00Z"/>
                <w:del w:id="828" w:author="Fernandes, Richard [2]" w:date="2020-07-06T14:04:00Z"/>
              </w:rPr>
            </w:pPr>
            <w:ins w:id="829" w:author="Fernandes, Richard" w:date="2019-03-08T16:23:00Z">
              <w:del w:id="830" w:author="Fernandes, Richard [2]" w:date="2020-07-06T14:04:00Z">
                <w:r w:rsidDel="00806B95">
                  <w:delText>10ha</w:delText>
                </w:r>
              </w:del>
            </w:ins>
          </w:p>
        </w:tc>
        <w:tc>
          <w:tcPr>
            <w:tcW w:w="0" w:type="auto"/>
            <w:tcPrChange w:id="831" w:author="Fernandes, Richard [2]" w:date="2020-07-06T14:17:00Z">
              <w:tcPr>
                <w:tcW w:w="868" w:type="dxa"/>
              </w:tcPr>
            </w:tcPrChange>
          </w:tcPr>
          <w:p w:rsidR="00806B95" w:rsidDel="00806B95" w:rsidRDefault="00806B95" w:rsidP="00806B95">
            <w:pPr>
              <w:rPr>
                <w:ins w:id="832" w:author="Fernandes, Richard" w:date="2019-01-02T15:48:00Z"/>
                <w:del w:id="833" w:author="Fernandes, Richard [2]" w:date="2020-07-06T14:04:00Z"/>
              </w:rPr>
            </w:pPr>
            <w:ins w:id="834" w:author="Fernandes, Richard" w:date="2019-01-02T15:49:00Z">
              <w:del w:id="835" w:author="Fernandes, Richard [2]" w:date="2020-07-06T14:04:00Z">
                <w:r w:rsidDel="00806B95">
                  <w:delText>1ha</w:delText>
                </w:r>
              </w:del>
            </w:ins>
          </w:p>
        </w:tc>
        <w:tc>
          <w:tcPr>
            <w:tcW w:w="0" w:type="auto"/>
            <w:tcPrChange w:id="836" w:author="Fernandes, Richard [2]" w:date="2020-07-06T14:17:00Z">
              <w:tcPr>
                <w:tcW w:w="704" w:type="dxa"/>
              </w:tcPr>
            </w:tcPrChange>
          </w:tcPr>
          <w:p w:rsidR="00806B95" w:rsidDel="00806B95" w:rsidRDefault="00806B95" w:rsidP="00806B95">
            <w:pPr>
              <w:rPr>
                <w:ins w:id="837" w:author="Fernandes, Richard" w:date="2019-01-02T15:45:00Z"/>
                <w:del w:id="838" w:author="Fernandes, Richard [2]" w:date="2020-07-06T14:04:00Z"/>
              </w:rPr>
            </w:pPr>
            <w:ins w:id="839" w:author="Fernandes, Richard" w:date="2019-03-08T16:23:00Z">
              <w:del w:id="840" w:author="Fernandes, Richard [2]" w:date="2020-07-06T14:04:00Z">
                <w:r w:rsidRPr="00981F27" w:rsidDel="00806B95">
                  <w:delText>0.5ha</w:delText>
                </w:r>
              </w:del>
            </w:ins>
          </w:p>
        </w:tc>
        <w:tc>
          <w:tcPr>
            <w:tcW w:w="0" w:type="auto"/>
            <w:tcPrChange w:id="841" w:author="Fernandes, Richard [2]" w:date="2020-07-06T14:17:00Z">
              <w:tcPr>
                <w:tcW w:w="635" w:type="dxa"/>
              </w:tcPr>
            </w:tcPrChange>
          </w:tcPr>
          <w:p w:rsidR="00806B95" w:rsidDel="00806B95" w:rsidRDefault="00806B95" w:rsidP="00806B95">
            <w:pPr>
              <w:rPr>
                <w:ins w:id="842" w:author="Fernandes, Richard" w:date="2019-03-08T16:22:00Z"/>
                <w:del w:id="843" w:author="Fernandes, Richard [2]" w:date="2020-07-06T14:04:00Z"/>
              </w:rPr>
            </w:pPr>
            <w:ins w:id="844" w:author="Fernandes, Richard" w:date="2019-03-08T16:24:00Z">
              <w:del w:id="845" w:author="Fernandes, Richard [2]" w:date="2020-07-06T14:04:00Z">
                <w:r w:rsidDel="00806B95">
                  <w:delText>Peak</w:delText>
                </w:r>
              </w:del>
            </w:ins>
          </w:p>
        </w:tc>
        <w:tc>
          <w:tcPr>
            <w:tcW w:w="0" w:type="auto"/>
            <w:tcPrChange w:id="846" w:author="Fernandes, Richard [2]" w:date="2020-07-06T14:17:00Z">
              <w:tcPr>
                <w:tcW w:w="868" w:type="dxa"/>
              </w:tcPr>
            </w:tcPrChange>
          </w:tcPr>
          <w:p w:rsidR="00806B95" w:rsidDel="00806B95" w:rsidRDefault="00806B95" w:rsidP="00806B95">
            <w:pPr>
              <w:rPr>
                <w:ins w:id="847" w:author="Fernandes, Richard" w:date="2019-01-02T15:48:00Z"/>
                <w:del w:id="848" w:author="Fernandes, Richard [2]" w:date="2020-07-06T14:04:00Z"/>
              </w:rPr>
            </w:pPr>
            <w:ins w:id="849" w:author="Fernandes, Richard" w:date="2019-01-02T15:49:00Z">
              <w:del w:id="850" w:author="Fernandes, Richard [2]" w:date="2020-07-06T14:04:00Z">
                <w:r w:rsidDel="00806B95">
                  <w:delText>30d</w:delText>
                </w:r>
              </w:del>
            </w:ins>
          </w:p>
        </w:tc>
        <w:tc>
          <w:tcPr>
            <w:tcW w:w="0" w:type="auto"/>
            <w:tcPrChange w:id="851" w:author="Fernandes, Richard [2]" w:date="2020-07-06T14:17:00Z">
              <w:tcPr>
                <w:tcW w:w="618" w:type="dxa"/>
              </w:tcPr>
            </w:tcPrChange>
          </w:tcPr>
          <w:p w:rsidR="00806B95" w:rsidDel="00806B95" w:rsidRDefault="00806B95" w:rsidP="00806B95">
            <w:pPr>
              <w:rPr>
                <w:ins w:id="852" w:author="Fernandes, Richard" w:date="2019-01-02T15:45:00Z"/>
                <w:del w:id="853" w:author="Fernandes, Richard [2]" w:date="2020-07-06T14:04:00Z"/>
              </w:rPr>
            </w:pPr>
            <w:ins w:id="854" w:author="Fernandes, Richard" w:date="2019-01-02T15:47:00Z">
              <w:del w:id="855" w:author="Fernandes, Richard [2]" w:date="2020-07-06T14:04:00Z">
                <w:r w:rsidDel="00806B95">
                  <w:delText>10d</w:delText>
                </w:r>
              </w:del>
            </w:ins>
          </w:p>
        </w:tc>
        <w:tc>
          <w:tcPr>
            <w:tcW w:w="0" w:type="auto"/>
            <w:tcPrChange w:id="856" w:author="Fernandes, Richard [2]" w:date="2020-07-06T14:17:00Z">
              <w:tcPr>
                <w:tcW w:w="1299" w:type="dxa"/>
              </w:tcPr>
            </w:tcPrChange>
          </w:tcPr>
          <w:p w:rsidR="00806B95" w:rsidDel="00806B95" w:rsidRDefault="00806B95" w:rsidP="00806B95">
            <w:pPr>
              <w:rPr>
                <w:ins w:id="857" w:author="Fernandes, Richard" w:date="2019-03-08T16:22:00Z"/>
                <w:del w:id="858" w:author="Fernandes, Richard [2]" w:date="2020-07-06T14:04:00Z"/>
              </w:rPr>
            </w:pPr>
            <w:ins w:id="859" w:author="Fernandes, Richard" w:date="2019-03-08T16:24:00Z">
              <w:del w:id="860" w:author="Fernandes, Richard [2]" w:date="2020-07-06T14:04:00Z">
                <w:r w:rsidDel="00806B95">
                  <w:delText>Ordinal</w:delText>
                </w:r>
              </w:del>
            </w:ins>
          </w:p>
        </w:tc>
        <w:tc>
          <w:tcPr>
            <w:tcW w:w="0" w:type="auto"/>
            <w:tcPrChange w:id="861" w:author="Fernandes, Richard [2]" w:date="2020-07-06T14:17:00Z">
              <w:tcPr>
                <w:tcW w:w="1146" w:type="dxa"/>
              </w:tcPr>
            </w:tcPrChange>
          </w:tcPr>
          <w:p w:rsidR="00806B95" w:rsidDel="00806B95" w:rsidRDefault="00806B95" w:rsidP="00806B95">
            <w:pPr>
              <w:rPr>
                <w:ins w:id="862" w:author="Fernandes, Richard" w:date="2019-01-02T15:45:00Z"/>
                <w:del w:id="863" w:author="Fernandes, Richard [2]" w:date="2020-07-06T14:04:00Z"/>
              </w:rPr>
            </w:pPr>
            <w:ins w:id="864" w:author="Fernandes, Richard" w:date="2019-01-02T15:54:00Z">
              <w:del w:id="865" w:author="Fernandes, Richard [2]" w:date="2020-07-06T14:04:00Z">
                <w:r w:rsidDel="00806B95">
                  <w:delText>Sup(0.2,20%)</w:delText>
                </w:r>
              </w:del>
            </w:ins>
          </w:p>
        </w:tc>
        <w:tc>
          <w:tcPr>
            <w:tcW w:w="0" w:type="auto"/>
            <w:tcPrChange w:id="866" w:author="Fernandes, Richard [2]" w:date="2020-07-06T14:17:00Z">
              <w:tcPr>
                <w:tcW w:w="1369" w:type="dxa"/>
              </w:tcPr>
            </w:tcPrChange>
          </w:tcPr>
          <w:p w:rsidR="00806B95" w:rsidDel="00806B95" w:rsidRDefault="00806B95" w:rsidP="00806B95">
            <w:pPr>
              <w:rPr>
                <w:ins w:id="867" w:author="Fernandes, Richard" w:date="2019-01-02T15:45:00Z"/>
                <w:del w:id="868" w:author="Fernandes, Richard [2]" w:date="2020-07-06T14:04:00Z"/>
              </w:rPr>
            </w:pPr>
            <w:ins w:id="869" w:author="Fernandes, Richard" w:date="2019-01-02T15:54:00Z">
              <w:del w:id="870" w:author="Fernandes, Richard [2]" w:date="2020-07-06T14:04:00Z">
                <w:r w:rsidDel="00806B95">
                  <w:delText>Sup(0.1,10%)</w:delText>
                </w:r>
              </w:del>
            </w:ins>
          </w:p>
        </w:tc>
      </w:tr>
      <w:tr w:rsidR="00A75D9D" w:rsidDel="00806B95" w:rsidTr="00A75D9D">
        <w:tblPrEx>
          <w:tblPrExChange w:id="871" w:author="Fernandes, Richard [2]" w:date="2020-07-06T14:17:00Z">
            <w:tblPrEx>
              <w:tblW w:w="0" w:type="auto"/>
            </w:tblPrEx>
          </w:tblPrExChange>
        </w:tblPrEx>
        <w:trPr>
          <w:ins w:id="872" w:author="Fernandes, Richard" w:date="2019-01-02T15:45:00Z"/>
          <w:del w:id="873" w:author="Fernandes, Richard [2]" w:date="2020-07-06T14:04:00Z"/>
        </w:trPr>
        <w:tc>
          <w:tcPr>
            <w:tcW w:w="0" w:type="auto"/>
            <w:tcPrChange w:id="874" w:author="Fernandes, Richard [2]" w:date="2020-07-06T14:17:00Z">
              <w:tcPr>
                <w:tcW w:w="1194" w:type="dxa"/>
              </w:tcPr>
            </w:tcPrChange>
          </w:tcPr>
          <w:p w:rsidR="00806B95" w:rsidDel="00806B95" w:rsidRDefault="00806B95" w:rsidP="00806B95">
            <w:pPr>
              <w:rPr>
                <w:ins w:id="875" w:author="Fernandes, Richard" w:date="2019-01-02T15:45:00Z"/>
                <w:del w:id="876" w:author="Fernandes, Richard [2]" w:date="2020-07-06T14:04:00Z"/>
              </w:rPr>
            </w:pPr>
            <w:ins w:id="877" w:author="Fernandes, Richard" w:date="2019-01-02T15:45:00Z">
              <w:del w:id="878" w:author="Fernandes, Richard [2]" w:date="2020-07-06T14:04:00Z">
                <w:r w:rsidDel="00806B95">
                  <w:delText>LAI</w:delText>
                </w:r>
              </w:del>
            </w:ins>
          </w:p>
        </w:tc>
        <w:tc>
          <w:tcPr>
            <w:tcW w:w="0" w:type="auto"/>
            <w:tcPrChange w:id="879" w:author="Fernandes, Richard [2]" w:date="2020-07-06T14:17:00Z">
              <w:tcPr>
                <w:tcW w:w="649" w:type="dxa"/>
              </w:tcPr>
            </w:tcPrChange>
          </w:tcPr>
          <w:p w:rsidR="00806B95" w:rsidDel="00806B95" w:rsidRDefault="00806B95" w:rsidP="00806B95">
            <w:pPr>
              <w:rPr>
                <w:ins w:id="880" w:author="Fernandes, Richard" w:date="2019-03-08T16:22:00Z"/>
                <w:del w:id="881" w:author="Fernandes, Richard [2]" w:date="2020-07-06T14:04:00Z"/>
              </w:rPr>
            </w:pPr>
            <w:ins w:id="882" w:author="Fernandes, Richard" w:date="2019-03-08T16:25:00Z">
              <w:del w:id="883" w:author="Fernandes, Richard [2]" w:date="2020-07-06T14:04:00Z">
                <w:r w:rsidDel="00806B95">
                  <w:delText>10ha</w:delText>
                </w:r>
              </w:del>
            </w:ins>
          </w:p>
        </w:tc>
        <w:tc>
          <w:tcPr>
            <w:tcW w:w="0" w:type="auto"/>
            <w:tcPrChange w:id="884" w:author="Fernandes, Richard [2]" w:date="2020-07-06T14:17:00Z">
              <w:tcPr>
                <w:tcW w:w="868" w:type="dxa"/>
              </w:tcPr>
            </w:tcPrChange>
          </w:tcPr>
          <w:p w:rsidR="00806B95" w:rsidDel="00806B95" w:rsidRDefault="00806B95" w:rsidP="00806B95">
            <w:pPr>
              <w:rPr>
                <w:ins w:id="885" w:author="Fernandes, Richard" w:date="2019-01-02T15:48:00Z"/>
                <w:del w:id="886" w:author="Fernandes, Richard [2]" w:date="2020-07-06T14:04:00Z"/>
              </w:rPr>
            </w:pPr>
            <w:ins w:id="887" w:author="Fernandes, Richard" w:date="2019-01-02T15:49:00Z">
              <w:del w:id="888" w:author="Fernandes, Richard [2]" w:date="2020-07-06T14:04:00Z">
                <w:r w:rsidDel="00806B95">
                  <w:delText>1ha</w:delText>
                </w:r>
              </w:del>
            </w:ins>
          </w:p>
        </w:tc>
        <w:tc>
          <w:tcPr>
            <w:tcW w:w="0" w:type="auto"/>
            <w:tcPrChange w:id="889" w:author="Fernandes, Richard [2]" w:date="2020-07-06T14:17:00Z">
              <w:tcPr>
                <w:tcW w:w="704" w:type="dxa"/>
              </w:tcPr>
            </w:tcPrChange>
          </w:tcPr>
          <w:p w:rsidR="00806B95" w:rsidDel="00806B95" w:rsidRDefault="00806B95" w:rsidP="00806B95">
            <w:pPr>
              <w:rPr>
                <w:ins w:id="890" w:author="Fernandes, Richard" w:date="2019-01-02T15:45:00Z"/>
                <w:del w:id="891" w:author="Fernandes, Richard [2]" w:date="2020-07-06T14:04:00Z"/>
              </w:rPr>
            </w:pPr>
            <w:ins w:id="892" w:author="Fernandes, Richard" w:date="2019-03-08T16:23:00Z">
              <w:del w:id="893" w:author="Fernandes, Richard [2]" w:date="2020-07-06T14:04:00Z">
                <w:r w:rsidRPr="00981F27" w:rsidDel="00806B95">
                  <w:delText>0.5ha</w:delText>
                </w:r>
              </w:del>
            </w:ins>
          </w:p>
        </w:tc>
        <w:tc>
          <w:tcPr>
            <w:tcW w:w="0" w:type="auto"/>
            <w:tcPrChange w:id="894" w:author="Fernandes, Richard [2]" w:date="2020-07-06T14:17:00Z">
              <w:tcPr>
                <w:tcW w:w="635" w:type="dxa"/>
              </w:tcPr>
            </w:tcPrChange>
          </w:tcPr>
          <w:p w:rsidR="00806B95" w:rsidDel="00806B95" w:rsidRDefault="00806B95" w:rsidP="00806B95">
            <w:pPr>
              <w:rPr>
                <w:ins w:id="895" w:author="Fernandes, Richard" w:date="2019-03-08T16:22:00Z"/>
                <w:del w:id="896" w:author="Fernandes, Richard [2]" w:date="2020-07-06T14:04:00Z"/>
              </w:rPr>
            </w:pPr>
            <w:ins w:id="897" w:author="Fernandes, Richard" w:date="2019-03-08T16:24:00Z">
              <w:del w:id="898" w:author="Fernandes, Richard [2]" w:date="2020-07-06T14:04:00Z">
                <w:r w:rsidDel="00806B95">
                  <w:delText>Peak</w:delText>
                </w:r>
              </w:del>
            </w:ins>
          </w:p>
        </w:tc>
        <w:tc>
          <w:tcPr>
            <w:tcW w:w="0" w:type="auto"/>
            <w:tcPrChange w:id="899" w:author="Fernandes, Richard [2]" w:date="2020-07-06T14:17:00Z">
              <w:tcPr>
                <w:tcW w:w="868" w:type="dxa"/>
              </w:tcPr>
            </w:tcPrChange>
          </w:tcPr>
          <w:p w:rsidR="00806B95" w:rsidDel="00806B95" w:rsidRDefault="00806B95" w:rsidP="00806B95">
            <w:pPr>
              <w:rPr>
                <w:ins w:id="900" w:author="Fernandes, Richard" w:date="2019-01-02T15:48:00Z"/>
                <w:del w:id="901" w:author="Fernandes, Richard [2]" w:date="2020-07-06T14:04:00Z"/>
              </w:rPr>
            </w:pPr>
            <w:ins w:id="902" w:author="Fernandes, Richard" w:date="2019-01-02T15:49:00Z">
              <w:del w:id="903" w:author="Fernandes, Richard [2]" w:date="2020-07-06T14:04:00Z">
                <w:r w:rsidDel="00806B95">
                  <w:delText>30d</w:delText>
                </w:r>
              </w:del>
            </w:ins>
          </w:p>
        </w:tc>
        <w:tc>
          <w:tcPr>
            <w:tcW w:w="0" w:type="auto"/>
            <w:tcPrChange w:id="904" w:author="Fernandes, Richard [2]" w:date="2020-07-06T14:17:00Z">
              <w:tcPr>
                <w:tcW w:w="618" w:type="dxa"/>
              </w:tcPr>
            </w:tcPrChange>
          </w:tcPr>
          <w:p w:rsidR="00806B95" w:rsidDel="00806B95" w:rsidRDefault="00806B95" w:rsidP="00806B95">
            <w:pPr>
              <w:rPr>
                <w:ins w:id="905" w:author="Fernandes, Richard" w:date="2019-01-02T15:45:00Z"/>
                <w:del w:id="906" w:author="Fernandes, Richard [2]" w:date="2020-07-06T14:04:00Z"/>
              </w:rPr>
            </w:pPr>
            <w:ins w:id="907" w:author="Fernandes, Richard" w:date="2019-01-02T15:47:00Z">
              <w:del w:id="908" w:author="Fernandes, Richard [2]" w:date="2020-07-06T14:04:00Z">
                <w:r w:rsidDel="00806B95">
                  <w:delText>10d</w:delText>
                </w:r>
              </w:del>
            </w:ins>
          </w:p>
        </w:tc>
        <w:tc>
          <w:tcPr>
            <w:tcW w:w="0" w:type="auto"/>
            <w:tcPrChange w:id="909" w:author="Fernandes, Richard [2]" w:date="2020-07-06T14:17:00Z">
              <w:tcPr>
                <w:tcW w:w="1299" w:type="dxa"/>
              </w:tcPr>
            </w:tcPrChange>
          </w:tcPr>
          <w:p w:rsidR="00806B95" w:rsidDel="00806B95" w:rsidRDefault="00806B95" w:rsidP="00806B95">
            <w:pPr>
              <w:rPr>
                <w:ins w:id="910" w:author="Fernandes, Richard" w:date="2019-03-08T16:22:00Z"/>
                <w:del w:id="911" w:author="Fernandes, Richard [2]" w:date="2020-07-06T14:04:00Z"/>
              </w:rPr>
            </w:pPr>
            <w:ins w:id="912" w:author="Fernandes, Richard" w:date="2019-03-08T16:24:00Z">
              <w:del w:id="913" w:author="Fernandes, Richard [2]" w:date="2020-07-06T14:04:00Z">
                <w:r w:rsidDel="00806B95">
                  <w:delText>Ordinal</w:delText>
                </w:r>
              </w:del>
            </w:ins>
          </w:p>
        </w:tc>
        <w:tc>
          <w:tcPr>
            <w:tcW w:w="0" w:type="auto"/>
            <w:tcPrChange w:id="914" w:author="Fernandes, Richard [2]" w:date="2020-07-06T14:17:00Z">
              <w:tcPr>
                <w:tcW w:w="1146" w:type="dxa"/>
              </w:tcPr>
            </w:tcPrChange>
          </w:tcPr>
          <w:p w:rsidR="00806B95" w:rsidDel="00806B95" w:rsidRDefault="00806B95" w:rsidP="00806B95">
            <w:pPr>
              <w:rPr>
                <w:ins w:id="915" w:author="Fernandes, Richard" w:date="2019-01-02T15:45:00Z"/>
                <w:del w:id="916" w:author="Fernandes, Richard [2]" w:date="2020-07-06T14:04:00Z"/>
              </w:rPr>
            </w:pPr>
            <w:ins w:id="917" w:author="Fernandes, Richard" w:date="2019-01-02T15:55:00Z">
              <w:del w:id="918" w:author="Fernandes, Richard [2]" w:date="2020-07-06T14:04:00Z">
                <w:r w:rsidDel="00806B95">
                  <w:delText>Sup(1,20%)</w:delText>
                </w:r>
              </w:del>
            </w:ins>
          </w:p>
        </w:tc>
        <w:tc>
          <w:tcPr>
            <w:tcW w:w="0" w:type="auto"/>
            <w:tcPrChange w:id="919" w:author="Fernandes, Richard [2]" w:date="2020-07-06T14:17:00Z">
              <w:tcPr>
                <w:tcW w:w="1369" w:type="dxa"/>
              </w:tcPr>
            </w:tcPrChange>
          </w:tcPr>
          <w:p w:rsidR="00806B95" w:rsidDel="00806B95" w:rsidRDefault="00806B95" w:rsidP="00806B95">
            <w:pPr>
              <w:rPr>
                <w:ins w:id="920" w:author="Fernandes, Richard" w:date="2019-01-02T15:45:00Z"/>
                <w:del w:id="921" w:author="Fernandes, Richard [2]" w:date="2020-07-06T14:04:00Z"/>
              </w:rPr>
            </w:pPr>
            <w:ins w:id="922" w:author="Fernandes, Richard" w:date="2019-01-02T15:55:00Z">
              <w:del w:id="923" w:author="Fernandes, Richard [2]" w:date="2020-07-06T14:04:00Z">
                <w:r w:rsidDel="00806B95">
                  <w:delText>Sup(0.5,10%)</w:delText>
                </w:r>
              </w:del>
            </w:ins>
          </w:p>
        </w:tc>
      </w:tr>
    </w:tbl>
    <w:p w:rsidR="00B13FB5" w:rsidRDefault="00B13FB5"/>
    <w:p w:rsidR="0087770C" w:rsidRDefault="0087770C" w:rsidP="002E6E3E">
      <w:pPr>
        <w:rPr>
          <w:ins w:id="924" w:author="Fernandes, Richard" w:date="2019-03-08T13:15:00Z"/>
        </w:rPr>
      </w:pPr>
    </w:p>
    <w:p w:rsidR="0062489A" w:rsidRDefault="0062489A" w:rsidP="0062489A">
      <w:pPr>
        <w:pStyle w:val="Heading3"/>
        <w:rPr>
          <w:ins w:id="925" w:author="Fernandes, Richard" w:date="2019-03-08T13:15:00Z"/>
        </w:rPr>
      </w:pPr>
      <w:ins w:id="926" w:author="Fernandes, Richard" w:date="2019-03-08T13:15:00Z">
        <w:r>
          <w:t>System Loading</w:t>
        </w:r>
      </w:ins>
    </w:p>
    <w:p w:rsidR="0062489A" w:rsidRDefault="0062489A">
      <w:pPr>
        <w:rPr>
          <w:ins w:id="927" w:author="Fernandes, Richard" w:date="2019-03-08T13:15:00Z"/>
        </w:rPr>
        <w:pPrChange w:id="928" w:author="Fernandes, Richard" w:date="2019-03-08T13:15:00Z">
          <w:pPr>
            <w:pStyle w:val="Heading3"/>
          </w:pPr>
        </w:pPrChange>
      </w:pPr>
    </w:p>
    <w:p w:rsidR="0062489A" w:rsidRDefault="0062489A" w:rsidP="00A75D9D">
      <w:pPr>
        <w:jc w:val="both"/>
        <w:rPr>
          <w:ins w:id="929" w:author="Fernandes, Richard" w:date="2019-03-08T13:17:00Z"/>
        </w:rPr>
        <w:pPrChange w:id="930" w:author="Fernandes, Richard [2]" w:date="2020-07-06T14:18:00Z">
          <w:pPr>
            <w:pStyle w:val="Heading3"/>
          </w:pPr>
        </w:pPrChange>
      </w:pPr>
      <w:ins w:id="931" w:author="Fernandes, Richard" w:date="2019-03-08T13:15:00Z">
        <w:r>
          <w:t>The system should be able to sustain parallel service requests</w:t>
        </w:r>
      </w:ins>
      <w:ins w:id="932" w:author="Fernandes, Richard [2]" w:date="2020-07-06T14:18:00Z">
        <w:r w:rsidR="00A75D9D">
          <w:t xml:space="preserve"> (Table 3)</w:t>
        </w:r>
      </w:ins>
      <w:ins w:id="933" w:author="Fernandes, Richard" w:date="2019-03-08T13:15:00Z">
        <w:del w:id="934" w:author="Fernandes, Richard [2]" w:date="2020-07-06T14:18:00Z">
          <w:r w:rsidDel="00A75D9D">
            <w:delText xml:space="preserve"> with differing levels of product quantities</w:delText>
          </w:r>
        </w:del>
        <w:r>
          <w:t xml:space="preserve">. </w:t>
        </w:r>
      </w:ins>
      <w:ins w:id="935" w:author="Fernandes, Richard" w:date="2019-03-08T13:16:00Z">
        <w:r>
          <w:t xml:space="preserve">  Denials of service</w:t>
        </w:r>
      </w:ins>
      <w:ins w:id="936" w:author="Fernandes, Richard" w:date="2019-03-08T13:17:00Z">
        <w:r>
          <w:t xml:space="preserve"> at a threshold or goal level</w:t>
        </w:r>
      </w:ins>
      <w:ins w:id="937" w:author="Fernandes, Richard" w:date="2019-03-08T13:16:00Z">
        <w:r>
          <w:t xml:space="preserve"> should be at the point of request rather than upon point of failure.</w:t>
        </w:r>
      </w:ins>
      <w:ins w:id="938" w:author="Fernandes, Richard" w:date="2019-03-08T13:17:00Z">
        <w:r>
          <w:t xml:space="preserve">  </w:t>
        </w:r>
        <w:del w:id="939" w:author="Fernandes, Richard [2]" w:date="2020-07-06T14:18:00Z">
          <w:r w:rsidDel="00A75D9D">
            <w:delText xml:space="preserve">Table </w:delText>
          </w:r>
        </w:del>
      </w:ins>
      <w:ins w:id="940" w:author="Fernandes, Richard" w:date="2019-03-08T16:27:00Z">
        <w:del w:id="941" w:author="Fernandes, Richard [2]" w:date="2020-07-06T14:18:00Z">
          <w:r w:rsidR="00657FD1" w:rsidDel="00A75D9D">
            <w:delText>3</w:delText>
          </w:r>
        </w:del>
      </w:ins>
      <w:ins w:id="942" w:author="Fernandes, Richard" w:date="2019-03-08T13:17:00Z">
        <w:del w:id="943" w:author="Fernandes, Richard [2]" w:date="2020-07-06T14:18:00Z">
          <w:r w:rsidDel="00A75D9D">
            <w:delText xml:space="preserve"> provides a list of maximum system load levels.</w:delText>
          </w:r>
        </w:del>
      </w:ins>
      <w:ins w:id="944" w:author="Fernandes, Richard" w:date="2019-03-08T16:28:00Z">
        <w:del w:id="945" w:author="Fernandes, Richard [2]" w:date="2020-07-06T14:18:00Z">
          <w:r w:rsidR="00A8396A" w:rsidDel="00A75D9D">
            <w:delText xml:space="preserve">  </w:delText>
          </w:r>
        </w:del>
        <w:r w:rsidR="00A8396A">
          <w:t>Note that output scenes can exceed input scenes due to the use of scene forecasting and prediction.</w:t>
        </w:r>
      </w:ins>
    </w:p>
    <w:p w:rsidR="00A8396A" w:rsidRDefault="00A8396A">
      <w:pPr>
        <w:pStyle w:val="Caption"/>
        <w:keepNext/>
        <w:rPr>
          <w:ins w:id="946" w:author="Fernandes, Richard" w:date="2019-03-08T16:29:00Z"/>
        </w:rPr>
        <w:pPrChange w:id="947" w:author="Fernandes, Richard" w:date="2019-03-08T16:29:00Z">
          <w:pPr/>
        </w:pPrChange>
      </w:pPr>
      <w:ins w:id="948" w:author="Fernandes, Richard" w:date="2019-03-08T16:29:00Z">
        <w:r>
          <w:lastRenderedPageBreak/>
          <w:t xml:space="preserve">Table </w:t>
        </w:r>
        <w:r>
          <w:fldChar w:fldCharType="begin"/>
        </w:r>
        <w:r>
          <w:instrText xml:space="preserve"> SEQ Table \* ARABIC </w:instrText>
        </w:r>
      </w:ins>
      <w:r>
        <w:fldChar w:fldCharType="separate"/>
      </w:r>
      <w:ins w:id="949" w:author="Fernandes, Richard" w:date="2019-03-08T16:42:00Z">
        <w:r w:rsidR="00F17157">
          <w:rPr>
            <w:noProof/>
          </w:rPr>
          <w:t>3</w:t>
        </w:r>
      </w:ins>
      <w:ins w:id="950" w:author="Fernandes, Richard" w:date="2019-03-08T16:29:00Z">
        <w:r>
          <w:fldChar w:fldCharType="end"/>
        </w:r>
        <w:r>
          <w:t>.  System load requirements.</w:t>
        </w:r>
      </w:ins>
    </w:p>
    <w:tbl>
      <w:tblPr>
        <w:tblStyle w:val="TableGrid"/>
        <w:tblW w:w="9351" w:type="dxa"/>
        <w:tblLook w:val="04A0" w:firstRow="1" w:lastRow="0" w:firstColumn="1" w:lastColumn="0" w:noHBand="0" w:noVBand="1"/>
        <w:tblPrChange w:id="951" w:author="Fernandes, Richard" w:date="2019-03-08T16:28:00Z">
          <w:tblPr>
            <w:tblStyle w:val="TableGrid"/>
            <w:tblW w:w="9351" w:type="dxa"/>
            <w:tblLook w:val="04A0" w:firstRow="1" w:lastRow="0" w:firstColumn="1" w:lastColumn="0" w:noHBand="0" w:noVBand="1"/>
          </w:tblPr>
        </w:tblPrChange>
      </w:tblPr>
      <w:tblGrid>
        <w:gridCol w:w="1883"/>
        <w:gridCol w:w="963"/>
        <w:gridCol w:w="1679"/>
        <w:gridCol w:w="1442"/>
        <w:gridCol w:w="3384"/>
        <w:tblGridChange w:id="952">
          <w:tblGrid>
            <w:gridCol w:w="1890"/>
            <w:gridCol w:w="1866"/>
            <w:gridCol w:w="1866"/>
            <w:gridCol w:w="1847"/>
            <w:gridCol w:w="3748"/>
          </w:tblGrid>
        </w:tblGridChange>
      </w:tblGrid>
      <w:tr w:rsidR="00377C22" w:rsidTr="00A8396A">
        <w:trPr>
          <w:ins w:id="953" w:author="Fernandes, Richard" w:date="2019-03-08T13:17:00Z"/>
        </w:trPr>
        <w:tc>
          <w:tcPr>
            <w:tcW w:w="1883" w:type="dxa"/>
            <w:tcPrChange w:id="954" w:author="Fernandes, Richard" w:date="2019-03-08T16:28:00Z">
              <w:tcPr>
                <w:tcW w:w="1890" w:type="dxa"/>
              </w:tcPr>
            </w:tcPrChange>
          </w:tcPr>
          <w:p w:rsidR="00377C22" w:rsidRDefault="00377C22" w:rsidP="0062489A">
            <w:pPr>
              <w:rPr>
                <w:ins w:id="955" w:author="Fernandes, Richard" w:date="2019-03-08T13:17:00Z"/>
              </w:rPr>
            </w:pPr>
            <w:ins w:id="956" w:author="Fernandes, Richard" w:date="2019-03-08T13:17:00Z">
              <w:r>
                <w:t>Ca</w:t>
              </w:r>
            </w:ins>
            <w:ins w:id="957" w:author="Fernandes, Richard" w:date="2019-03-08T13:18:00Z">
              <w:r>
                <w:t>tegory</w:t>
              </w:r>
            </w:ins>
          </w:p>
        </w:tc>
        <w:tc>
          <w:tcPr>
            <w:tcW w:w="963" w:type="dxa"/>
            <w:tcPrChange w:id="958" w:author="Fernandes, Richard" w:date="2019-03-08T16:28:00Z">
              <w:tcPr>
                <w:tcW w:w="1866" w:type="dxa"/>
              </w:tcPr>
            </w:tcPrChange>
          </w:tcPr>
          <w:p w:rsidR="00377C22" w:rsidRDefault="00377C22" w:rsidP="0062489A">
            <w:pPr>
              <w:rPr>
                <w:ins w:id="959" w:author="Fernandes, Richard" w:date="2019-03-08T13:40:00Z"/>
              </w:rPr>
            </w:pPr>
            <w:ins w:id="960" w:author="Fernandes, Richard" w:date="2019-03-08T13:40:00Z">
              <w:r>
                <w:t>Baseline</w:t>
              </w:r>
            </w:ins>
          </w:p>
        </w:tc>
        <w:tc>
          <w:tcPr>
            <w:tcW w:w="1679" w:type="dxa"/>
            <w:tcPrChange w:id="961" w:author="Fernandes, Richard" w:date="2019-03-08T16:28:00Z">
              <w:tcPr>
                <w:tcW w:w="1866" w:type="dxa"/>
              </w:tcPr>
            </w:tcPrChange>
          </w:tcPr>
          <w:p w:rsidR="00377C22" w:rsidRDefault="00377C22" w:rsidP="0062489A">
            <w:pPr>
              <w:rPr>
                <w:ins w:id="962" w:author="Fernandes, Richard" w:date="2019-03-08T13:17:00Z"/>
              </w:rPr>
            </w:pPr>
            <w:ins w:id="963" w:author="Fernandes, Richard" w:date="2019-03-08T13:17:00Z">
              <w:r>
                <w:t>Threshold</w:t>
              </w:r>
            </w:ins>
          </w:p>
        </w:tc>
        <w:tc>
          <w:tcPr>
            <w:tcW w:w="1442" w:type="dxa"/>
            <w:tcPrChange w:id="964" w:author="Fernandes, Richard" w:date="2019-03-08T16:28:00Z">
              <w:tcPr>
                <w:tcW w:w="1847" w:type="dxa"/>
              </w:tcPr>
            </w:tcPrChange>
          </w:tcPr>
          <w:p w:rsidR="00377C22" w:rsidRDefault="00377C22" w:rsidP="0062489A">
            <w:pPr>
              <w:rPr>
                <w:ins w:id="965" w:author="Fernandes, Richard" w:date="2019-03-08T13:17:00Z"/>
              </w:rPr>
            </w:pPr>
            <w:ins w:id="966" w:author="Fernandes, Richard" w:date="2019-03-08T13:17:00Z">
              <w:r>
                <w:t>Goal</w:t>
              </w:r>
            </w:ins>
          </w:p>
        </w:tc>
        <w:tc>
          <w:tcPr>
            <w:tcW w:w="3384" w:type="dxa"/>
            <w:tcPrChange w:id="967" w:author="Fernandes, Richard" w:date="2019-03-08T16:28:00Z">
              <w:tcPr>
                <w:tcW w:w="3748" w:type="dxa"/>
              </w:tcPr>
            </w:tcPrChange>
          </w:tcPr>
          <w:p w:rsidR="00377C22" w:rsidRDefault="00377C22" w:rsidP="0062489A">
            <w:pPr>
              <w:rPr>
                <w:ins w:id="968" w:author="Fernandes, Richard" w:date="2019-03-08T13:17:00Z"/>
              </w:rPr>
            </w:pPr>
            <w:ins w:id="969" w:author="Fernandes, Richard" w:date="2019-03-08T13:17:00Z">
              <w:r>
                <w:t>Description</w:t>
              </w:r>
            </w:ins>
          </w:p>
        </w:tc>
      </w:tr>
      <w:tr w:rsidR="00377C22" w:rsidTr="00A8396A">
        <w:trPr>
          <w:ins w:id="970" w:author="Fernandes, Richard" w:date="2019-03-08T13:17:00Z"/>
        </w:trPr>
        <w:tc>
          <w:tcPr>
            <w:tcW w:w="1883" w:type="dxa"/>
            <w:tcPrChange w:id="971" w:author="Fernandes, Richard" w:date="2019-03-08T16:28:00Z">
              <w:tcPr>
                <w:tcW w:w="1890" w:type="dxa"/>
              </w:tcPr>
            </w:tcPrChange>
          </w:tcPr>
          <w:p w:rsidR="00377C22" w:rsidRDefault="00377C22" w:rsidP="0062489A">
            <w:pPr>
              <w:rPr>
                <w:ins w:id="972" w:author="Fernandes, Richard" w:date="2019-03-08T13:17:00Z"/>
              </w:rPr>
            </w:pPr>
            <w:ins w:id="973" w:author="Fernandes, Richard" w:date="2019-03-08T13:18:00Z">
              <w:r>
                <w:t>Number of systems running</w:t>
              </w:r>
            </w:ins>
          </w:p>
        </w:tc>
        <w:tc>
          <w:tcPr>
            <w:tcW w:w="963" w:type="dxa"/>
            <w:tcPrChange w:id="974" w:author="Fernandes, Richard" w:date="2019-03-08T16:28:00Z">
              <w:tcPr>
                <w:tcW w:w="1866" w:type="dxa"/>
              </w:tcPr>
            </w:tcPrChange>
          </w:tcPr>
          <w:p w:rsidR="00377C22" w:rsidRDefault="00377C22" w:rsidP="0062489A">
            <w:pPr>
              <w:rPr>
                <w:ins w:id="975" w:author="Fernandes, Richard" w:date="2019-03-08T13:40:00Z"/>
              </w:rPr>
            </w:pPr>
            <w:ins w:id="976" w:author="Fernandes, Richard" w:date="2019-03-08T13:40:00Z">
              <w:r>
                <w:t>2</w:t>
              </w:r>
            </w:ins>
          </w:p>
        </w:tc>
        <w:tc>
          <w:tcPr>
            <w:tcW w:w="1679" w:type="dxa"/>
            <w:tcPrChange w:id="977" w:author="Fernandes, Richard" w:date="2019-03-08T16:28:00Z">
              <w:tcPr>
                <w:tcW w:w="1866" w:type="dxa"/>
              </w:tcPr>
            </w:tcPrChange>
          </w:tcPr>
          <w:p w:rsidR="00377C22" w:rsidRDefault="00377C22" w:rsidP="0062489A">
            <w:pPr>
              <w:rPr>
                <w:ins w:id="978" w:author="Fernandes, Richard" w:date="2019-03-08T13:17:00Z"/>
              </w:rPr>
            </w:pPr>
            <w:ins w:id="979" w:author="Fernandes, Richard" w:date="2019-03-08T13:18:00Z">
              <w:r>
                <w:t>10</w:t>
              </w:r>
            </w:ins>
          </w:p>
        </w:tc>
        <w:tc>
          <w:tcPr>
            <w:tcW w:w="1442" w:type="dxa"/>
            <w:tcPrChange w:id="980" w:author="Fernandes, Richard" w:date="2019-03-08T16:28:00Z">
              <w:tcPr>
                <w:tcW w:w="1847" w:type="dxa"/>
              </w:tcPr>
            </w:tcPrChange>
          </w:tcPr>
          <w:p w:rsidR="00377C22" w:rsidRDefault="00377C22" w:rsidP="0062489A">
            <w:pPr>
              <w:rPr>
                <w:ins w:id="981" w:author="Fernandes, Richard" w:date="2019-03-08T13:17:00Z"/>
              </w:rPr>
            </w:pPr>
            <w:ins w:id="982" w:author="Fernandes, Richard" w:date="2019-03-08T13:19:00Z">
              <w:r>
                <w:t>100</w:t>
              </w:r>
            </w:ins>
          </w:p>
        </w:tc>
        <w:tc>
          <w:tcPr>
            <w:tcW w:w="3384" w:type="dxa"/>
            <w:tcPrChange w:id="983" w:author="Fernandes, Richard" w:date="2019-03-08T16:28:00Z">
              <w:tcPr>
                <w:tcW w:w="3748" w:type="dxa"/>
              </w:tcPr>
            </w:tcPrChange>
          </w:tcPr>
          <w:p w:rsidR="00377C22" w:rsidRDefault="00377C22" w:rsidP="0062489A">
            <w:pPr>
              <w:rPr>
                <w:ins w:id="984" w:author="Fernandes, Richard" w:date="2019-03-08T13:17:00Z"/>
              </w:rPr>
            </w:pPr>
            <w:ins w:id="985" w:author="Fernandes, Richard" w:date="2019-03-08T13:18:00Z">
              <w:r>
                <w:t>Number of deployed systems on single cloud service.</w:t>
              </w:r>
            </w:ins>
          </w:p>
        </w:tc>
      </w:tr>
      <w:tr w:rsidR="00377C22" w:rsidTr="00A8396A">
        <w:trPr>
          <w:ins w:id="986" w:author="Fernandes, Richard" w:date="2019-03-08T13:17:00Z"/>
        </w:trPr>
        <w:tc>
          <w:tcPr>
            <w:tcW w:w="1883" w:type="dxa"/>
            <w:tcPrChange w:id="987" w:author="Fernandes, Richard" w:date="2019-03-08T16:28:00Z">
              <w:tcPr>
                <w:tcW w:w="1890" w:type="dxa"/>
              </w:tcPr>
            </w:tcPrChange>
          </w:tcPr>
          <w:p w:rsidR="00377C22" w:rsidRDefault="00377C22" w:rsidP="0062489A">
            <w:pPr>
              <w:rPr>
                <w:ins w:id="988" w:author="Fernandes, Richard" w:date="2019-03-08T13:17:00Z"/>
              </w:rPr>
            </w:pPr>
            <w:ins w:id="989" w:author="Fernandes, Richard" w:date="2019-03-08T13:19:00Z">
              <w:r>
                <w:t>Number of users</w:t>
              </w:r>
            </w:ins>
            <w:ins w:id="990" w:author="Fernandes, Richard" w:date="2019-03-08T13:41:00Z">
              <w:r>
                <w:t xml:space="preserve"> per system</w:t>
              </w:r>
            </w:ins>
            <w:ins w:id="991" w:author="Fernandes, Richard" w:date="2019-03-08T13:19:00Z">
              <w:r>
                <w:t xml:space="preserve"> </w:t>
              </w:r>
            </w:ins>
          </w:p>
        </w:tc>
        <w:tc>
          <w:tcPr>
            <w:tcW w:w="963" w:type="dxa"/>
            <w:tcPrChange w:id="992" w:author="Fernandes, Richard" w:date="2019-03-08T16:28:00Z">
              <w:tcPr>
                <w:tcW w:w="1866" w:type="dxa"/>
              </w:tcPr>
            </w:tcPrChange>
          </w:tcPr>
          <w:p w:rsidR="00377C22" w:rsidRDefault="00377C22" w:rsidP="0062489A">
            <w:pPr>
              <w:rPr>
                <w:ins w:id="993" w:author="Fernandes, Richard" w:date="2019-03-08T13:40:00Z"/>
              </w:rPr>
            </w:pPr>
            <w:ins w:id="994" w:author="Fernandes, Richard" w:date="2019-03-08T13:40:00Z">
              <w:r>
                <w:t>10</w:t>
              </w:r>
            </w:ins>
          </w:p>
        </w:tc>
        <w:tc>
          <w:tcPr>
            <w:tcW w:w="1679" w:type="dxa"/>
            <w:tcPrChange w:id="995" w:author="Fernandes, Richard" w:date="2019-03-08T16:28:00Z">
              <w:tcPr>
                <w:tcW w:w="1866" w:type="dxa"/>
              </w:tcPr>
            </w:tcPrChange>
          </w:tcPr>
          <w:p w:rsidR="00377C22" w:rsidRDefault="00377C22" w:rsidP="0062489A">
            <w:pPr>
              <w:rPr>
                <w:ins w:id="996" w:author="Fernandes, Richard" w:date="2019-03-08T13:17:00Z"/>
              </w:rPr>
            </w:pPr>
            <w:ins w:id="997" w:author="Fernandes, Richard" w:date="2019-03-08T13:19:00Z">
              <w:r>
                <w:t>1000</w:t>
              </w:r>
            </w:ins>
          </w:p>
        </w:tc>
        <w:tc>
          <w:tcPr>
            <w:tcW w:w="1442" w:type="dxa"/>
            <w:tcPrChange w:id="998" w:author="Fernandes, Richard" w:date="2019-03-08T16:28:00Z">
              <w:tcPr>
                <w:tcW w:w="1847" w:type="dxa"/>
              </w:tcPr>
            </w:tcPrChange>
          </w:tcPr>
          <w:p w:rsidR="00377C22" w:rsidRDefault="00377C22" w:rsidP="0062489A">
            <w:pPr>
              <w:rPr>
                <w:ins w:id="999" w:author="Fernandes, Richard" w:date="2019-03-08T13:17:00Z"/>
              </w:rPr>
            </w:pPr>
            <w:ins w:id="1000" w:author="Fernandes, Richard" w:date="2019-03-08T13:19:00Z">
              <w:r>
                <w:t>unlimited</w:t>
              </w:r>
            </w:ins>
          </w:p>
        </w:tc>
        <w:tc>
          <w:tcPr>
            <w:tcW w:w="3384" w:type="dxa"/>
            <w:tcPrChange w:id="1001" w:author="Fernandes, Richard" w:date="2019-03-08T16:28:00Z">
              <w:tcPr>
                <w:tcW w:w="3748" w:type="dxa"/>
              </w:tcPr>
            </w:tcPrChange>
          </w:tcPr>
          <w:p w:rsidR="00377C22" w:rsidRDefault="00377C22" w:rsidP="0062489A">
            <w:pPr>
              <w:rPr>
                <w:ins w:id="1002" w:author="Fernandes, Richard" w:date="2019-03-08T13:17:00Z"/>
              </w:rPr>
            </w:pPr>
            <w:ins w:id="1003" w:author="Fernandes, Richard" w:date="2019-03-08T13:19:00Z">
              <w:r>
                <w:t>Number of registered users</w:t>
              </w:r>
            </w:ins>
          </w:p>
        </w:tc>
      </w:tr>
      <w:tr w:rsidR="00377C22" w:rsidTr="00A8396A">
        <w:trPr>
          <w:ins w:id="1004" w:author="Fernandes, Richard" w:date="2019-03-08T13:17:00Z"/>
        </w:trPr>
        <w:tc>
          <w:tcPr>
            <w:tcW w:w="1883" w:type="dxa"/>
            <w:tcPrChange w:id="1005" w:author="Fernandes, Richard" w:date="2019-03-08T16:28:00Z">
              <w:tcPr>
                <w:tcW w:w="1890" w:type="dxa"/>
              </w:tcPr>
            </w:tcPrChange>
          </w:tcPr>
          <w:p w:rsidR="00377C22" w:rsidRDefault="00377C22" w:rsidP="0062489A">
            <w:pPr>
              <w:rPr>
                <w:ins w:id="1006" w:author="Fernandes, Richard" w:date="2019-03-08T13:17:00Z"/>
              </w:rPr>
            </w:pPr>
            <w:ins w:id="1007" w:author="Fernandes, Richard" w:date="2019-03-08T13:19:00Z">
              <w:r>
                <w:t>Maximum number of parallel service requests</w:t>
              </w:r>
            </w:ins>
            <w:ins w:id="1008" w:author="Fernandes, Richard" w:date="2019-03-08T13:41:00Z">
              <w:r>
                <w:t xml:space="preserve"> per system</w:t>
              </w:r>
            </w:ins>
          </w:p>
        </w:tc>
        <w:tc>
          <w:tcPr>
            <w:tcW w:w="963" w:type="dxa"/>
            <w:tcPrChange w:id="1009" w:author="Fernandes, Richard" w:date="2019-03-08T16:28:00Z">
              <w:tcPr>
                <w:tcW w:w="1866" w:type="dxa"/>
              </w:tcPr>
            </w:tcPrChange>
          </w:tcPr>
          <w:p w:rsidR="00377C22" w:rsidRDefault="00377C22" w:rsidP="0062489A">
            <w:pPr>
              <w:rPr>
                <w:ins w:id="1010" w:author="Fernandes, Richard" w:date="2019-03-08T13:40:00Z"/>
              </w:rPr>
            </w:pPr>
            <w:ins w:id="1011" w:author="Fernandes, Richard" w:date="2019-03-08T13:41:00Z">
              <w:r>
                <w:t>2</w:t>
              </w:r>
            </w:ins>
          </w:p>
        </w:tc>
        <w:tc>
          <w:tcPr>
            <w:tcW w:w="1679" w:type="dxa"/>
            <w:tcPrChange w:id="1012" w:author="Fernandes, Richard" w:date="2019-03-08T16:28:00Z">
              <w:tcPr>
                <w:tcW w:w="1866" w:type="dxa"/>
              </w:tcPr>
            </w:tcPrChange>
          </w:tcPr>
          <w:p w:rsidR="00377C22" w:rsidRDefault="00377C22" w:rsidP="0062489A">
            <w:pPr>
              <w:rPr>
                <w:ins w:id="1013" w:author="Fernandes, Richard" w:date="2019-03-08T13:17:00Z"/>
              </w:rPr>
            </w:pPr>
            <w:ins w:id="1014" w:author="Fernandes, Richard" w:date="2019-03-08T13:19:00Z">
              <w:r>
                <w:t>Max(</w:t>
              </w:r>
            </w:ins>
            <w:ins w:id="1015" w:author="Fernandes, Richard" w:date="2019-03-08T13:20:00Z">
              <w:r>
                <w:t>10,1% of user base)</w:t>
              </w:r>
            </w:ins>
          </w:p>
        </w:tc>
        <w:tc>
          <w:tcPr>
            <w:tcW w:w="1442" w:type="dxa"/>
            <w:tcPrChange w:id="1016" w:author="Fernandes, Richard" w:date="2019-03-08T16:28:00Z">
              <w:tcPr>
                <w:tcW w:w="1847" w:type="dxa"/>
              </w:tcPr>
            </w:tcPrChange>
          </w:tcPr>
          <w:p w:rsidR="00377C22" w:rsidRDefault="00377C22" w:rsidP="0062489A">
            <w:pPr>
              <w:rPr>
                <w:ins w:id="1017" w:author="Fernandes, Richard" w:date="2019-03-08T13:17:00Z"/>
              </w:rPr>
            </w:pPr>
            <w:ins w:id="1018" w:author="Fernandes, Richard" w:date="2019-03-08T13:20:00Z">
              <w:r>
                <w:t>Max(100,10% of user base)</w:t>
              </w:r>
            </w:ins>
          </w:p>
        </w:tc>
        <w:tc>
          <w:tcPr>
            <w:tcW w:w="3384" w:type="dxa"/>
            <w:tcPrChange w:id="1019" w:author="Fernandes, Richard" w:date="2019-03-08T16:28:00Z">
              <w:tcPr>
                <w:tcW w:w="3748" w:type="dxa"/>
              </w:tcPr>
            </w:tcPrChange>
          </w:tcPr>
          <w:p w:rsidR="00377C22" w:rsidRDefault="00377C22" w:rsidP="0062489A">
            <w:pPr>
              <w:rPr>
                <w:ins w:id="1020" w:author="Fernandes, Richard" w:date="2019-03-08T13:17:00Z"/>
              </w:rPr>
            </w:pPr>
            <w:ins w:id="1021" w:author="Fernandes, Richard" w:date="2019-03-08T13:20:00Z">
              <w:r>
                <w:t>Number of active service requests within system.</w:t>
              </w:r>
            </w:ins>
          </w:p>
        </w:tc>
      </w:tr>
      <w:tr w:rsidR="00377C22" w:rsidTr="00A8396A">
        <w:trPr>
          <w:ins w:id="1022" w:author="Fernandes, Richard" w:date="2019-03-08T13:17:00Z"/>
        </w:trPr>
        <w:tc>
          <w:tcPr>
            <w:tcW w:w="1883" w:type="dxa"/>
            <w:tcPrChange w:id="1023" w:author="Fernandes, Richard" w:date="2019-03-08T16:28:00Z">
              <w:tcPr>
                <w:tcW w:w="1890" w:type="dxa"/>
              </w:tcPr>
            </w:tcPrChange>
          </w:tcPr>
          <w:p w:rsidR="00377C22" w:rsidRDefault="00377C22" w:rsidP="00377C22">
            <w:pPr>
              <w:rPr>
                <w:ins w:id="1024" w:author="Fernandes, Richard" w:date="2019-03-08T13:17:00Z"/>
              </w:rPr>
            </w:pPr>
            <w:ins w:id="1025" w:author="Fernandes, Richard" w:date="2019-03-08T13:20:00Z">
              <w:r>
                <w:t>Maximum number</w:t>
              </w:r>
            </w:ins>
            <w:ins w:id="1026" w:author="Fernandes, Richard" w:date="2019-03-08T14:06:00Z">
              <w:r w:rsidR="001A48D2">
                <w:t xml:space="preserve"> input</w:t>
              </w:r>
            </w:ins>
            <w:ins w:id="1027" w:author="Fernandes, Richard" w:date="2019-03-08T13:20:00Z">
              <w:r>
                <w:t xml:space="preserve"> of L1A scene </w:t>
              </w:r>
            </w:ins>
            <w:ins w:id="1028" w:author="Fernandes, Richard" w:date="2019-03-08T13:37:00Z">
              <w:r>
                <w:t>per request</w:t>
              </w:r>
            </w:ins>
          </w:p>
        </w:tc>
        <w:tc>
          <w:tcPr>
            <w:tcW w:w="963" w:type="dxa"/>
            <w:tcPrChange w:id="1029" w:author="Fernandes, Richard" w:date="2019-03-08T16:28:00Z">
              <w:tcPr>
                <w:tcW w:w="1866" w:type="dxa"/>
              </w:tcPr>
            </w:tcPrChange>
          </w:tcPr>
          <w:p w:rsidR="00377C22" w:rsidRDefault="009C7C61" w:rsidP="0062489A">
            <w:pPr>
              <w:rPr>
                <w:ins w:id="1030" w:author="Fernandes, Richard" w:date="2019-03-08T13:40:00Z"/>
              </w:rPr>
            </w:pPr>
            <w:ins w:id="1031" w:author="Fernandes, Richard" w:date="2019-03-08T13:59:00Z">
              <w:r>
                <w:t>1000</w:t>
              </w:r>
            </w:ins>
          </w:p>
        </w:tc>
        <w:tc>
          <w:tcPr>
            <w:tcW w:w="1679" w:type="dxa"/>
            <w:tcPrChange w:id="1032" w:author="Fernandes, Richard" w:date="2019-03-08T16:28:00Z">
              <w:tcPr>
                <w:tcW w:w="1866" w:type="dxa"/>
              </w:tcPr>
            </w:tcPrChange>
          </w:tcPr>
          <w:p w:rsidR="00377C22" w:rsidRDefault="00377C22" w:rsidP="0062489A">
            <w:pPr>
              <w:rPr>
                <w:ins w:id="1033" w:author="Fernandes, Richard" w:date="2019-03-08T13:17:00Z"/>
              </w:rPr>
            </w:pPr>
            <w:ins w:id="1034" w:author="Fernandes, Richard" w:date="2019-03-08T13:38:00Z">
              <w:r>
                <w:t>1500</w:t>
              </w:r>
            </w:ins>
          </w:p>
        </w:tc>
        <w:tc>
          <w:tcPr>
            <w:tcW w:w="1442" w:type="dxa"/>
            <w:tcPrChange w:id="1035" w:author="Fernandes, Richard" w:date="2019-03-08T16:28:00Z">
              <w:tcPr>
                <w:tcW w:w="1847" w:type="dxa"/>
              </w:tcPr>
            </w:tcPrChange>
          </w:tcPr>
          <w:p w:rsidR="00377C22" w:rsidRDefault="001A48D2" w:rsidP="0062489A">
            <w:pPr>
              <w:rPr>
                <w:ins w:id="1036" w:author="Fernandes, Richard" w:date="2019-03-08T13:17:00Z"/>
              </w:rPr>
            </w:pPr>
            <w:ins w:id="1037" w:author="Fernandes, Richard" w:date="2019-03-08T14:08:00Z">
              <w:r>
                <w:t>1500</w:t>
              </w:r>
            </w:ins>
          </w:p>
        </w:tc>
        <w:tc>
          <w:tcPr>
            <w:tcW w:w="3384" w:type="dxa"/>
            <w:tcPrChange w:id="1038" w:author="Fernandes, Richard" w:date="2019-03-08T16:28:00Z">
              <w:tcPr>
                <w:tcW w:w="3748" w:type="dxa"/>
              </w:tcPr>
            </w:tcPrChange>
          </w:tcPr>
          <w:p w:rsidR="00377C22" w:rsidRDefault="00377C22" w:rsidP="00377C22">
            <w:pPr>
              <w:rPr>
                <w:ins w:id="1039" w:author="Fernandes, Richard" w:date="2019-03-08T13:17:00Z"/>
              </w:rPr>
            </w:pPr>
            <w:ins w:id="1040" w:author="Fernandes, Richard" w:date="2019-03-08T13:38:00Z">
              <w:r>
                <w:t xml:space="preserve">Assumes processing begins at L1B.  </w:t>
              </w:r>
            </w:ins>
            <w:ins w:id="1041" w:author="Fernandes, Richard" w:date="2019-03-08T13:37:00Z">
              <w:r>
                <w:t>Number of scenes in one request (~1500 scenes cover Canada for one sensor; 5000 ensures coverage from both sensors and territorial water)</w:t>
              </w:r>
            </w:ins>
            <w:ins w:id="1042" w:author="Fernandes, Richard" w:date="2019-03-08T13:39:00Z">
              <w:r>
                <w:t>.  Includes sc</w:t>
              </w:r>
            </w:ins>
            <w:ins w:id="1043" w:author="Fernandes, Richard" w:date="2019-03-08T13:40:00Z">
              <w:r>
                <w:t>e</w:t>
              </w:r>
            </w:ins>
            <w:ins w:id="1044" w:author="Fernandes, Richard" w:date="2019-03-08T13:39:00Z">
              <w:r>
                <w:t>nes produced by temporal interpolation.</w:t>
              </w:r>
            </w:ins>
          </w:p>
        </w:tc>
      </w:tr>
      <w:tr w:rsidR="00377C22" w:rsidTr="00A8396A">
        <w:trPr>
          <w:ins w:id="1045" w:author="Fernandes, Richard" w:date="2019-03-08T13:17:00Z"/>
        </w:trPr>
        <w:tc>
          <w:tcPr>
            <w:tcW w:w="1883" w:type="dxa"/>
            <w:tcPrChange w:id="1046" w:author="Fernandes, Richard" w:date="2019-03-08T16:28:00Z">
              <w:tcPr>
                <w:tcW w:w="1890" w:type="dxa"/>
              </w:tcPr>
            </w:tcPrChange>
          </w:tcPr>
          <w:p w:rsidR="00377C22" w:rsidRDefault="00377C22" w:rsidP="001A48D2">
            <w:pPr>
              <w:rPr>
                <w:ins w:id="1047" w:author="Fernandes, Richard" w:date="2019-03-08T13:17:00Z"/>
              </w:rPr>
            </w:pPr>
            <w:ins w:id="1048" w:author="Fernandes, Richard" w:date="2019-03-08T13:38:00Z">
              <w:r>
                <w:t xml:space="preserve">Maximum number </w:t>
              </w:r>
            </w:ins>
            <w:ins w:id="1049" w:author="Fernandes, Richard" w:date="2019-03-08T14:07:00Z">
              <w:r w:rsidR="001A48D2">
                <w:t>output scenes per request</w:t>
              </w:r>
            </w:ins>
          </w:p>
        </w:tc>
        <w:tc>
          <w:tcPr>
            <w:tcW w:w="963" w:type="dxa"/>
            <w:tcPrChange w:id="1050" w:author="Fernandes, Richard" w:date="2019-03-08T16:28:00Z">
              <w:tcPr>
                <w:tcW w:w="1866" w:type="dxa"/>
              </w:tcPr>
            </w:tcPrChange>
          </w:tcPr>
          <w:p w:rsidR="00377C22" w:rsidRDefault="009C7C61" w:rsidP="00377C22">
            <w:pPr>
              <w:rPr>
                <w:ins w:id="1051" w:author="Fernandes, Richard" w:date="2019-03-08T13:40:00Z"/>
              </w:rPr>
            </w:pPr>
            <w:ins w:id="1052" w:author="Fernandes, Richard" w:date="2019-03-08T14:00:00Z">
              <w:r>
                <w:t>10</w:t>
              </w:r>
            </w:ins>
            <w:ins w:id="1053" w:author="Fernandes, Richard" w:date="2019-03-08T14:07:00Z">
              <w:r w:rsidR="001A48D2">
                <w:t>00</w:t>
              </w:r>
            </w:ins>
          </w:p>
        </w:tc>
        <w:tc>
          <w:tcPr>
            <w:tcW w:w="1679" w:type="dxa"/>
            <w:tcPrChange w:id="1054" w:author="Fernandes, Richard" w:date="2019-03-08T16:28:00Z">
              <w:tcPr>
                <w:tcW w:w="1866" w:type="dxa"/>
              </w:tcPr>
            </w:tcPrChange>
          </w:tcPr>
          <w:p w:rsidR="00377C22" w:rsidRDefault="001A48D2" w:rsidP="00377C22">
            <w:pPr>
              <w:rPr>
                <w:ins w:id="1055" w:author="Fernandes, Richard" w:date="2019-03-08T13:17:00Z"/>
              </w:rPr>
            </w:pPr>
            <w:ins w:id="1056" w:author="Fernandes, Richard" w:date="2019-03-08T14:08:00Z">
              <w:r>
                <w:t>1500</w:t>
              </w:r>
            </w:ins>
          </w:p>
        </w:tc>
        <w:tc>
          <w:tcPr>
            <w:tcW w:w="1442" w:type="dxa"/>
            <w:tcPrChange w:id="1057" w:author="Fernandes, Richard" w:date="2019-03-08T16:28:00Z">
              <w:tcPr>
                <w:tcW w:w="1847" w:type="dxa"/>
              </w:tcPr>
            </w:tcPrChange>
          </w:tcPr>
          <w:p w:rsidR="00377C22" w:rsidRDefault="001A48D2" w:rsidP="00377C22">
            <w:pPr>
              <w:rPr>
                <w:ins w:id="1058" w:author="Fernandes, Richard" w:date="2019-03-08T13:17:00Z"/>
              </w:rPr>
            </w:pPr>
            <w:ins w:id="1059" w:author="Fernandes, Richard" w:date="2019-03-08T14:08:00Z">
              <w:r>
                <w:t>5000</w:t>
              </w:r>
            </w:ins>
          </w:p>
        </w:tc>
        <w:tc>
          <w:tcPr>
            <w:tcW w:w="3384" w:type="dxa"/>
            <w:tcPrChange w:id="1060" w:author="Fernandes, Richard" w:date="2019-03-08T16:28:00Z">
              <w:tcPr>
                <w:tcW w:w="3748" w:type="dxa"/>
              </w:tcPr>
            </w:tcPrChange>
          </w:tcPr>
          <w:p w:rsidR="00377C22" w:rsidRDefault="001A48D2" w:rsidP="00377C22">
            <w:pPr>
              <w:rPr>
                <w:ins w:id="1061" w:author="Fernandes, Richard" w:date="2019-03-08T13:17:00Z"/>
              </w:rPr>
            </w:pPr>
            <w:ins w:id="1062" w:author="Fernandes, Richard" w:date="2019-03-08T14:07:00Z">
              <w:r>
                <w:t>Includes scenes produced by temporal interpolation.</w:t>
              </w:r>
            </w:ins>
          </w:p>
        </w:tc>
      </w:tr>
    </w:tbl>
    <w:p w:rsidR="0062489A" w:rsidDel="00A75D9D" w:rsidRDefault="0062489A">
      <w:pPr>
        <w:rPr>
          <w:ins w:id="1063" w:author="Fernandes, Richard" w:date="2019-03-08T13:17:00Z"/>
          <w:del w:id="1064" w:author="Fernandes, Richard [2]" w:date="2020-07-06T14:19:00Z"/>
        </w:rPr>
        <w:pPrChange w:id="1065" w:author="Fernandes, Richard" w:date="2019-03-08T13:15:00Z">
          <w:pPr>
            <w:pStyle w:val="Heading3"/>
          </w:pPr>
        </w:pPrChange>
      </w:pPr>
    </w:p>
    <w:p w:rsidR="0062489A" w:rsidDel="00A75D9D" w:rsidRDefault="0062489A">
      <w:pPr>
        <w:rPr>
          <w:ins w:id="1066" w:author="Fernandes, Richard" w:date="2019-03-08T13:16:00Z"/>
          <w:del w:id="1067" w:author="Fernandes, Richard [2]" w:date="2020-07-06T14:19:00Z"/>
        </w:rPr>
        <w:pPrChange w:id="1068" w:author="Fernandes, Richard" w:date="2019-03-08T13:15:00Z">
          <w:pPr>
            <w:pStyle w:val="Heading3"/>
          </w:pPr>
        </w:pPrChange>
      </w:pPr>
    </w:p>
    <w:p w:rsidR="0062489A" w:rsidRDefault="0062489A" w:rsidP="002E6E3E">
      <w:pPr>
        <w:rPr>
          <w:ins w:id="1069" w:author="Fernandes, Richard" w:date="2019-01-02T15:59:00Z"/>
        </w:rPr>
      </w:pPr>
    </w:p>
    <w:p w:rsidR="0087770C" w:rsidRDefault="0087770C" w:rsidP="0087770C">
      <w:pPr>
        <w:pStyle w:val="Heading3"/>
        <w:rPr>
          <w:ins w:id="1070" w:author="Fernandes, Richard" w:date="2019-01-02T15:59:00Z"/>
        </w:rPr>
      </w:pPr>
      <w:ins w:id="1071" w:author="Fernandes, Richard" w:date="2019-01-02T15:59:00Z">
        <w:r>
          <w:t>System Latencies</w:t>
        </w:r>
      </w:ins>
    </w:p>
    <w:p w:rsidR="0087770C" w:rsidRDefault="0087770C">
      <w:pPr>
        <w:rPr>
          <w:ins w:id="1072" w:author="Fernandes, Richard" w:date="2019-01-02T16:15:00Z"/>
        </w:rPr>
        <w:pPrChange w:id="1073" w:author="Fernandes, Richard" w:date="2019-01-02T15:59:00Z">
          <w:pPr>
            <w:pStyle w:val="Heading3"/>
          </w:pPr>
        </w:pPrChange>
      </w:pPr>
    </w:p>
    <w:p w:rsidR="005D79D6" w:rsidRDefault="00FB0B0A">
      <w:pPr>
        <w:rPr>
          <w:ins w:id="1074" w:author="Fernandes, Richard" w:date="2019-01-02T15:59:00Z"/>
        </w:rPr>
        <w:pPrChange w:id="1075" w:author="Fernandes, Richard" w:date="2019-01-02T15:59:00Z">
          <w:pPr>
            <w:pStyle w:val="Heading3"/>
          </w:pPr>
        </w:pPrChange>
      </w:pPr>
      <w:ins w:id="1076" w:author="Fernandes, Richard" w:date="2019-01-03T10:58:00Z">
        <w:r>
          <w:t>Service</w:t>
        </w:r>
      </w:ins>
      <w:ins w:id="1077" w:author="Fernandes, Richard" w:date="2019-01-02T16:15:00Z">
        <w:r w:rsidR="007626DD">
          <w:t xml:space="preserve"> requests should be ingested, verified with respect to data</w:t>
        </w:r>
      </w:ins>
      <w:ins w:id="1078" w:author="Fernandes, Richard" w:date="2019-01-02T16:16:00Z">
        <w:r w:rsidR="007626DD">
          <w:t>, storage</w:t>
        </w:r>
      </w:ins>
      <w:ins w:id="1079" w:author="Fernandes, Richard" w:date="2019-01-02T16:15:00Z">
        <w:r w:rsidR="007626DD">
          <w:t xml:space="preserve"> and compute availability</w:t>
        </w:r>
      </w:ins>
      <w:ins w:id="1080" w:author="Fernandes, Richard" w:date="2019-01-02T16:16:00Z">
        <w:r w:rsidR="00A8396A">
          <w:t xml:space="preserve"> (e.</w:t>
        </w:r>
      </w:ins>
      <w:ins w:id="1081" w:author="Fernandes, Richard" w:date="2019-03-08T16:33:00Z">
        <w:r w:rsidR="00A8396A">
          <w:t>g. request satisfies system load requirements)</w:t>
        </w:r>
      </w:ins>
      <w:ins w:id="1082" w:author="Fernandes, Richard" w:date="2019-01-02T16:16:00Z">
        <w:r w:rsidR="007626DD">
          <w:t xml:space="preserve"> and accepted</w:t>
        </w:r>
        <w:r w:rsidR="005D79D6">
          <w:t xml:space="preserve"> within 10minutes (5minutes).  F</w:t>
        </w:r>
      </w:ins>
      <w:ins w:id="1083" w:author="Fernandes, Richard" w:date="2019-01-02T16:18:00Z">
        <w:r>
          <w:t xml:space="preserve">or accepted requests, </w:t>
        </w:r>
      </w:ins>
      <w:ins w:id="1084" w:author="Fernandes, Richard" w:date="2019-01-02T16:16:00Z">
        <w:r w:rsidR="007626DD">
          <w:t>final product</w:t>
        </w:r>
      </w:ins>
      <w:ins w:id="1085" w:author="Fernandes, Richard" w:date="2019-01-03T10:59:00Z">
        <w:r>
          <w:t>s</w:t>
        </w:r>
      </w:ins>
      <w:ins w:id="1086" w:author="Fernandes, Richard" w:date="2019-01-02T16:16:00Z">
        <w:r w:rsidR="007626DD">
          <w:t xml:space="preserve"> should be saved to a designated archive within </w:t>
        </w:r>
      </w:ins>
      <w:ins w:id="1087" w:author="Fernandes, Richard" w:date="2019-03-08T14:04:00Z">
        <w:r w:rsidR="009C7C61">
          <w:t>24</w:t>
        </w:r>
      </w:ins>
      <w:ins w:id="1088" w:author="Fernandes, Richard" w:date="2019-01-02T16:16:00Z">
        <w:r w:rsidR="007626DD">
          <w:t>hrs (</w:t>
        </w:r>
      </w:ins>
      <w:ins w:id="1089" w:author="Fernandes, Richard" w:date="2019-03-08T14:04:00Z">
        <w:r w:rsidR="009C7C61">
          <w:t>8</w:t>
        </w:r>
      </w:ins>
      <w:ins w:id="1090" w:author="Fernandes, Richard" w:date="2019-01-02T16:16:00Z">
        <w:r w:rsidR="007626DD">
          <w:t xml:space="preserve"> hrs)</w:t>
        </w:r>
        <w:r w:rsidR="005D79D6">
          <w:t xml:space="preserve"> of attempted resource allocation.</w:t>
        </w:r>
      </w:ins>
      <w:ins w:id="1091" w:author="Fernandes, Richard" w:date="2019-01-02T16:18:00Z">
        <w:r w:rsidR="005D79D6">
          <w:t xml:space="preserve">  Table </w:t>
        </w:r>
      </w:ins>
      <w:ins w:id="1092" w:author="Fernandes, Richard" w:date="2019-03-08T16:29:00Z">
        <w:r w:rsidR="00A8396A">
          <w:t>4</w:t>
        </w:r>
      </w:ins>
      <w:ins w:id="1093" w:author="Fernandes, Richard" w:date="2019-03-08T16:32:00Z">
        <w:r w:rsidR="00A8396A">
          <w:t xml:space="preserve"> </w:t>
        </w:r>
      </w:ins>
      <w:ins w:id="1094" w:author="Fernandes, Richard" w:date="2019-01-02T16:18:00Z">
        <w:r w:rsidR="005D79D6">
          <w:t xml:space="preserve">provides a list of </w:t>
        </w:r>
      </w:ins>
      <w:ins w:id="1095" w:author="Fernandes, Richard" w:date="2019-01-02T16:19:00Z">
        <w:r w:rsidR="005D79D6">
          <w:t>latencies</w:t>
        </w:r>
      </w:ins>
      <w:ins w:id="1096" w:author="Fernandes, Richard" w:date="2019-01-03T10:58:00Z">
        <w:r>
          <w:t xml:space="preserve"> for a single product</w:t>
        </w:r>
      </w:ins>
      <w:ins w:id="1097" w:author="Fernandes, Richard" w:date="2019-01-02T16:19:00Z">
        <w:r w:rsidR="00A8396A">
          <w:t xml:space="preserve">. </w:t>
        </w:r>
      </w:ins>
      <w:ins w:id="1098" w:author="Fernandes, Richard" w:date="2019-03-08T16:33:00Z">
        <w:r w:rsidR="00A8396A">
          <w:t xml:space="preserve"> The list includes latencies that are asynchronous</w:t>
        </w:r>
      </w:ins>
      <w:ins w:id="1099" w:author="Fernandes, Richard" w:date="2019-03-08T16:34:00Z">
        <w:r w:rsidR="00A8396A">
          <w:t xml:space="preserve"> or may not be required for a given instance</w:t>
        </w:r>
      </w:ins>
      <w:ins w:id="1100" w:author="Fernandes, Richard" w:date="2019-03-08T16:33:00Z">
        <w:r w:rsidR="00A8396A">
          <w:t>, such as L2A Product generation</w:t>
        </w:r>
      </w:ins>
      <w:ins w:id="1101" w:author="Fernandes, Richard" w:date="2019-03-08T16:34:00Z">
        <w:r w:rsidR="00A8396A">
          <w:t>.  The list does not explicitly envision system caches for input and output products.</w:t>
        </w:r>
      </w:ins>
    </w:p>
    <w:p w:rsidR="00A8396A" w:rsidRDefault="00A8396A">
      <w:pPr>
        <w:pStyle w:val="Caption"/>
        <w:keepNext/>
        <w:rPr>
          <w:ins w:id="1102" w:author="Fernandes, Richard" w:date="2019-03-08T16:30:00Z"/>
        </w:rPr>
        <w:pPrChange w:id="1103" w:author="Fernandes, Richard" w:date="2019-03-08T16:30:00Z">
          <w:pPr/>
        </w:pPrChange>
      </w:pPr>
      <w:ins w:id="1104" w:author="Fernandes, Richard" w:date="2019-03-08T16:30:00Z">
        <w:r>
          <w:t xml:space="preserve">Table </w:t>
        </w:r>
        <w:r>
          <w:fldChar w:fldCharType="begin"/>
        </w:r>
        <w:r>
          <w:instrText xml:space="preserve"> SEQ Table \* ARABIC </w:instrText>
        </w:r>
      </w:ins>
      <w:r>
        <w:fldChar w:fldCharType="separate"/>
      </w:r>
      <w:ins w:id="1105" w:author="Fernandes, Richard" w:date="2019-03-08T16:42:00Z">
        <w:r w:rsidR="00F17157">
          <w:rPr>
            <w:noProof/>
          </w:rPr>
          <w:t>4</w:t>
        </w:r>
      </w:ins>
      <w:ins w:id="1106" w:author="Fernandes, Richard" w:date="2019-03-08T16:30:00Z">
        <w:r>
          <w:fldChar w:fldCharType="end"/>
        </w:r>
        <w:r>
          <w:t>.  System latency requirements</w:t>
        </w:r>
      </w:ins>
      <w:ins w:id="1107" w:author="Fernandes, Richard" w:date="2019-03-08T16:32:00Z">
        <w:r>
          <w:t xml:space="preserve"> (</w:t>
        </w:r>
        <w:proofErr w:type="spellStart"/>
        <w:r>
          <w:t>hours</w:t>
        </w:r>
        <w:proofErr w:type="gramStart"/>
        <w:r>
          <w:t>:minutes</w:t>
        </w:r>
        <w:proofErr w:type="spellEnd"/>
        <w:proofErr w:type="gramEnd"/>
        <w:r>
          <w:t>)</w:t>
        </w:r>
      </w:ins>
      <w:ins w:id="1108" w:author="Fernandes, Richard" w:date="2019-03-08T16:30:00Z">
        <w:r>
          <w:t>.  Note that some processes may be asynchronous or not required (e.g. L2A Product generation).</w:t>
        </w:r>
      </w:ins>
    </w:p>
    <w:tbl>
      <w:tblPr>
        <w:tblStyle w:val="TableGrid"/>
        <w:tblW w:w="0" w:type="auto"/>
        <w:tblLook w:val="04A0" w:firstRow="1" w:lastRow="0" w:firstColumn="1" w:lastColumn="0" w:noHBand="0" w:noVBand="1"/>
      </w:tblPr>
      <w:tblGrid>
        <w:gridCol w:w="1731"/>
        <w:gridCol w:w="1608"/>
        <w:gridCol w:w="1140"/>
        <w:gridCol w:w="1132"/>
        <w:gridCol w:w="802"/>
        <w:gridCol w:w="2937"/>
        <w:tblGridChange w:id="1109">
          <w:tblGrid>
            <w:gridCol w:w="1731"/>
            <w:gridCol w:w="15"/>
            <w:gridCol w:w="1593"/>
            <w:gridCol w:w="40"/>
            <w:gridCol w:w="1100"/>
            <w:gridCol w:w="168"/>
            <w:gridCol w:w="964"/>
            <w:gridCol w:w="627"/>
            <w:gridCol w:w="175"/>
            <w:gridCol w:w="1292"/>
            <w:gridCol w:w="1645"/>
          </w:tblGrid>
        </w:tblGridChange>
      </w:tblGrid>
      <w:tr w:rsidR="00A8396A" w:rsidTr="00A8396A">
        <w:trPr>
          <w:ins w:id="1110" w:author="Fernandes, Richard" w:date="2019-01-02T16:00:00Z"/>
        </w:trPr>
        <w:tc>
          <w:tcPr>
            <w:tcW w:w="1731" w:type="dxa"/>
          </w:tcPr>
          <w:p w:rsidR="00377C22" w:rsidRDefault="00377C22" w:rsidP="0087770C">
            <w:pPr>
              <w:rPr>
                <w:ins w:id="1111" w:author="Fernandes, Richard" w:date="2019-01-02T16:00:00Z"/>
              </w:rPr>
            </w:pPr>
            <w:ins w:id="1112" w:author="Fernandes, Richard" w:date="2019-03-08T13:15:00Z">
              <w:r>
                <w:t>Service</w:t>
              </w:r>
            </w:ins>
          </w:p>
        </w:tc>
        <w:tc>
          <w:tcPr>
            <w:tcW w:w="1608" w:type="dxa"/>
          </w:tcPr>
          <w:p w:rsidR="00377C22" w:rsidRDefault="00377C22" w:rsidP="0087770C">
            <w:pPr>
              <w:rPr>
                <w:ins w:id="1113" w:author="Fernandes, Richard" w:date="2019-01-02T16:00:00Z"/>
              </w:rPr>
            </w:pPr>
            <w:ins w:id="1114" w:author="Fernandes, Richard" w:date="2019-01-02T16:00:00Z">
              <w:r>
                <w:t>Trigger</w:t>
              </w:r>
            </w:ins>
          </w:p>
        </w:tc>
        <w:tc>
          <w:tcPr>
            <w:tcW w:w="1140" w:type="dxa"/>
          </w:tcPr>
          <w:p w:rsidR="00377C22" w:rsidRDefault="00377C22" w:rsidP="0087770C">
            <w:pPr>
              <w:rPr>
                <w:ins w:id="1115" w:author="Fernandes, Richard" w:date="2019-03-08T13:42:00Z"/>
              </w:rPr>
            </w:pPr>
            <w:ins w:id="1116" w:author="Fernandes, Richard" w:date="2019-03-08T13:42:00Z">
              <w:r>
                <w:t>Baseline</w:t>
              </w:r>
            </w:ins>
          </w:p>
        </w:tc>
        <w:tc>
          <w:tcPr>
            <w:tcW w:w="1132" w:type="dxa"/>
          </w:tcPr>
          <w:p w:rsidR="00377C22" w:rsidRDefault="00377C22" w:rsidP="0087770C">
            <w:pPr>
              <w:rPr>
                <w:ins w:id="1117" w:author="Fernandes, Richard" w:date="2019-01-02T16:00:00Z"/>
              </w:rPr>
            </w:pPr>
            <w:ins w:id="1118" w:author="Fernandes, Richard" w:date="2019-01-02T16:01:00Z">
              <w:r>
                <w:t>Threshold</w:t>
              </w:r>
            </w:ins>
          </w:p>
        </w:tc>
        <w:tc>
          <w:tcPr>
            <w:tcW w:w="802" w:type="dxa"/>
          </w:tcPr>
          <w:p w:rsidR="00377C22" w:rsidRDefault="00377C22" w:rsidP="0087770C">
            <w:pPr>
              <w:rPr>
                <w:ins w:id="1119" w:author="Fernandes, Richard" w:date="2019-01-02T16:00:00Z"/>
              </w:rPr>
            </w:pPr>
            <w:ins w:id="1120" w:author="Fernandes, Richard" w:date="2019-01-02T16:01:00Z">
              <w:r>
                <w:t>Goal</w:t>
              </w:r>
            </w:ins>
          </w:p>
        </w:tc>
        <w:tc>
          <w:tcPr>
            <w:tcW w:w="2937" w:type="dxa"/>
          </w:tcPr>
          <w:p w:rsidR="00377C22" w:rsidRDefault="00377C22" w:rsidP="0087770C">
            <w:pPr>
              <w:rPr>
                <w:ins w:id="1121" w:author="Fernandes, Richard" w:date="2019-01-02T16:00:00Z"/>
              </w:rPr>
            </w:pPr>
            <w:ins w:id="1122" w:author="Fernandes, Richard" w:date="2019-01-02T16:02:00Z">
              <w:r>
                <w:t>Description</w:t>
              </w:r>
            </w:ins>
          </w:p>
        </w:tc>
      </w:tr>
      <w:tr w:rsidR="00A8396A" w:rsidTr="00A8396A">
        <w:trPr>
          <w:ins w:id="1123" w:author="Fernandes, Richard" w:date="2019-01-02T16:00:00Z"/>
        </w:trPr>
        <w:tc>
          <w:tcPr>
            <w:tcW w:w="1731" w:type="dxa"/>
          </w:tcPr>
          <w:p w:rsidR="00A8396A" w:rsidRDefault="00A8396A" w:rsidP="00A8396A">
            <w:pPr>
              <w:rPr>
                <w:ins w:id="1124" w:author="Fernandes, Richard" w:date="2019-01-02T16:00:00Z"/>
              </w:rPr>
            </w:pPr>
            <w:ins w:id="1125" w:author="Fernandes, Richard" w:date="2019-01-02T16:01:00Z">
              <w:r>
                <w:t>Product request accepted</w:t>
              </w:r>
            </w:ins>
          </w:p>
        </w:tc>
        <w:tc>
          <w:tcPr>
            <w:tcW w:w="1608" w:type="dxa"/>
          </w:tcPr>
          <w:p w:rsidR="00A8396A" w:rsidRDefault="00A8396A" w:rsidP="00A8396A">
            <w:pPr>
              <w:rPr>
                <w:ins w:id="1126" w:author="Fernandes, Richard" w:date="2019-01-02T16:00:00Z"/>
              </w:rPr>
            </w:pPr>
            <w:ins w:id="1127" w:author="Fernandes, Richard" w:date="2019-01-02T16:01:00Z">
              <w:r>
                <w:t>User submits product request</w:t>
              </w:r>
            </w:ins>
          </w:p>
        </w:tc>
        <w:tc>
          <w:tcPr>
            <w:tcW w:w="1140" w:type="dxa"/>
          </w:tcPr>
          <w:p w:rsidR="00A8396A" w:rsidRDefault="00A8396A" w:rsidP="00A8396A">
            <w:pPr>
              <w:rPr>
                <w:ins w:id="1128" w:author="Fernandes, Richard" w:date="2019-03-08T13:42:00Z"/>
              </w:rPr>
            </w:pPr>
            <w:ins w:id="1129" w:author="Fernandes, Richard" w:date="2019-03-08T16:31:00Z">
              <w:r>
                <w:t>0:10</w:t>
              </w:r>
            </w:ins>
          </w:p>
        </w:tc>
        <w:tc>
          <w:tcPr>
            <w:tcW w:w="1132" w:type="dxa"/>
          </w:tcPr>
          <w:p w:rsidR="00A8396A" w:rsidRDefault="00A8396A" w:rsidP="00A8396A">
            <w:pPr>
              <w:rPr>
                <w:ins w:id="1130" w:author="Fernandes, Richard" w:date="2019-01-02T16:00:00Z"/>
              </w:rPr>
            </w:pPr>
            <w:ins w:id="1131" w:author="Fernandes, Richard" w:date="2019-03-08T16:31:00Z">
              <w:r>
                <w:t>0:10</w:t>
              </w:r>
            </w:ins>
          </w:p>
        </w:tc>
        <w:tc>
          <w:tcPr>
            <w:tcW w:w="802" w:type="dxa"/>
          </w:tcPr>
          <w:p w:rsidR="00A8396A" w:rsidRDefault="00A8396A" w:rsidP="00A8396A">
            <w:pPr>
              <w:rPr>
                <w:ins w:id="1132" w:author="Fernandes, Richard" w:date="2019-01-02T16:00:00Z"/>
              </w:rPr>
            </w:pPr>
            <w:ins w:id="1133" w:author="Fernandes, Richard" w:date="2019-03-08T16:31:00Z">
              <w:r>
                <w:t>0:10</w:t>
              </w:r>
            </w:ins>
          </w:p>
        </w:tc>
        <w:tc>
          <w:tcPr>
            <w:tcW w:w="2937" w:type="dxa"/>
          </w:tcPr>
          <w:p w:rsidR="00A8396A" w:rsidRDefault="00A8396A" w:rsidP="00A8396A">
            <w:pPr>
              <w:rPr>
                <w:ins w:id="1134" w:author="Fernandes, Richard" w:date="2019-01-02T16:00:00Z"/>
              </w:rPr>
            </w:pPr>
            <w:ins w:id="1135" w:author="Fernandes, Richard" w:date="2019-01-02T16:02:00Z">
              <w:r>
                <w:t xml:space="preserve">System verifies it has </w:t>
              </w:r>
            </w:ins>
            <w:ins w:id="1136" w:author="Fernandes, Richard" w:date="2019-01-02T16:13:00Z">
              <w:r>
                <w:t>compute and data resources</w:t>
              </w:r>
            </w:ins>
            <w:ins w:id="1137" w:author="Fernandes, Richard" w:date="2019-01-02T16:02:00Z">
              <w:r>
                <w:t>.</w:t>
              </w:r>
            </w:ins>
          </w:p>
        </w:tc>
      </w:tr>
      <w:tr w:rsidR="00A8396A" w:rsidTr="00A8396A">
        <w:trPr>
          <w:ins w:id="1138" w:author="Fernandes, Richard" w:date="2019-01-02T16:10:00Z"/>
        </w:trPr>
        <w:tc>
          <w:tcPr>
            <w:tcW w:w="1731" w:type="dxa"/>
          </w:tcPr>
          <w:p w:rsidR="00A8396A" w:rsidRDefault="00A8396A" w:rsidP="00A8396A">
            <w:pPr>
              <w:rPr>
                <w:ins w:id="1139" w:author="Fernandes, Richard" w:date="2019-01-02T16:10:00Z"/>
              </w:rPr>
            </w:pPr>
            <w:ins w:id="1140" w:author="Fernandes, Richard" w:date="2019-01-02T16:10:00Z">
              <w:r>
                <w:t>Data Ingest</w:t>
              </w:r>
            </w:ins>
          </w:p>
        </w:tc>
        <w:tc>
          <w:tcPr>
            <w:tcW w:w="1608" w:type="dxa"/>
          </w:tcPr>
          <w:p w:rsidR="00A8396A" w:rsidRDefault="00A8396A" w:rsidP="00A8396A">
            <w:pPr>
              <w:rPr>
                <w:ins w:id="1141" w:author="Fernandes, Richard" w:date="2019-01-02T16:10:00Z"/>
              </w:rPr>
            </w:pPr>
            <w:ins w:id="1142" w:author="Fernandes, Richard" w:date="2019-01-02T16:10:00Z">
              <w:r>
                <w:t>Product request accepted</w:t>
              </w:r>
            </w:ins>
          </w:p>
        </w:tc>
        <w:tc>
          <w:tcPr>
            <w:tcW w:w="1140" w:type="dxa"/>
          </w:tcPr>
          <w:p w:rsidR="00A8396A" w:rsidRDefault="00A8396A" w:rsidP="00A8396A">
            <w:pPr>
              <w:rPr>
                <w:ins w:id="1143" w:author="Fernandes, Richard" w:date="2019-03-08T13:42:00Z"/>
              </w:rPr>
            </w:pPr>
            <w:ins w:id="1144" w:author="Fernandes, Richard" w:date="2019-03-08T16:32:00Z">
              <w:r>
                <w:t>12:00</w:t>
              </w:r>
            </w:ins>
          </w:p>
        </w:tc>
        <w:tc>
          <w:tcPr>
            <w:tcW w:w="1132" w:type="dxa"/>
          </w:tcPr>
          <w:p w:rsidR="00A8396A" w:rsidRDefault="00A8396A" w:rsidP="00A8396A">
            <w:pPr>
              <w:rPr>
                <w:ins w:id="1145" w:author="Fernandes, Richard" w:date="2019-01-02T16:10:00Z"/>
              </w:rPr>
            </w:pPr>
            <w:ins w:id="1146" w:author="Fernandes, Richard" w:date="2019-03-08T16:32:00Z">
              <w:r>
                <w:t>8:00</w:t>
              </w:r>
            </w:ins>
          </w:p>
        </w:tc>
        <w:tc>
          <w:tcPr>
            <w:tcW w:w="802" w:type="dxa"/>
          </w:tcPr>
          <w:p w:rsidR="00A8396A" w:rsidRDefault="00A8396A" w:rsidP="00A8396A">
            <w:pPr>
              <w:rPr>
                <w:ins w:id="1147" w:author="Fernandes, Richard" w:date="2019-01-02T16:10:00Z"/>
              </w:rPr>
            </w:pPr>
            <w:ins w:id="1148" w:author="Fernandes, Richard" w:date="2019-03-08T16:31:00Z">
              <w:r>
                <w:t>3:00</w:t>
              </w:r>
            </w:ins>
          </w:p>
        </w:tc>
        <w:tc>
          <w:tcPr>
            <w:tcW w:w="2937" w:type="dxa"/>
          </w:tcPr>
          <w:p w:rsidR="00A8396A" w:rsidRDefault="00A8396A" w:rsidP="00A8396A">
            <w:pPr>
              <w:rPr>
                <w:ins w:id="1149" w:author="Fernandes, Richard" w:date="2019-01-02T16:10:00Z"/>
              </w:rPr>
            </w:pPr>
            <w:ins w:id="1150" w:author="Fernandes, Richard" w:date="2019-01-02T16:12:00Z">
              <w:r>
                <w:t>Required data is ingested and staged for compute</w:t>
              </w:r>
            </w:ins>
          </w:p>
        </w:tc>
      </w:tr>
      <w:tr w:rsidR="00A8396A" w:rsidTr="00A8396A">
        <w:tblPrEx>
          <w:tblW w:w="0" w:type="auto"/>
          <w:tblPrExChange w:id="1151" w:author="Fernandes, Richard" w:date="2019-03-08T16:30:00Z">
            <w:tblPrEx>
              <w:tblW w:w="0" w:type="auto"/>
            </w:tblPrEx>
          </w:tblPrExChange>
        </w:tblPrEx>
        <w:trPr>
          <w:ins w:id="1152" w:author="Fernandes, Richard" w:date="2019-03-08T13:49:00Z"/>
        </w:trPr>
        <w:tc>
          <w:tcPr>
            <w:tcW w:w="1731" w:type="dxa"/>
            <w:tcPrChange w:id="1153" w:author="Fernandes, Richard" w:date="2019-03-08T16:30:00Z">
              <w:tcPr>
                <w:tcW w:w="1746" w:type="dxa"/>
                <w:gridSpan w:val="2"/>
              </w:tcPr>
            </w:tcPrChange>
          </w:tcPr>
          <w:p w:rsidR="00A8396A" w:rsidRDefault="00A8396A" w:rsidP="00A8396A">
            <w:pPr>
              <w:rPr>
                <w:ins w:id="1154" w:author="Fernandes, Richard" w:date="2019-03-08T13:49:00Z"/>
              </w:rPr>
            </w:pPr>
            <w:ins w:id="1155" w:author="Fernandes, Richard" w:date="2019-03-08T13:49:00Z">
              <w:r>
                <w:t>L2A product generated</w:t>
              </w:r>
            </w:ins>
          </w:p>
        </w:tc>
        <w:tc>
          <w:tcPr>
            <w:tcW w:w="1608" w:type="dxa"/>
            <w:tcPrChange w:id="1156" w:author="Fernandes, Richard" w:date="2019-03-08T16:30:00Z">
              <w:tcPr>
                <w:tcW w:w="1633" w:type="dxa"/>
                <w:gridSpan w:val="2"/>
              </w:tcPr>
            </w:tcPrChange>
          </w:tcPr>
          <w:p w:rsidR="00A8396A" w:rsidRDefault="00A8396A" w:rsidP="00A8396A">
            <w:pPr>
              <w:rPr>
                <w:ins w:id="1157" w:author="Fernandes, Richard" w:date="2019-03-08T13:49:00Z"/>
              </w:rPr>
            </w:pPr>
            <w:ins w:id="1158" w:author="Fernandes, Richard" w:date="2019-03-08T13:49:00Z">
              <w:r>
                <w:t>Data Ingest completed.</w:t>
              </w:r>
            </w:ins>
          </w:p>
        </w:tc>
        <w:tc>
          <w:tcPr>
            <w:tcW w:w="1140" w:type="dxa"/>
            <w:tcPrChange w:id="1159" w:author="Fernandes, Richard" w:date="2019-03-08T16:30:00Z">
              <w:tcPr>
                <w:tcW w:w="1268" w:type="dxa"/>
                <w:gridSpan w:val="2"/>
              </w:tcPr>
            </w:tcPrChange>
          </w:tcPr>
          <w:p w:rsidR="00A8396A" w:rsidRDefault="00A8396A" w:rsidP="00A8396A">
            <w:pPr>
              <w:rPr>
                <w:ins w:id="1160" w:author="Fernandes, Richard" w:date="2019-03-08T13:49:00Z"/>
              </w:rPr>
            </w:pPr>
            <w:ins w:id="1161" w:author="Fernandes, Richard" w:date="2019-03-08T16:31:00Z">
              <w:r>
                <w:t>4:00</w:t>
              </w:r>
            </w:ins>
          </w:p>
        </w:tc>
        <w:tc>
          <w:tcPr>
            <w:tcW w:w="1132" w:type="dxa"/>
            <w:tcPrChange w:id="1162" w:author="Fernandes, Richard" w:date="2019-03-08T16:30:00Z">
              <w:tcPr>
                <w:tcW w:w="1591" w:type="dxa"/>
                <w:gridSpan w:val="2"/>
              </w:tcPr>
            </w:tcPrChange>
          </w:tcPr>
          <w:p w:rsidR="00A8396A" w:rsidRDefault="00A8396A">
            <w:pPr>
              <w:rPr>
                <w:ins w:id="1163" w:author="Fernandes, Richard" w:date="2019-03-08T13:49:00Z"/>
              </w:rPr>
            </w:pPr>
            <w:ins w:id="1164" w:author="Fernandes, Richard" w:date="2019-03-08T13:49:00Z">
              <w:r>
                <w:t>2</w:t>
              </w:r>
            </w:ins>
            <w:ins w:id="1165" w:author="Fernandes, Richard" w:date="2019-03-08T16:31:00Z">
              <w:r>
                <w:t>:00</w:t>
              </w:r>
            </w:ins>
          </w:p>
        </w:tc>
        <w:tc>
          <w:tcPr>
            <w:tcW w:w="802" w:type="dxa"/>
            <w:tcPrChange w:id="1166" w:author="Fernandes, Richard" w:date="2019-03-08T16:30:00Z">
              <w:tcPr>
                <w:tcW w:w="1467" w:type="dxa"/>
                <w:gridSpan w:val="2"/>
              </w:tcPr>
            </w:tcPrChange>
          </w:tcPr>
          <w:p w:rsidR="00A8396A" w:rsidRDefault="00A8396A" w:rsidP="00A8396A">
            <w:pPr>
              <w:rPr>
                <w:ins w:id="1167" w:author="Fernandes, Richard" w:date="2019-03-08T13:49:00Z"/>
              </w:rPr>
            </w:pPr>
            <w:ins w:id="1168" w:author="Fernandes, Richard" w:date="2019-03-08T14:09:00Z">
              <w:r>
                <w:t>1:10hr</w:t>
              </w:r>
            </w:ins>
          </w:p>
        </w:tc>
        <w:tc>
          <w:tcPr>
            <w:tcW w:w="2937" w:type="dxa"/>
            <w:tcPrChange w:id="1169" w:author="Fernandes, Richard" w:date="2019-03-08T16:30:00Z">
              <w:tcPr>
                <w:tcW w:w="1645" w:type="dxa"/>
              </w:tcPr>
            </w:tcPrChange>
          </w:tcPr>
          <w:p w:rsidR="00A8396A" w:rsidRDefault="00A8396A" w:rsidP="00A8396A">
            <w:pPr>
              <w:rPr>
                <w:ins w:id="1170" w:author="Fernandes, Richard" w:date="2019-03-08T13:49:00Z"/>
              </w:rPr>
            </w:pPr>
            <w:ins w:id="1171" w:author="Fernandes, Richard" w:date="2019-03-08T13:49:00Z">
              <w:r>
                <w:t>Generation of L2A products from L1A input</w:t>
              </w:r>
            </w:ins>
          </w:p>
        </w:tc>
      </w:tr>
      <w:tr w:rsidR="00A8396A" w:rsidTr="00A8396A">
        <w:tblPrEx>
          <w:tblW w:w="0" w:type="auto"/>
          <w:tblPrExChange w:id="1172" w:author="Fernandes, Richard" w:date="2019-03-08T16:30:00Z">
            <w:tblPrEx>
              <w:tblW w:w="0" w:type="auto"/>
            </w:tblPrEx>
          </w:tblPrExChange>
        </w:tblPrEx>
        <w:trPr>
          <w:ins w:id="1173" w:author="Fernandes, Richard" w:date="2019-03-08T13:51:00Z"/>
        </w:trPr>
        <w:tc>
          <w:tcPr>
            <w:tcW w:w="1731" w:type="dxa"/>
            <w:tcPrChange w:id="1174" w:author="Fernandes, Richard" w:date="2019-03-08T16:30:00Z">
              <w:tcPr>
                <w:tcW w:w="1746" w:type="dxa"/>
                <w:gridSpan w:val="2"/>
              </w:tcPr>
            </w:tcPrChange>
          </w:tcPr>
          <w:p w:rsidR="00A8396A" w:rsidRDefault="00A8396A" w:rsidP="00A8396A">
            <w:pPr>
              <w:rPr>
                <w:ins w:id="1175" w:author="Fernandes, Richard" w:date="2019-03-08T13:51:00Z"/>
              </w:rPr>
            </w:pPr>
            <w:ins w:id="1176" w:author="Fernandes, Richard" w:date="2019-03-08T13:51:00Z">
              <w:r>
                <w:t>L2A Product archived</w:t>
              </w:r>
            </w:ins>
          </w:p>
        </w:tc>
        <w:tc>
          <w:tcPr>
            <w:tcW w:w="1608" w:type="dxa"/>
            <w:tcPrChange w:id="1177" w:author="Fernandes, Richard" w:date="2019-03-08T16:30:00Z">
              <w:tcPr>
                <w:tcW w:w="1633" w:type="dxa"/>
                <w:gridSpan w:val="2"/>
              </w:tcPr>
            </w:tcPrChange>
          </w:tcPr>
          <w:p w:rsidR="00A8396A" w:rsidRDefault="00A8396A" w:rsidP="00A8396A">
            <w:pPr>
              <w:rPr>
                <w:ins w:id="1178" w:author="Fernandes, Richard" w:date="2019-03-08T13:51:00Z"/>
              </w:rPr>
            </w:pPr>
            <w:ins w:id="1179" w:author="Fernandes, Richard" w:date="2019-03-08T13:51:00Z">
              <w:r>
                <w:t>L2A Product generated</w:t>
              </w:r>
            </w:ins>
          </w:p>
        </w:tc>
        <w:tc>
          <w:tcPr>
            <w:tcW w:w="1140" w:type="dxa"/>
            <w:tcPrChange w:id="1180" w:author="Fernandes, Richard" w:date="2019-03-08T16:30:00Z">
              <w:tcPr>
                <w:tcW w:w="1268" w:type="dxa"/>
                <w:gridSpan w:val="2"/>
              </w:tcPr>
            </w:tcPrChange>
          </w:tcPr>
          <w:p w:rsidR="00A8396A" w:rsidRDefault="00A8396A" w:rsidP="00A8396A">
            <w:pPr>
              <w:rPr>
                <w:ins w:id="1181" w:author="Fernandes, Richard" w:date="2019-03-08T13:51:00Z"/>
              </w:rPr>
            </w:pPr>
            <w:ins w:id="1182" w:author="Fernandes, Richard" w:date="2019-03-08T16:31:00Z">
              <w:r>
                <w:t>1:00</w:t>
              </w:r>
            </w:ins>
          </w:p>
        </w:tc>
        <w:tc>
          <w:tcPr>
            <w:tcW w:w="1132" w:type="dxa"/>
            <w:tcPrChange w:id="1183" w:author="Fernandes, Richard" w:date="2019-03-08T16:30:00Z">
              <w:tcPr>
                <w:tcW w:w="1591" w:type="dxa"/>
                <w:gridSpan w:val="2"/>
              </w:tcPr>
            </w:tcPrChange>
          </w:tcPr>
          <w:p w:rsidR="00A8396A" w:rsidRDefault="00A8396A" w:rsidP="00A8396A">
            <w:pPr>
              <w:rPr>
                <w:ins w:id="1184" w:author="Fernandes, Richard" w:date="2019-03-08T13:51:00Z"/>
              </w:rPr>
            </w:pPr>
            <w:ins w:id="1185" w:author="Fernandes, Richard" w:date="2019-03-08T16:31:00Z">
              <w:r>
                <w:t>1:00</w:t>
              </w:r>
            </w:ins>
          </w:p>
        </w:tc>
        <w:tc>
          <w:tcPr>
            <w:tcW w:w="802" w:type="dxa"/>
            <w:tcPrChange w:id="1186" w:author="Fernandes, Richard" w:date="2019-03-08T16:30:00Z">
              <w:tcPr>
                <w:tcW w:w="1467" w:type="dxa"/>
                <w:gridSpan w:val="2"/>
              </w:tcPr>
            </w:tcPrChange>
          </w:tcPr>
          <w:p w:rsidR="00A8396A" w:rsidRDefault="00A8396A" w:rsidP="00A8396A">
            <w:pPr>
              <w:rPr>
                <w:ins w:id="1187" w:author="Fernandes, Richard" w:date="2019-03-08T13:51:00Z"/>
              </w:rPr>
            </w:pPr>
            <w:ins w:id="1188" w:author="Fernandes, Richard" w:date="2019-03-08T16:31:00Z">
              <w:r>
                <w:t>0:10</w:t>
              </w:r>
            </w:ins>
          </w:p>
        </w:tc>
        <w:tc>
          <w:tcPr>
            <w:tcW w:w="2937" w:type="dxa"/>
            <w:tcPrChange w:id="1189" w:author="Fernandes, Richard" w:date="2019-03-08T16:30:00Z">
              <w:tcPr>
                <w:tcW w:w="1645" w:type="dxa"/>
              </w:tcPr>
            </w:tcPrChange>
          </w:tcPr>
          <w:p w:rsidR="00A8396A" w:rsidRDefault="00A8396A" w:rsidP="00A8396A">
            <w:pPr>
              <w:rPr>
                <w:ins w:id="1190" w:author="Fernandes, Richard" w:date="2019-03-08T13:51:00Z"/>
              </w:rPr>
            </w:pPr>
            <w:ins w:id="1191" w:author="Fernandes, Richard" w:date="2019-03-08T13:51:00Z">
              <w:r>
                <w:t xml:space="preserve">Intermediate L2A </w:t>
              </w:r>
              <w:proofErr w:type="spellStart"/>
              <w:r>
                <w:t>produyct</w:t>
              </w:r>
              <w:proofErr w:type="spellEnd"/>
              <w:r>
                <w:t xml:space="preserve"> arrives at archive</w:t>
              </w:r>
            </w:ins>
          </w:p>
        </w:tc>
      </w:tr>
      <w:tr w:rsidR="00A8396A" w:rsidTr="00A8396A">
        <w:trPr>
          <w:ins w:id="1192" w:author="Fernandes, Richard" w:date="2019-01-02T16:00:00Z"/>
        </w:trPr>
        <w:tc>
          <w:tcPr>
            <w:tcW w:w="1731" w:type="dxa"/>
          </w:tcPr>
          <w:p w:rsidR="00A8396A" w:rsidRDefault="00A8396A" w:rsidP="00A8396A">
            <w:pPr>
              <w:rPr>
                <w:ins w:id="1193" w:author="Fernandes, Richard" w:date="2019-01-02T16:00:00Z"/>
              </w:rPr>
            </w:pPr>
            <w:ins w:id="1194" w:author="Fernandes, Richard" w:date="2019-01-02T16:02:00Z">
              <w:r>
                <w:lastRenderedPageBreak/>
                <w:t>Training Database Produced</w:t>
              </w:r>
            </w:ins>
          </w:p>
        </w:tc>
        <w:tc>
          <w:tcPr>
            <w:tcW w:w="1608" w:type="dxa"/>
          </w:tcPr>
          <w:p w:rsidR="00A8396A" w:rsidRDefault="00A8396A" w:rsidP="00A8396A">
            <w:pPr>
              <w:rPr>
                <w:ins w:id="1195" w:author="Fernandes, Richard" w:date="2019-01-02T16:00:00Z"/>
              </w:rPr>
            </w:pPr>
            <w:ins w:id="1196" w:author="Fernandes, Richard" w:date="2019-03-08T13:44:00Z">
              <w:r>
                <w:t>User submits product request</w:t>
              </w:r>
            </w:ins>
          </w:p>
        </w:tc>
        <w:tc>
          <w:tcPr>
            <w:tcW w:w="1140" w:type="dxa"/>
          </w:tcPr>
          <w:p w:rsidR="00A8396A" w:rsidRDefault="00A8396A" w:rsidP="00A8396A">
            <w:pPr>
              <w:rPr>
                <w:ins w:id="1197" w:author="Fernandes, Richard" w:date="2019-03-08T13:42:00Z"/>
              </w:rPr>
            </w:pPr>
            <w:ins w:id="1198" w:author="Fernandes, Richard" w:date="2019-03-08T16:31:00Z">
              <w:r w:rsidRPr="004A7E77">
                <w:t>2:00</w:t>
              </w:r>
            </w:ins>
          </w:p>
        </w:tc>
        <w:tc>
          <w:tcPr>
            <w:tcW w:w="1132" w:type="dxa"/>
          </w:tcPr>
          <w:p w:rsidR="00A8396A" w:rsidRDefault="00A8396A" w:rsidP="00A8396A">
            <w:pPr>
              <w:rPr>
                <w:ins w:id="1199" w:author="Fernandes, Richard" w:date="2019-01-02T16:00:00Z"/>
              </w:rPr>
            </w:pPr>
            <w:ins w:id="1200" w:author="Fernandes, Richard" w:date="2019-03-08T16:31:00Z">
              <w:r w:rsidRPr="004A7E77">
                <w:t>2:00</w:t>
              </w:r>
            </w:ins>
          </w:p>
        </w:tc>
        <w:tc>
          <w:tcPr>
            <w:tcW w:w="802" w:type="dxa"/>
          </w:tcPr>
          <w:p w:rsidR="00A8396A" w:rsidRDefault="00A8396A" w:rsidP="00A8396A">
            <w:pPr>
              <w:rPr>
                <w:ins w:id="1201" w:author="Fernandes, Richard" w:date="2019-01-02T16:00:00Z"/>
              </w:rPr>
            </w:pPr>
            <w:ins w:id="1202" w:author="Fernandes, Richard" w:date="2019-03-08T14:09:00Z">
              <w:r>
                <w:t>1hr</w:t>
              </w:r>
            </w:ins>
          </w:p>
        </w:tc>
        <w:tc>
          <w:tcPr>
            <w:tcW w:w="2937" w:type="dxa"/>
          </w:tcPr>
          <w:p w:rsidR="00A8396A" w:rsidRDefault="00A8396A" w:rsidP="00A8396A">
            <w:pPr>
              <w:rPr>
                <w:ins w:id="1203" w:author="Fernandes, Richard" w:date="2019-01-02T16:00:00Z"/>
              </w:rPr>
            </w:pPr>
            <w:ins w:id="1204" w:author="Fernandes, Richard" w:date="2019-01-02T16:13:00Z">
              <w:r>
                <w:t>Training data generated as required using simulations and input data.</w:t>
              </w:r>
            </w:ins>
          </w:p>
        </w:tc>
      </w:tr>
      <w:tr w:rsidR="00A8396A" w:rsidTr="00A8396A">
        <w:trPr>
          <w:ins w:id="1205" w:author="Fernandes, Richard" w:date="2019-01-02T16:00:00Z"/>
        </w:trPr>
        <w:tc>
          <w:tcPr>
            <w:tcW w:w="1731" w:type="dxa"/>
          </w:tcPr>
          <w:p w:rsidR="00A8396A" w:rsidRDefault="00A8396A" w:rsidP="00A8396A">
            <w:pPr>
              <w:rPr>
                <w:ins w:id="1206" w:author="Fernandes, Richard" w:date="2019-01-02T16:00:00Z"/>
              </w:rPr>
            </w:pPr>
            <w:ins w:id="1207" w:author="Fernandes, Richard" w:date="2019-01-02T16:06:00Z">
              <w:r>
                <w:t>Calibration of inversion algorithm</w:t>
              </w:r>
            </w:ins>
          </w:p>
        </w:tc>
        <w:tc>
          <w:tcPr>
            <w:tcW w:w="1608" w:type="dxa"/>
          </w:tcPr>
          <w:p w:rsidR="00A8396A" w:rsidRDefault="00A8396A" w:rsidP="00A8396A">
            <w:pPr>
              <w:rPr>
                <w:ins w:id="1208" w:author="Fernandes, Richard" w:date="2019-01-02T16:00:00Z"/>
              </w:rPr>
            </w:pPr>
            <w:ins w:id="1209" w:author="Fernandes, Richard" w:date="2019-01-02T16:03:00Z">
              <w:r>
                <w:t>Training database completed</w:t>
              </w:r>
            </w:ins>
          </w:p>
        </w:tc>
        <w:tc>
          <w:tcPr>
            <w:tcW w:w="1140" w:type="dxa"/>
          </w:tcPr>
          <w:p w:rsidR="00A8396A" w:rsidRDefault="00A8396A" w:rsidP="00A8396A">
            <w:pPr>
              <w:rPr>
                <w:ins w:id="1210" w:author="Fernandes, Richard" w:date="2019-03-08T13:42:00Z"/>
              </w:rPr>
            </w:pPr>
            <w:ins w:id="1211" w:author="Fernandes, Richard" w:date="2019-03-08T16:31:00Z">
              <w:r>
                <w:t>2:00</w:t>
              </w:r>
            </w:ins>
          </w:p>
        </w:tc>
        <w:tc>
          <w:tcPr>
            <w:tcW w:w="1132" w:type="dxa"/>
          </w:tcPr>
          <w:p w:rsidR="00A8396A" w:rsidRDefault="00A8396A" w:rsidP="00A8396A">
            <w:pPr>
              <w:rPr>
                <w:ins w:id="1212" w:author="Fernandes, Richard" w:date="2019-01-02T16:00:00Z"/>
              </w:rPr>
            </w:pPr>
            <w:ins w:id="1213" w:author="Fernandes, Richard" w:date="2019-03-08T16:31:00Z">
              <w:r>
                <w:t>1:00</w:t>
              </w:r>
            </w:ins>
          </w:p>
        </w:tc>
        <w:tc>
          <w:tcPr>
            <w:tcW w:w="802" w:type="dxa"/>
          </w:tcPr>
          <w:p w:rsidR="00A8396A" w:rsidRDefault="00A8396A" w:rsidP="00A8396A">
            <w:pPr>
              <w:rPr>
                <w:ins w:id="1214" w:author="Fernandes, Richard" w:date="2019-01-02T16:00:00Z"/>
              </w:rPr>
            </w:pPr>
            <w:ins w:id="1215" w:author="Fernandes, Richard" w:date="2019-03-08T16:31:00Z">
              <w:r>
                <w:t>0:10</w:t>
              </w:r>
            </w:ins>
          </w:p>
        </w:tc>
        <w:tc>
          <w:tcPr>
            <w:tcW w:w="2937" w:type="dxa"/>
          </w:tcPr>
          <w:p w:rsidR="00A8396A" w:rsidRDefault="00A8396A" w:rsidP="00A8396A">
            <w:pPr>
              <w:rPr>
                <w:ins w:id="1216" w:author="Fernandes, Richard" w:date="2019-01-02T16:00:00Z"/>
              </w:rPr>
            </w:pPr>
            <w:ins w:id="1217" w:author="Fernandes, Richard" w:date="2019-01-02T16:13:00Z">
              <w:r>
                <w:t xml:space="preserve">Inversion algorithm calibrated using </w:t>
              </w:r>
            </w:ins>
            <w:ins w:id="1218" w:author="Fernandes, Richard" w:date="2019-01-02T16:14:00Z">
              <w:r>
                <w:t>training</w:t>
              </w:r>
            </w:ins>
            <w:ins w:id="1219" w:author="Fernandes, Richard" w:date="2019-01-02T16:13:00Z">
              <w:r>
                <w:t xml:space="preserve"> </w:t>
              </w:r>
            </w:ins>
            <w:ins w:id="1220" w:author="Fernandes, Richard" w:date="2019-01-02T16:14:00Z">
              <w:r>
                <w:t>data.</w:t>
              </w:r>
            </w:ins>
          </w:p>
        </w:tc>
      </w:tr>
      <w:tr w:rsidR="00A8396A" w:rsidTr="00A8396A">
        <w:trPr>
          <w:ins w:id="1221" w:author="Fernandes, Richard" w:date="2019-01-02T16:05:00Z"/>
        </w:trPr>
        <w:tc>
          <w:tcPr>
            <w:tcW w:w="1731" w:type="dxa"/>
          </w:tcPr>
          <w:p w:rsidR="00A8396A" w:rsidRDefault="00A8396A" w:rsidP="00A8396A">
            <w:pPr>
              <w:rPr>
                <w:ins w:id="1222" w:author="Fernandes, Richard" w:date="2019-01-02T16:05:00Z"/>
              </w:rPr>
            </w:pPr>
            <w:ins w:id="1223" w:author="Fernandes, Richard" w:date="2019-01-02T16:07:00Z">
              <w:r>
                <w:t>Initial estimation of biophysical  parameters</w:t>
              </w:r>
            </w:ins>
          </w:p>
        </w:tc>
        <w:tc>
          <w:tcPr>
            <w:tcW w:w="1608" w:type="dxa"/>
          </w:tcPr>
          <w:p w:rsidR="00A8396A" w:rsidRDefault="00A8396A" w:rsidP="00A8396A">
            <w:pPr>
              <w:rPr>
                <w:ins w:id="1224" w:author="Fernandes, Richard" w:date="2019-01-02T16:05:00Z"/>
              </w:rPr>
            </w:pPr>
            <w:ins w:id="1225" w:author="Fernandes, Richard" w:date="2019-01-02T16:07:00Z">
              <w:r>
                <w:t>Inversion algorithm calibrated</w:t>
              </w:r>
            </w:ins>
          </w:p>
        </w:tc>
        <w:tc>
          <w:tcPr>
            <w:tcW w:w="1140" w:type="dxa"/>
          </w:tcPr>
          <w:p w:rsidR="00A8396A" w:rsidRDefault="00A8396A" w:rsidP="00A8396A">
            <w:pPr>
              <w:rPr>
                <w:ins w:id="1226" w:author="Fernandes, Richard" w:date="2019-03-08T13:42:00Z"/>
              </w:rPr>
            </w:pPr>
            <w:ins w:id="1227" w:author="Fernandes, Richard" w:date="2019-03-08T16:31:00Z">
              <w:r>
                <w:t>1:00</w:t>
              </w:r>
            </w:ins>
          </w:p>
        </w:tc>
        <w:tc>
          <w:tcPr>
            <w:tcW w:w="1132" w:type="dxa"/>
          </w:tcPr>
          <w:p w:rsidR="00A8396A" w:rsidRDefault="00A8396A" w:rsidP="00A8396A">
            <w:pPr>
              <w:rPr>
                <w:ins w:id="1228" w:author="Fernandes, Richard" w:date="2019-01-02T16:05:00Z"/>
              </w:rPr>
            </w:pPr>
            <w:ins w:id="1229" w:author="Fernandes, Richard" w:date="2019-03-08T16:31:00Z">
              <w:r>
                <w:t>1:00</w:t>
              </w:r>
            </w:ins>
          </w:p>
        </w:tc>
        <w:tc>
          <w:tcPr>
            <w:tcW w:w="802" w:type="dxa"/>
          </w:tcPr>
          <w:p w:rsidR="00A8396A" w:rsidRDefault="00A8396A" w:rsidP="00A8396A">
            <w:pPr>
              <w:rPr>
                <w:ins w:id="1230" w:author="Fernandes, Richard" w:date="2019-01-02T16:05:00Z"/>
              </w:rPr>
            </w:pPr>
            <w:ins w:id="1231" w:author="Fernandes, Richard" w:date="2019-03-08T16:31:00Z">
              <w:r>
                <w:t>0:10</w:t>
              </w:r>
            </w:ins>
          </w:p>
        </w:tc>
        <w:tc>
          <w:tcPr>
            <w:tcW w:w="2937" w:type="dxa"/>
          </w:tcPr>
          <w:p w:rsidR="00A8396A" w:rsidRDefault="00A8396A" w:rsidP="00A8396A">
            <w:pPr>
              <w:rPr>
                <w:ins w:id="1232" w:author="Fernandes, Richard" w:date="2019-01-02T16:05:00Z"/>
              </w:rPr>
            </w:pPr>
            <w:ins w:id="1233" w:author="Fernandes, Richard" w:date="2019-01-02T16:14:00Z">
              <w:r>
                <w:t>Initial products estimated using inversion algorithms.</w:t>
              </w:r>
            </w:ins>
          </w:p>
        </w:tc>
      </w:tr>
      <w:tr w:rsidR="00A8396A" w:rsidTr="00A8396A">
        <w:trPr>
          <w:ins w:id="1234" w:author="Fernandes, Richard" w:date="2019-01-02T16:00:00Z"/>
        </w:trPr>
        <w:tc>
          <w:tcPr>
            <w:tcW w:w="1731" w:type="dxa"/>
          </w:tcPr>
          <w:p w:rsidR="00A8396A" w:rsidRDefault="00A8396A" w:rsidP="00A8396A">
            <w:pPr>
              <w:rPr>
                <w:ins w:id="1235" w:author="Fernandes, Richard" w:date="2019-01-02T16:00:00Z"/>
              </w:rPr>
            </w:pPr>
            <w:ins w:id="1236" w:author="Fernandes, Richard" w:date="2019-01-02T16:08:00Z">
              <w:r>
                <w:t>Regularization of inversion algorithm</w:t>
              </w:r>
            </w:ins>
          </w:p>
        </w:tc>
        <w:tc>
          <w:tcPr>
            <w:tcW w:w="1608" w:type="dxa"/>
          </w:tcPr>
          <w:p w:rsidR="00A8396A" w:rsidRDefault="00A8396A" w:rsidP="00A8396A">
            <w:pPr>
              <w:rPr>
                <w:ins w:id="1237" w:author="Fernandes, Richard" w:date="2019-01-02T16:00:00Z"/>
              </w:rPr>
            </w:pPr>
            <w:ins w:id="1238" w:author="Fernandes, Richard" w:date="2019-01-02T16:07:00Z">
              <w:r>
                <w:t>Initial estimation completed</w:t>
              </w:r>
            </w:ins>
          </w:p>
        </w:tc>
        <w:tc>
          <w:tcPr>
            <w:tcW w:w="1140" w:type="dxa"/>
          </w:tcPr>
          <w:p w:rsidR="00A8396A" w:rsidRDefault="00A8396A" w:rsidP="00A8396A">
            <w:pPr>
              <w:rPr>
                <w:ins w:id="1239" w:author="Fernandes, Richard" w:date="2019-03-08T13:42:00Z"/>
              </w:rPr>
            </w:pPr>
            <w:ins w:id="1240" w:author="Fernandes, Richard" w:date="2019-03-08T16:31:00Z">
              <w:r>
                <w:t>1:00</w:t>
              </w:r>
            </w:ins>
          </w:p>
        </w:tc>
        <w:tc>
          <w:tcPr>
            <w:tcW w:w="1132" w:type="dxa"/>
          </w:tcPr>
          <w:p w:rsidR="00A8396A" w:rsidRDefault="00A8396A" w:rsidP="00A8396A">
            <w:pPr>
              <w:rPr>
                <w:ins w:id="1241" w:author="Fernandes, Richard" w:date="2019-01-02T16:00:00Z"/>
              </w:rPr>
            </w:pPr>
            <w:ins w:id="1242" w:author="Fernandes, Richard" w:date="2019-03-08T16:31:00Z">
              <w:r>
                <w:t>1:00</w:t>
              </w:r>
            </w:ins>
          </w:p>
        </w:tc>
        <w:tc>
          <w:tcPr>
            <w:tcW w:w="802" w:type="dxa"/>
          </w:tcPr>
          <w:p w:rsidR="00A8396A" w:rsidRDefault="00A8396A" w:rsidP="00A8396A">
            <w:pPr>
              <w:rPr>
                <w:ins w:id="1243" w:author="Fernandes, Richard" w:date="2019-01-02T16:00:00Z"/>
              </w:rPr>
            </w:pPr>
            <w:ins w:id="1244" w:author="Fernandes, Richard" w:date="2019-03-08T16:30:00Z">
              <w:r>
                <w:t>0:10</w:t>
              </w:r>
            </w:ins>
          </w:p>
        </w:tc>
        <w:tc>
          <w:tcPr>
            <w:tcW w:w="2937" w:type="dxa"/>
          </w:tcPr>
          <w:p w:rsidR="00A8396A" w:rsidRDefault="00A8396A" w:rsidP="00A8396A">
            <w:pPr>
              <w:rPr>
                <w:ins w:id="1245" w:author="Fernandes, Richard" w:date="2019-01-02T16:00:00Z"/>
              </w:rPr>
            </w:pPr>
            <w:ins w:id="1246" w:author="Fernandes, Richard" w:date="2019-01-02T16:14:00Z">
              <w:r>
                <w:t>Inversion algorithms revised using initial estimates and ancillary data.</w:t>
              </w:r>
            </w:ins>
          </w:p>
        </w:tc>
      </w:tr>
      <w:tr w:rsidR="00A8396A" w:rsidTr="00A8396A">
        <w:trPr>
          <w:ins w:id="1247" w:author="Fernandes, Richard" w:date="2019-01-02T16:00:00Z"/>
        </w:trPr>
        <w:tc>
          <w:tcPr>
            <w:tcW w:w="1731" w:type="dxa"/>
          </w:tcPr>
          <w:p w:rsidR="00A8396A" w:rsidRDefault="00A8396A" w:rsidP="00A8396A">
            <w:pPr>
              <w:rPr>
                <w:ins w:id="1248" w:author="Fernandes, Richard" w:date="2019-01-02T16:00:00Z"/>
              </w:rPr>
            </w:pPr>
            <w:ins w:id="1249" w:author="Fernandes, Richard" w:date="2019-01-02T16:08:00Z">
              <w:r>
                <w:t>Product generated</w:t>
              </w:r>
            </w:ins>
          </w:p>
        </w:tc>
        <w:tc>
          <w:tcPr>
            <w:tcW w:w="1608" w:type="dxa"/>
          </w:tcPr>
          <w:p w:rsidR="00A8396A" w:rsidRDefault="00A8396A" w:rsidP="00A8396A">
            <w:pPr>
              <w:rPr>
                <w:ins w:id="1250" w:author="Fernandes, Richard" w:date="2019-01-02T16:00:00Z"/>
              </w:rPr>
            </w:pPr>
            <w:ins w:id="1251" w:author="Fernandes, Richard" w:date="2019-01-02T16:08:00Z">
              <w:r>
                <w:t>Inversion algorithm regularized</w:t>
              </w:r>
            </w:ins>
          </w:p>
        </w:tc>
        <w:tc>
          <w:tcPr>
            <w:tcW w:w="1140" w:type="dxa"/>
          </w:tcPr>
          <w:p w:rsidR="00A8396A" w:rsidRDefault="00A8396A" w:rsidP="00A8396A">
            <w:pPr>
              <w:rPr>
                <w:ins w:id="1252" w:author="Fernandes, Richard" w:date="2019-03-08T13:42:00Z"/>
              </w:rPr>
            </w:pPr>
            <w:ins w:id="1253" w:author="Fernandes, Richard" w:date="2019-03-08T16:31:00Z">
              <w:r>
                <w:t>1:00</w:t>
              </w:r>
            </w:ins>
          </w:p>
        </w:tc>
        <w:tc>
          <w:tcPr>
            <w:tcW w:w="1132" w:type="dxa"/>
          </w:tcPr>
          <w:p w:rsidR="00A8396A" w:rsidRDefault="00A8396A" w:rsidP="00A8396A">
            <w:pPr>
              <w:rPr>
                <w:ins w:id="1254" w:author="Fernandes, Richard" w:date="2019-01-02T16:00:00Z"/>
              </w:rPr>
            </w:pPr>
            <w:ins w:id="1255" w:author="Fernandes, Richard" w:date="2019-03-08T16:31:00Z">
              <w:r>
                <w:t>1:00</w:t>
              </w:r>
            </w:ins>
          </w:p>
        </w:tc>
        <w:tc>
          <w:tcPr>
            <w:tcW w:w="802" w:type="dxa"/>
          </w:tcPr>
          <w:p w:rsidR="00A8396A" w:rsidRDefault="00A8396A" w:rsidP="00A8396A">
            <w:pPr>
              <w:rPr>
                <w:ins w:id="1256" w:author="Fernandes, Richard" w:date="2019-01-02T16:00:00Z"/>
              </w:rPr>
            </w:pPr>
            <w:ins w:id="1257" w:author="Fernandes, Richard" w:date="2019-03-08T16:30:00Z">
              <w:r>
                <w:t>0:10</w:t>
              </w:r>
            </w:ins>
          </w:p>
        </w:tc>
        <w:tc>
          <w:tcPr>
            <w:tcW w:w="2937" w:type="dxa"/>
          </w:tcPr>
          <w:p w:rsidR="00A8396A" w:rsidRDefault="00A8396A" w:rsidP="00A8396A">
            <w:pPr>
              <w:rPr>
                <w:ins w:id="1258" w:author="Fernandes, Richard" w:date="2019-01-02T16:00:00Z"/>
              </w:rPr>
            </w:pPr>
            <w:ins w:id="1259" w:author="Fernandes, Richard" w:date="2019-01-02T16:15:00Z">
              <w:r>
                <w:t>Final product estimated using revised inversion algorithms.</w:t>
              </w:r>
            </w:ins>
          </w:p>
        </w:tc>
      </w:tr>
      <w:tr w:rsidR="00A8396A" w:rsidTr="00A8396A">
        <w:trPr>
          <w:ins w:id="1260" w:author="Fernandes, Richard" w:date="2019-01-02T16:11:00Z"/>
        </w:trPr>
        <w:tc>
          <w:tcPr>
            <w:tcW w:w="1731" w:type="dxa"/>
          </w:tcPr>
          <w:p w:rsidR="00A8396A" w:rsidRDefault="00A8396A" w:rsidP="00A8396A">
            <w:pPr>
              <w:rPr>
                <w:ins w:id="1261" w:author="Fernandes, Richard" w:date="2019-01-02T16:11:00Z"/>
              </w:rPr>
            </w:pPr>
            <w:ins w:id="1262" w:author="Fernandes, Richard" w:date="2019-01-02T16:11:00Z">
              <w:r>
                <w:t>Product archived</w:t>
              </w:r>
            </w:ins>
          </w:p>
        </w:tc>
        <w:tc>
          <w:tcPr>
            <w:tcW w:w="1608" w:type="dxa"/>
          </w:tcPr>
          <w:p w:rsidR="00A8396A" w:rsidRDefault="00A8396A" w:rsidP="00A8396A">
            <w:pPr>
              <w:rPr>
                <w:ins w:id="1263" w:author="Fernandes, Richard" w:date="2019-01-02T16:11:00Z"/>
              </w:rPr>
            </w:pPr>
            <w:ins w:id="1264" w:author="Fernandes, Richard" w:date="2019-01-02T16:11:00Z">
              <w:r>
                <w:t>Product generated</w:t>
              </w:r>
            </w:ins>
          </w:p>
        </w:tc>
        <w:tc>
          <w:tcPr>
            <w:tcW w:w="1140" w:type="dxa"/>
          </w:tcPr>
          <w:p w:rsidR="00A8396A" w:rsidRDefault="00A8396A" w:rsidP="00A8396A">
            <w:pPr>
              <w:rPr>
                <w:ins w:id="1265" w:author="Fernandes, Richard" w:date="2019-03-08T13:42:00Z"/>
              </w:rPr>
            </w:pPr>
            <w:ins w:id="1266" w:author="Fernandes, Richard" w:date="2019-03-08T16:31:00Z">
              <w:r>
                <w:t>12:00</w:t>
              </w:r>
            </w:ins>
          </w:p>
        </w:tc>
        <w:tc>
          <w:tcPr>
            <w:tcW w:w="1132" w:type="dxa"/>
          </w:tcPr>
          <w:p w:rsidR="00A8396A" w:rsidRDefault="00A8396A" w:rsidP="00A8396A">
            <w:pPr>
              <w:rPr>
                <w:ins w:id="1267" w:author="Fernandes, Richard" w:date="2019-01-02T16:11:00Z"/>
              </w:rPr>
            </w:pPr>
            <w:ins w:id="1268" w:author="Fernandes, Richard" w:date="2019-03-08T16:31:00Z">
              <w:r>
                <w:t>8:00</w:t>
              </w:r>
            </w:ins>
          </w:p>
        </w:tc>
        <w:tc>
          <w:tcPr>
            <w:tcW w:w="802" w:type="dxa"/>
          </w:tcPr>
          <w:p w:rsidR="00A8396A" w:rsidRDefault="00A8396A" w:rsidP="00A8396A">
            <w:pPr>
              <w:rPr>
                <w:ins w:id="1269" w:author="Fernandes, Richard" w:date="2019-01-02T16:11:00Z"/>
              </w:rPr>
            </w:pPr>
            <w:ins w:id="1270" w:author="Fernandes, Richard" w:date="2019-03-08T14:04:00Z">
              <w:r>
                <w:t>3:00</w:t>
              </w:r>
            </w:ins>
          </w:p>
        </w:tc>
        <w:tc>
          <w:tcPr>
            <w:tcW w:w="2937" w:type="dxa"/>
          </w:tcPr>
          <w:p w:rsidR="00A8396A" w:rsidRDefault="00A8396A" w:rsidP="00A8396A">
            <w:pPr>
              <w:rPr>
                <w:ins w:id="1271" w:author="Fernandes, Richard" w:date="2019-01-02T16:11:00Z"/>
              </w:rPr>
            </w:pPr>
            <w:ins w:id="1272" w:author="Fernandes, Richard" w:date="2019-01-02T16:15:00Z">
              <w:r>
                <w:t>Final product arrives at dedicated archive.</w:t>
              </w:r>
            </w:ins>
            <w:ins w:id="1273" w:author="Fernandes, Richard" w:date="2019-03-08T14:07:00Z">
              <w:r>
                <w:t xml:space="preserve">  </w:t>
              </w:r>
            </w:ins>
          </w:p>
        </w:tc>
      </w:tr>
      <w:tr w:rsidR="00A8396A" w:rsidTr="00A8396A">
        <w:trPr>
          <w:ins w:id="1274" w:author="Fernandes, Richard" w:date="2019-01-02T16:00:00Z"/>
        </w:trPr>
        <w:tc>
          <w:tcPr>
            <w:tcW w:w="1731" w:type="dxa"/>
          </w:tcPr>
          <w:p w:rsidR="00A8396A" w:rsidRDefault="00A8396A" w:rsidP="00A8396A">
            <w:pPr>
              <w:rPr>
                <w:ins w:id="1275" w:author="Fernandes, Richard" w:date="2019-01-02T16:00:00Z"/>
              </w:rPr>
            </w:pPr>
            <w:ins w:id="1276" w:author="Fernandes, Richard" w:date="2019-01-02T16:08:00Z">
              <w:r>
                <w:t>Total</w:t>
              </w:r>
            </w:ins>
          </w:p>
        </w:tc>
        <w:tc>
          <w:tcPr>
            <w:tcW w:w="1608" w:type="dxa"/>
          </w:tcPr>
          <w:p w:rsidR="00A8396A" w:rsidRDefault="00A8396A" w:rsidP="00A8396A">
            <w:pPr>
              <w:rPr>
                <w:ins w:id="1277" w:author="Fernandes, Richard" w:date="2019-01-02T16:00:00Z"/>
              </w:rPr>
            </w:pPr>
          </w:p>
        </w:tc>
        <w:tc>
          <w:tcPr>
            <w:tcW w:w="1140" w:type="dxa"/>
          </w:tcPr>
          <w:p w:rsidR="00A8396A" w:rsidRDefault="00A8396A" w:rsidP="00A8396A">
            <w:pPr>
              <w:rPr>
                <w:ins w:id="1278" w:author="Fernandes, Richard" w:date="2019-03-08T13:42:00Z"/>
              </w:rPr>
            </w:pPr>
            <w:ins w:id="1279" w:author="Fernandes, Richard" w:date="2019-03-08T16:31:00Z">
              <w:r>
                <w:t>33:00</w:t>
              </w:r>
            </w:ins>
          </w:p>
        </w:tc>
        <w:tc>
          <w:tcPr>
            <w:tcW w:w="1132" w:type="dxa"/>
          </w:tcPr>
          <w:p w:rsidR="00A8396A" w:rsidRDefault="00A8396A" w:rsidP="00A8396A">
            <w:pPr>
              <w:rPr>
                <w:ins w:id="1280" w:author="Fernandes, Richard" w:date="2019-01-02T16:00:00Z"/>
              </w:rPr>
            </w:pPr>
            <w:ins w:id="1281" w:author="Fernandes, Richard" w:date="2019-03-08T16:31:00Z">
              <w:r>
                <w:t>22:10</w:t>
              </w:r>
            </w:ins>
          </w:p>
        </w:tc>
        <w:tc>
          <w:tcPr>
            <w:tcW w:w="802" w:type="dxa"/>
          </w:tcPr>
          <w:p w:rsidR="00A8396A" w:rsidRDefault="00A8396A" w:rsidP="00A8396A">
            <w:pPr>
              <w:rPr>
                <w:ins w:id="1282" w:author="Fernandes, Richard" w:date="2019-01-02T16:00:00Z"/>
              </w:rPr>
            </w:pPr>
            <w:ins w:id="1283" w:author="Fernandes, Richard" w:date="2019-03-08T14:10:00Z">
              <w:r>
                <w:t>8:00</w:t>
              </w:r>
            </w:ins>
          </w:p>
        </w:tc>
        <w:tc>
          <w:tcPr>
            <w:tcW w:w="2937" w:type="dxa"/>
          </w:tcPr>
          <w:p w:rsidR="00A8396A" w:rsidRDefault="00A8396A" w:rsidP="00A8396A">
            <w:pPr>
              <w:rPr>
                <w:ins w:id="1284" w:author="Fernandes, Richard" w:date="2019-01-02T16:00:00Z"/>
              </w:rPr>
            </w:pPr>
          </w:p>
        </w:tc>
      </w:tr>
    </w:tbl>
    <w:p w:rsidR="0087770C" w:rsidRPr="00FB0B0A" w:rsidRDefault="0087770C">
      <w:pPr>
        <w:rPr>
          <w:ins w:id="1285" w:author="Fernandes, Richard" w:date="2019-01-02T15:59:00Z"/>
        </w:rPr>
        <w:pPrChange w:id="1286" w:author="Fernandes, Richard" w:date="2019-01-02T15:59:00Z">
          <w:pPr>
            <w:pStyle w:val="Heading3"/>
          </w:pPr>
        </w:pPrChange>
      </w:pPr>
    </w:p>
    <w:p w:rsidR="00051963" w:rsidDel="0087770C" w:rsidRDefault="00051963">
      <w:pPr>
        <w:rPr>
          <w:del w:id="1287" w:author="Fernandes, Richard" w:date="2019-01-02T15:57:00Z"/>
        </w:rPr>
      </w:pPr>
      <w:del w:id="1288" w:author="Fernandes, Richard" w:date="2019-01-02T15:57:00Z">
        <w:r w:rsidDel="0087770C">
          <w:delText>The basis of the VPI is a biophysical quantity defined as the fraction of absorbed photosynthetically active radiation (fAPAR).  This quantity is selected for four reasons:</w:delText>
        </w:r>
      </w:del>
    </w:p>
    <w:p w:rsidR="008579A5" w:rsidDel="0087770C" w:rsidRDefault="008579A5" w:rsidP="00051963">
      <w:pPr>
        <w:pStyle w:val="ListParagraph"/>
        <w:numPr>
          <w:ilvl w:val="0"/>
          <w:numId w:val="1"/>
        </w:numPr>
        <w:rPr>
          <w:del w:id="1289" w:author="Fernandes, Richard" w:date="2019-01-02T15:57:00Z"/>
        </w:rPr>
      </w:pPr>
      <w:del w:id="1290" w:author="Fernandes, Richard" w:date="2019-01-02T15:57:00Z">
        <w:r w:rsidDel="0087770C">
          <w:delText>It is a limiting factor for gross primary productivity of vegetation.</w:delText>
        </w:r>
      </w:del>
    </w:p>
    <w:p w:rsidR="00051963" w:rsidDel="0087770C" w:rsidRDefault="00051963" w:rsidP="00051963">
      <w:pPr>
        <w:pStyle w:val="ListParagraph"/>
        <w:numPr>
          <w:ilvl w:val="0"/>
          <w:numId w:val="1"/>
        </w:numPr>
        <w:rPr>
          <w:del w:id="1291" w:author="Fernandes, Richard" w:date="2019-01-02T15:57:00Z"/>
        </w:rPr>
      </w:pPr>
      <w:del w:id="1292" w:author="Fernandes, Richard" w:date="2019-01-02T15:57:00Z">
        <w:r w:rsidDel="0087770C">
          <w:delText xml:space="preserve"> It is an essential climate variable as defined by the Global Climate Observing System (GCOS, xx) in System International (S.I.) un</w:delText>
        </w:r>
        <w:r w:rsidR="008579A5" w:rsidDel="0087770C">
          <w:delText>its independent of a specific measurement concept.</w:delText>
        </w:r>
      </w:del>
    </w:p>
    <w:p w:rsidR="00051963" w:rsidDel="0087770C" w:rsidRDefault="00051963" w:rsidP="00051963">
      <w:pPr>
        <w:pStyle w:val="ListParagraph"/>
        <w:numPr>
          <w:ilvl w:val="0"/>
          <w:numId w:val="1"/>
        </w:numPr>
        <w:rPr>
          <w:del w:id="1293" w:author="Fernandes, Richard" w:date="2019-01-02T15:57:00Z"/>
        </w:rPr>
      </w:pPr>
      <w:del w:id="1294" w:author="Fernandes, Richard" w:date="2019-01-02T15:57:00Z">
        <w:r w:rsidDel="0087770C">
          <w:delText>It can be derived using systematically processed satellite data records with sufficient spatial and temporal coverage to derive the VPI at global extent</w:delText>
        </w:r>
        <w:r w:rsidR="008579A5" w:rsidDel="0087770C">
          <w:delText xml:space="preserve"> (xx)</w:delText>
        </w:r>
        <w:r w:rsidDel="0087770C">
          <w:delText>.</w:delText>
        </w:r>
      </w:del>
    </w:p>
    <w:p w:rsidR="00051963" w:rsidDel="0087770C" w:rsidRDefault="00051963" w:rsidP="00051963">
      <w:pPr>
        <w:pStyle w:val="ListParagraph"/>
        <w:numPr>
          <w:ilvl w:val="0"/>
          <w:numId w:val="1"/>
        </w:numPr>
        <w:rPr>
          <w:del w:id="1295" w:author="Fernandes, Richard" w:date="2019-01-02T15:57:00Z"/>
        </w:rPr>
      </w:pPr>
      <w:del w:id="1296" w:author="Fernandes, Richard" w:date="2019-01-02T15:57:00Z">
        <w:r w:rsidDel="0087770C">
          <w:delText>A protocol for validation of algorithms and satellite derived fAPAR products is available (CEOS, xx) and a network of fAPAR validation sites exist (xx).</w:delText>
        </w:r>
      </w:del>
    </w:p>
    <w:p w:rsidR="00685FF4" w:rsidDel="0087770C" w:rsidRDefault="00685FF4" w:rsidP="008579A5">
      <w:pPr>
        <w:rPr>
          <w:del w:id="1297" w:author="Fernandes, Richard" w:date="2019-01-02T15:58:00Z"/>
        </w:rPr>
      </w:pPr>
    </w:p>
    <w:p w:rsidR="008579A5" w:rsidDel="0087770C" w:rsidRDefault="008579A5" w:rsidP="008579A5">
      <w:pPr>
        <w:rPr>
          <w:del w:id="1298" w:author="Fernandes, Richard" w:date="2019-01-02T15:58:00Z"/>
        </w:rPr>
      </w:pPr>
      <w:del w:id="1299" w:author="Fernandes, Richard" w:date="2019-01-02T15:58:00Z">
        <w:r w:rsidDel="0087770C">
          <w:delText>fAPAR is an instantaneous quantity that can change depending on illumination conditions (e.g. cloudy versus clear sky, low versus high sun elevation above the horizon).  Numerical and measurement studies indicate that the fAPAR measured under clear sky conditions at ~10:xx am local standard time is linearly correlated to the daily averaged fAPAR under a range of sky conditions.   As such, the fAPAR is further specified to correspond to the clear sky fAPAR at 10:xx am local standard time.</w:delText>
        </w:r>
      </w:del>
    </w:p>
    <w:p w:rsidR="008579A5" w:rsidDel="0087770C" w:rsidRDefault="008579A5" w:rsidP="008579A5">
      <w:pPr>
        <w:rPr>
          <w:del w:id="1300" w:author="Fernandes, Richard" w:date="2019-01-02T15:58:00Z"/>
        </w:rPr>
      </w:pPr>
    </w:p>
    <w:p w:rsidR="008579A5" w:rsidDel="0087770C" w:rsidRDefault="008579A5" w:rsidP="008579A5">
      <w:pPr>
        <w:rPr>
          <w:del w:id="1301" w:author="Fernandes, Richard" w:date="2019-01-02T15:58:00Z"/>
        </w:rPr>
      </w:pPr>
      <w:del w:id="1302" w:author="Fernandes, Richard" w:date="2019-01-02T15:58:00Z">
        <w:r w:rsidDel="0087770C">
          <w:delText xml:space="preserve">The VPI corresponds to the standardized difference of the estimated monthly average fAPAR compared to estimated monthly averaged fAPAR for a user specified baseline population </w:delText>
        </w:r>
        <w:r w:rsidR="00CF48B1" w:rsidDel="0087770C">
          <w:delText xml:space="preserve">of fAPAR </w:delText>
        </w:r>
        <w:r w:rsidDel="0087770C">
          <w:delText xml:space="preserve">and standardized by dividing by the percentile range of differences estimated over a user specified </w:delText>
        </w:r>
        <w:r w:rsidR="00CF48B1" w:rsidDel="0087770C">
          <w:delText xml:space="preserve">population of differences.   </w:delText>
        </w:r>
      </w:del>
    </w:p>
    <w:p w:rsidR="00CF48B1" w:rsidDel="0087770C" w:rsidRDefault="00CF48B1" w:rsidP="008579A5">
      <w:pPr>
        <w:rPr>
          <w:del w:id="1303" w:author="Fernandes, Richard" w:date="2019-01-02T15:58:00Z"/>
        </w:rPr>
      </w:pPr>
    </w:p>
    <w:p w:rsidR="00CF48B1" w:rsidDel="0087770C" w:rsidRDefault="00CF48B1" w:rsidP="008579A5">
      <w:pPr>
        <w:rPr>
          <w:del w:id="1304" w:author="Fernandes, Richard" w:date="2019-01-02T15:58:00Z"/>
        </w:rPr>
      </w:pPr>
      <w:del w:id="1305" w:author="Fernandes, Richard" w:date="2019-01-02T15:58:00Z">
        <w:r w:rsidDel="0087770C">
          <w:delText xml:space="preserve">Differences are reported since fAPAR estimation from SDRs can have seasonal, land cover, sensor and algorithm specific biases that are difficult to model due to limited validation networks (xx).  Differences will tend to reduce these biases and also simplify the combining of fAPAR estimates from multiple SDRs and algorithms.  </w:delText>
        </w:r>
      </w:del>
    </w:p>
    <w:p w:rsidR="00CF48B1" w:rsidDel="0087770C" w:rsidRDefault="00CF48B1" w:rsidP="008579A5">
      <w:pPr>
        <w:rPr>
          <w:del w:id="1306" w:author="Fernandes, Richard" w:date="2019-01-02T15:58:00Z"/>
        </w:rPr>
      </w:pPr>
    </w:p>
    <w:p w:rsidR="00CF48B1" w:rsidDel="0087770C" w:rsidRDefault="00CF48B1" w:rsidP="008579A5">
      <w:pPr>
        <w:rPr>
          <w:del w:id="1307" w:author="Fernandes, Richard" w:date="2019-01-02T15:58:00Z"/>
        </w:rPr>
      </w:pPr>
      <w:del w:id="1308" w:author="Fernandes, Richard" w:date="2019-01-02T15:58:00Z">
        <w:r w:rsidDel="0087770C">
          <w:delText>Standardization is applied for three reasons:</w:delText>
        </w:r>
      </w:del>
    </w:p>
    <w:p w:rsidR="00CF48B1" w:rsidDel="0087770C" w:rsidRDefault="00CF48B1" w:rsidP="00CF48B1">
      <w:pPr>
        <w:pStyle w:val="ListParagraph"/>
        <w:numPr>
          <w:ilvl w:val="0"/>
          <w:numId w:val="2"/>
        </w:numPr>
        <w:rPr>
          <w:del w:id="1309" w:author="Fernandes, Richard" w:date="2019-01-02T15:58:00Z"/>
        </w:rPr>
      </w:pPr>
      <w:del w:id="1310" w:author="Fernandes, Richard" w:date="2019-01-02T15:58:00Z">
        <w:r w:rsidDel="0087770C">
          <w:delText>For the same climate, the relationship between actual and potential vegetation productivity varies by location as a function of species and soil condition (xx).    Without standardization, the magnitude of fAPAR differences would not be directly comparable for the purpose of identifying temporal and spatial trends in actual landscape productivity.  Standardization allows comparison of areas and time periods with different actual productivity.</w:delText>
        </w:r>
      </w:del>
    </w:p>
    <w:p w:rsidR="00615A2B" w:rsidDel="0087770C" w:rsidRDefault="00615A2B" w:rsidP="00615A2B">
      <w:pPr>
        <w:pStyle w:val="ListParagraph"/>
        <w:ind w:left="1080"/>
        <w:rPr>
          <w:del w:id="1311" w:author="Fernandes, Richard" w:date="2019-01-02T15:58:00Z"/>
        </w:rPr>
      </w:pPr>
    </w:p>
    <w:p w:rsidR="00CF48B1" w:rsidDel="0087770C" w:rsidRDefault="00CF48B1" w:rsidP="00CF48B1">
      <w:pPr>
        <w:pStyle w:val="ListParagraph"/>
        <w:numPr>
          <w:ilvl w:val="0"/>
          <w:numId w:val="2"/>
        </w:numPr>
        <w:rPr>
          <w:del w:id="1312" w:author="Fernandes, Richard" w:date="2019-01-02T15:58:00Z"/>
        </w:rPr>
      </w:pPr>
      <w:del w:id="1313" w:author="Fernandes, Richard" w:date="2019-01-02T15:58:00Z">
        <w:r w:rsidDel="0087770C">
          <w:delText xml:space="preserve">Standardization allows inclusion of measurement noise and natural variability when identifying outliers in vegetation productivity.  </w:delText>
        </w:r>
      </w:del>
    </w:p>
    <w:p w:rsidR="00615A2B" w:rsidDel="0087770C" w:rsidRDefault="00615A2B" w:rsidP="00615A2B">
      <w:pPr>
        <w:pStyle w:val="ListParagraph"/>
        <w:rPr>
          <w:del w:id="1314" w:author="Fernandes, Richard" w:date="2019-01-02T15:58:00Z"/>
        </w:rPr>
      </w:pPr>
    </w:p>
    <w:p w:rsidR="00615A2B" w:rsidDel="0087770C" w:rsidRDefault="00615A2B" w:rsidP="00615A2B">
      <w:pPr>
        <w:pStyle w:val="ListParagraph"/>
        <w:ind w:left="1080"/>
        <w:rPr>
          <w:del w:id="1315" w:author="Fernandes, Richard" w:date="2019-01-02T15:58:00Z"/>
        </w:rPr>
      </w:pPr>
    </w:p>
    <w:p w:rsidR="002E6E3E" w:rsidDel="0087770C" w:rsidRDefault="00CF48B1" w:rsidP="002E6E3E">
      <w:pPr>
        <w:pStyle w:val="ListParagraph"/>
        <w:numPr>
          <w:ilvl w:val="0"/>
          <w:numId w:val="2"/>
        </w:numPr>
        <w:rPr>
          <w:del w:id="1316" w:author="Fernandes, Richard" w:date="2019-01-02T15:58:00Z"/>
        </w:rPr>
      </w:pPr>
      <w:del w:id="1317" w:author="Fernandes, Richard" w:date="2019-01-02T15:58:00Z">
        <w:r w:rsidDel="0087770C">
          <w:delText>Standardization allows for comparison between the VPI from this system with other VPI indicators such as those based on land surface models (xx) and</w:delText>
        </w:r>
        <w:r w:rsidR="002E6E3E" w:rsidDel="0087770C">
          <w:delText xml:space="preserve"> land surface measurements (xx).</w:delText>
        </w:r>
      </w:del>
    </w:p>
    <w:p w:rsidR="002E6E3E" w:rsidRDefault="002E6E3E" w:rsidP="002E6E3E"/>
    <w:p w:rsidR="005D79D6" w:rsidRDefault="00685FF4" w:rsidP="00CC30D8">
      <w:pPr>
        <w:pStyle w:val="Heading3"/>
        <w:rPr>
          <w:ins w:id="1318" w:author="Fernandes, Richard" w:date="2019-01-02T16:22:00Z"/>
        </w:rPr>
      </w:pPr>
      <w:r>
        <w:t>S</w:t>
      </w:r>
      <w:ins w:id="1319" w:author="Fernandes, Richard" w:date="2019-01-02T16:22:00Z">
        <w:r w:rsidR="005D79D6">
          <w:t>ystem Resources</w:t>
        </w:r>
      </w:ins>
    </w:p>
    <w:p w:rsidR="005D79D6" w:rsidRDefault="005D79D6" w:rsidP="00CC30D8">
      <w:pPr>
        <w:pStyle w:val="Heading3"/>
        <w:rPr>
          <w:ins w:id="1320" w:author="Fernandes, Richard" w:date="2019-01-02T16:22:00Z"/>
        </w:rPr>
      </w:pPr>
    </w:p>
    <w:p w:rsidR="00FB0B0A" w:rsidRDefault="00214D76" w:rsidP="00214D76">
      <w:pPr>
        <w:rPr>
          <w:ins w:id="1321" w:author="Fernandes, Richard" w:date="2019-01-02T16:34:00Z"/>
        </w:rPr>
      </w:pPr>
      <w:ins w:id="1322" w:author="Fernandes, Richard" w:date="2019-01-02T16:34:00Z">
        <w:r>
          <w:t>Resources are to be provisioned by free and open access on local compute or as a</w:t>
        </w:r>
      </w:ins>
      <w:ins w:id="1323" w:author="Fernandes, Richard" w:date="2019-01-03T11:00:00Z">
        <w:r w:rsidR="00FB0B0A">
          <w:t xml:space="preserve"> non-proprietary</w:t>
        </w:r>
      </w:ins>
      <w:ins w:id="1324" w:author="Fernandes, Richard" w:date="2019-01-02T16:34:00Z">
        <w:r>
          <w:t xml:space="preserve"> cloud service assuming the user has ensured appropriate access (via internet connections and/or cloud fees) to code</w:t>
        </w:r>
      </w:ins>
      <w:ins w:id="1325" w:author="Fernandes, Richard" w:date="2019-01-03T11:01:00Z">
        <w:r w:rsidR="00FB0B0A">
          <w:t xml:space="preserve"> and data</w:t>
        </w:r>
      </w:ins>
      <w:ins w:id="1326" w:author="Fernandes, Richard" w:date="2019-01-02T16:34:00Z">
        <w:r>
          <w:t xml:space="preserve"> repositories</w:t>
        </w:r>
        <w:del w:id="1327" w:author="Fernandes, Richard [2]" w:date="2020-07-06T14:20:00Z">
          <w:r w:rsidDel="00A75D9D">
            <w:delText xml:space="preserve"> repositories</w:delText>
          </w:r>
        </w:del>
        <w:r>
          <w:t xml:space="preserve">.  </w:t>
        </w:r>
      </w:ins>
      <w:ins w:id="1328" w:author="Fernandes, Richard" w:date="2019-01-03T11:01:00Z">
        <w:r w:rsidR="00FB0B0A">
          <w:t>Code and data repositories are to be open access and code repositories are to be free.</w:t>
        </w:r>
      </w:ins>
    </w:p>
    <w:p w:rsidR="00685FF4" w:rsidDel="005D79D6" w:rsidRDefault="00685FF4" w:rsidP="00CC30D8">
      <w:pPr>
        <w:pStyle w:val="Heading3"/>
        <w:rPr>
          <w:del w:id="1329" w:author="Fernandes, Richard" w:date="2019-01-02T16:23:00Z"/>
        </w:rPr>
      </w:pPr>
      <w:del w:id="1330" w:author="Fernandes, Richard" w:date="2019-01-02T16:22:00Z">
        <w:r w:rsidDel="005D79D6">
          <w:delText>pecification</w:delText>
        </w:r>
      </w:del>
    </w:p>
    <w:p w:rsidR="00685FF4" w:rsidDel="005D79D6" w:rsidRDefault="00685FF4" w:rsidP="002E6E3E">
      <w:pPr>
        <w:rPr>
          <w:del w:id="1331" w:author="Fernandes, Richard" w:date="2019-01-02T16:23:00Z"/>
        </w:rPr>
      </w:pPr>
    </w:p>
    <w:p w:rsidR="005D79D6" w:rsidRDefault="002E6E3E">
      <w:pPr>
        <w:pStyle w:val="Heading3"/>
        <w:rPr>
          <w:ins w:id="1332" w:author="Fernandes, Richard" w:date="2019-01-02T16:23:00Z"/>
        </w:rPr>
        <w:pPrChange w:id="1333" w:author="Fernandes, Richard" w:date="2019-01-02T16:23:00Z">
          <w:pPr/>
        </w:pPrChange>
      </w:pPr>
      <w:del w:id="1334" w:author="Fernandes, Richard" w:date="2019-01-02T16:23:00Z">
        <w:r w:rsidRPr="0002742A" w:rsidDel="005D79D6">
          <w:delText>Temporal Extent:</w:delText>
        </w:r>
        <w:r w:rsidDel="005D79D6">
          <w:delText xml:space="preserve"> 2000+ corresponding to availability of sufficient SDRs for baseline and standardization </w:delText>
        </w:r>
        <w:r w:rsidR="00EC5CD0" w:rsidDel="005D79D6">
          <w:delText>populati</w:delText>
        </w:r>
        <w:r w:rsidDel="005D79D6">
          <w:delText>o</w:delText>
        </w:r>
        <w:r w:rsidR="00EC5CD0" w:rsidDel="005D79D6">
          <w:delText>n</w:delText>
        </w:r>
        <w:r w:rsidDel="005D79D6">
          <w:delText>s.</w:delText>
        </w:r>
      </w:del>
    </w:p>
    <w:p w:rsidR="005D79D6" w:rsidRDefault="005D79D6" w:rsidP="002E6E3E">
      <w:pPr>
        <w:rPr>
          <w:ins w:id="1335" w:author="Fernandes, Richard" w:date="2019-01-02T16:24:00Z"/>
        </w:rPr>
      </w:pPr>
      <w:ins w:id="1336" w:author="Fernandes, Richard" w:date="2019-01-02T16:23:00Z">
        <w:r>
          <w:t>The user should have the option for executing the system at low,</w:t>
        </w:r>
      </w:ins>
      <w:ins w:id="1337" w:author="Fernandes, Richard" w:date="2019-01-02T16:24:00Z">
        <w:r>
          <w:t xml:space="preserve"> debug, </w:t>
        </w:r>
      </w:ins>
      <w:ins w:id="1338" w:author="Fernandes, Richard" w:date="2019-01-02T16:23:00Z">
        <w:r>
          <w:t>nominal</w:t>
        </w:r>
      </w:ins>
      <w:ins w:id="1339" w:author="Fernandes, Richard" w:date="2019-01-02T16:26:00Z">
        <w:r>
          <w:t>,</w:t>
        </w:r>
      </w:ins>
      <w:ins w:id="1340" w:author="Fernandes, Richard" w:date="2019-01-02T16:27:00Z">
        <w:r>
          <w:t xml:space="preserve"> </w:t>
        </w:r>
      </w:ins>
      <w:ins w:id="1341" w:author="Fernandes, Richard" w:date="2019-01-02T16:23:00Z">
        <w:r>
          <w:t xml:space="preserve">high </w:t>
        </w:r>
      </w:ins>
      <w:ins w:id="1342" w:author="Fernandes, Richard" w:date="2019-01-02T16:27:00Z">
        <w:r>
          <w:t xml:space="preserve">and maximum </w:t>
        </w:r>
      </w:ins>
      <w:ins w:id="1343" w:author="Fernandes, Richard" w:date="2019-01-02T16:23:00Z">
        <w:r>
          <w:t xml:space="preserve">performance/cost levels.  These levels are described </w:t>
        </w:r>
      </w:ins>
      <w:ins w:id="1344" w:author="Fernandes, Richard" w:date="2019-01-02T16:34:00Z">
        <w:r w:rsidR="00214D76">
          <w:t xml:space="preserve">in table </w:t>
        </w:r>
      </w:ins>
      <w:ins w:id="1345" w:author="Fernandes, Richard" w:date="2019-03-08T16:34:00Z">
        <w:r w:rsidR="00A8396A">
          <w:t>5</w:t>
        </w:r>
      </w:ins>
      <w:ins w:id="1346" w:author="Fernandes, Richard" w:date="2019-01-02T16:34:00Z">
        <w:r w:rsidR="00214D76">
          <w:t>.</w:t>
        </w:r>
      </w:ins>
    </w:p>
    <w:p w:rsidR="00A8396A" w:rsidRDefault="00A8396A">
      <w:pPr>
        <w:pStyle w:val="Caption"/>
        <w:keepNext/>
        <w:rPr>
          <w:ins w:id="1347" w:author="Fernandes, Richard" w:date="2019-03-08T16:35:00Z"/>
        </w:rPr>
        <w:pPrChange w:id="1348" w:author="Fernandes, Richard" w:date="2019-03-08T16:35:00Z">
          <w:pPr/>
        </w:pPrChange>
      </w:pPr>
      <w:ins w:id="1349" w:author="Fernandes, Richard" w:date="2019-03-08T16:35:00Z">
        <w:r>
          <w:t xml:space="preserve">Table </w:t>
        </w:r>
        <w:r>
          <w:fldChar w:fldCharType="begin"/>
        </w:r>
        <w:r>
          <w:instrText xml:space="preserve"> SEQ Table \* ARABIC </w:instrText>
        </w:r>
      </w:ins>
      <w:r>
        <w:fldChar w:fldCharType="separate"/>
      </w:r>
      <w:ins w:id="1350" w:author="Fernandes, Richard" w:date="2019-03-08T16:42:00Z">
        <w:r w:rsidR="00F17157">
          <w:rPr>
            <w:noProof/>
          </w:rPr>
          <w:t>5</w:t>
        </w:r>
      </w:ins>
      <w:ins w:id="1351" w:author="Fernandes, Richard" w:date="2019-03-08T16:35:00Z">
        <w:r>
          <w:fldChar w:fldCharType="end"/>
        </w:r>
        <w:r>
          <w:t>.  System resource levels.</w:t>
        </w:r>
      </w:ins>
    </w:p>
    <w:tbl>
      <w:tblPr>
        <w:tblStyle w:val="TableGrid"/>
        <w:tblW w:w="0" w:type="auto"/>
        <w:tblLook w:val="04A0" w:firstRow="1" w:lastRow="0" w:firstColumn="1" w:lastColumn="0" w:noHBand="0" w:noVBand="1"/>
        <w:tblPrChange w:id="1352" w:author="Fernandes, Richard" w:date="2019-03-08T16:35:00Z">
          <w:tblPr>
            <w:tblStyle w:val="TableGrid"/>
            <w:tblW w:w="0" w:type="auto"/>
            <w:tblLook w:val="04A0" w:firstRow="1" w:lastRow="0" w:firstColumn="1" w:lastColumn="0" w:noHBand="0" w:noVBand="1"/>
          </w:tblPr>
        </w:tblPrChange>
      </w:tblPr>
      <w:tblGrid>
        <w:gridCol w:w="1858"/>
        <w:gridCol w:w="1883"/>
        <w:gridCol w:w="1839"/>
        <w:gridCol w:w="1885"/>
        <w:gridCol w:w="1885"/>
        <w:tblGridChange w:id="1353">
          <w:tblGrid>
            <w:gridCol w:w="1858"/>
            <w:gridCol w:w="1883"/>
            <w:gridCol w:w="1839"/>
            <w:gridCol w:w="1885"/>
            <w:gridCol w:w="1885"/>
          </w:tblGrid>
        </w:tblGridChange>
      </w:tblGrid>
      <w:tr w:rsidR="005D79D6" w:rsidTr="00A8396A">
        <w:trPr>
          <w:ins w:id="1354" w:author="Fernandes, Richard" w:date="2019-01-02T16:24:00Z"/>
        </w:trPr>
        <w:tc>
          <w:tcPr>
            <w:tcW w:w="1858" w:type="dxa"/>
            <w:tcPrChange w:id="1355" w:author="Fernandes, Richard" w:date="2019-03-08T16:35:00Z">
              <w:tcPr>
                <w:tcW w:w="1915" w:type="dxa"/>
              </w:tcPr>
            </w:tcPrChange>
          </w:tcPr>
          <w:p w:rsidR="005D79D6" w:rsidRDefault="005D79D6" w:rsidP="00FB0B0A">
            <w:pPr>
              <w:rPr>
                <w:ins w:id="1356" w:author="Fernandes, Richard" w:date="2019-01-02T16:24:00Z"/>
              </w:rPr>
            </w:pPr>
            <w:ins w:id="1357" w:author="Fernandes, Richard" w:date="2019-01-02T16:24:00Z">
              <w:r>
                <w:t>Resource Level</w:t>
              </w:r>
            </w:ins>
          </w:p>
        </w:tc>
        <w:tc>
          <w:tcPr>
            <w:tcW w:w="1883" w:type="dxa"/>
            <w:tcPrChange w:id="1358" w:author="Fernandes, Richard" w:date="2019-03-08T16:35:00Z">
              <w:tcPr>
                <w:tcW w:w="1915" w:type="dxa"/>
              </w:tcPr>
            </w:tcPrChange>
          </w:tcPr>
          <w:p w:rsidR="005D79D6" w:rsidRDefault="005D79D6" w:rsidP="00FB0B0A">
            <w:pPr>
              <w:rPr>
                <w:ins w:id="1359" w:author="Fernandes, Richard" w:date="2019-01-02T16:24:00Z"/>
              </w:rPr>
            </w:pPr>
            <w:ins w:id="1360" w:author="Fernandes, Richard" w:date="2019-01-02T16:24:00Z">
              <w:r>
                <w:t>Processing</w:t>
              </w:r>
            </w:ins>
          </w:p>
        </w:tc>
        <w:tc>
          <w:tcPr>
            <w:tcW w:w="1839" w:type="dxa"/>
            <w:tcPrChange w:id="1361" w:author="Fernandes, Richard" w:date="2019-03-08T16:35:00Z">
              <w:tcPr>
                <w:tcW w:w="1915" w:type="dxa"/>
              </w:tcPr>
            </w:tcPrChange>
          </w:tcPr>
          <w:p w:rsidR="005D79D6" w:rsidRDefault="005D79D6" w:rsidP="00FB0B0A">
            <w:pPr>
              <w:rPr>
                <w:ins w:id="1362" w:author="Fernandes, Richard" w:date="2019-01-02T16:24:00Z"/>
              </w:rPr>
            </w:pPr>
            <w:ins w:id="1363" w:author="Fernandes, Richard" w:date="2019-01-02T16:25:00Z">
              <w:r>
                <w:t>Parallel</w:t>
              </w:r>
            </w:ins>
          </w:p>
        </w:tc>
        <w:tc>
          <w:tcPr>
            <w:tcW w:w="1885" w:type="dxa"/>
            <w:tcPrChange w:id="1364" w:author="Fernandes, Richard" w:date="2019-03-08T16:35:00Z">
              <w:tcPr>
                <w:tcW w:w="1915" w:type="dxa"/>
              </w:tcPr>
            </w:tcPrChange>
          </w:tcPr>
          <w:p w:rsidR="005D79D6" w:rsidRDefault="005D79D6" w:rsidP="00FB0B0A">
            <w:pPr>
              <w:rPr>
                <w:ins w:id="1365" w:author="Fernandes, Richard" w:date="2019-01-02T16:24:00Z"/>
              </w:rPr>
            </w:pPr>
            <w:ins w:id="1366" w:author="Fernandes, Richard" w:date="2019-01-02T16:25:00Z">
              <w:r>
                <w:t>End-to-End Latency</w:t>
              </w:r>
            </w:ins>
          </w:p>
        </w:tc>
        <w:tc>
          <w:tcPr>
            <w:tcW w:w="1885" w:type="dxa"/>
            <w:tcPrChange w:id="1367" w:author="Fernandes, Richard" w:date="2019-03-08T16:35:00Z">
              <w:tcPr>
                <w:tcW w:w="1916" w:type="dxa"/>
              </w:tcPr>
            </w:tcPrChange>
          </w:tcPr>
          <w:p w:rsidR="005D79D6" w:rsidRDefault="00214D76" w:rsidP="00FB0B0A">
            <w:pPr>
              <w:rPr>
                <w:ins w:id="1368" w:author="Fernandes, Richard" w:date="2019-01-02T16:24:00Z"/>
              </w:rPr>
            </w:pPr>
            <w:ins w:id="1369" w:author="Fernandes, Richard" w:date="2019-01-02T16:28:00Z">
              <w:r>
                <w:t>Target</w:t>
              </w:r>
            </w:ins>
          </w:p>
        </w:tc>
      </w:tr>
      <w:tr w:rsidR="005D79D6" w:rsidTr="00A8396A">
        <w:trPr>
          <w:ins w:id="1370" w:author="Fernandes, Richard" w:date="2019-01-02T16:24:00Z"/>
        </w:trPr>
        <w:tc>
          <w:tcPr>
            <w:tcW w:w="1858" w:type="dxa"/>
            <w:tcPrChange w:id="1371" w:author="Fernandes, Richard" w:date="2019-03-08T16:35:00Z">
              <w:tcPr>
                <w:tcW w:w="1915" w:type="dxa"/>
              </w:tcPr>
            </w:tcPrChange>
          </w:tcPr>
          <w:p w:rsidR="005D79D6" w:rsidRDefault="005D79D6" w:rsidP="00FB0B0A">
            <w:pPr>
              <w:rPr>
                <w:ins w:id="1372" w:author="Fernandes, Richard" w:date="2019-01-02T16:24:00Z"/>
              </w:rPr>
            </w:pPr>
            <w:ins w:id="1373" w:author="Fernandes, Richard" w:date="2019-01-02T16:24:00Z">
              <w:r>
                <w:t>Low</w:t>
              </w:r>
            </w:ins>
          </w:p>
        </w:tc>
        <w:tc>
          <w:tcPr>
            <w:tcW w:w="1883" w:type="dxa"/>
            <w:tcPrChange w:id="1374" w:author="Fernandes, Richard" w:date="2019-03-08T16:35:00Z">
              <w:tcPr>
                <w:tcW w:w="1915" w:type="dxa"/>
              </w:tcPr>
            </w:tcPrChange>
          </w:tcPr>
          <w:p w:rsidR="005D79D6" w:rsidRDefault="005D79D6" w:rsidP="00FB0B0A">
            <w:pPr>
              <w:rPr>
                <w:ins w:id="1375" w:author="Fernandes, Richard" w:date="2019-01-02T16:24:00Z"/>
              </w:rPr>
            </w:pPr>
            <w:ins w:id="1376" w:author="Fernandes, Richard" w:date="2019-01-02T16:24:00Z">
              <w:r>
                <w:t>Synchronous</w:t>
              </w:r>
            </w:ins>
          </w:p>
        </w:tc>
        <w:tc>
          <w:tcPr>
            <w:tcW w:w="1839" w:type="dxa"/>
            <w:tcPrChange w:id="1377" w:author="Fernandes, Richard" w:date="2019-03-08T16:35:00Z">
              <w:tcPr>
                <w:tcW w:w="1915" w:type="dxa"/>
              </w:tcPr>
            </w:tcPrChange>
          </w:tcPr>
          <w:p w:rsidR="005D79D6" w:rsidRDefault="005D79D6" w:rsidP="00FB0B0A">
            <w:pPr>
              <w:rPr>
                <w:ins w:id="1378" w:author="Fernandes, Richard" w:date="2019-01-02T16:24:00Z"/>
              </w:rPr>
            </w:pPr>
            <w:ins w:id="1379" w:author="Fernandes, Richard" w:date="2019-01-02T16:25:00Z">
              <w:r>
                <w:t>No</w:t>
              </w:r>
            </w:ins>
          </w:p>
        </w:tc>
        <w:tc>
          <w:tcPr>
            <w:tcW w:w="1885" w:type="dxa"/>
            <w:tcPrChange w:id="1380" w:author="Fernandes, Richard" w:date="2019-03-08T16:35:00Z">
              <w:tcPr>
                <w:tcW w:w="1915" w:type="dxa"/>
              </w:tcPr>
            </w:tcPrChange>
          </w:tcPr>
          <w:p w:rsidR="005D79D6" w:rsidRDefault="005D79D6" w:rsidP="00FB0B0A">
            <w:pPr>
              <w:rPr>
                <w:ins w:id="1381" w:author="Fernandes, Richard" w:date="2019-01-02T16:24:00Z"/>
              </w:rPr>
            </w:pPr>
            <w:ins w:id="1382" w:author="Fernandes, Richard" w:date="2019-01-02T16:26:00Z">
              <w:r>
                <w:t>unconstrained</w:t>
              </w:r>
            </w:ins>
          </w:p>
        </w:tc>
        <w:tc>
          <w:tcPr>
            <w:tcW w:w="1885" w:type="dxa"/>
            <w:tcPrChange w:id="1383" w:author="Fernandes, Richard" w:date="2019-03-08T16:35:00Z">
              <w:tcPr>
                <w:tcW w:w="1916" w:type="dxa"/>
              </w:tcPr>
            </w:tcPrChange>
          </w:tcPr>
          <w:p w:rsidR="005D79D6" w:rsidRDefault="00214D76" w:rsidP="00FB0B0A">
            <w:pPr>
              <w:rPr>
                <w:ins w:id="1384" w:author="Fernandes, Richard" w:date="2019-01-02T16:24:00Z"/>
              </w:rPr>
            </w:pPr>
            <w:ins w:id="1385" w:author="Fernandes, Richard" w:date="2019-01-02T16:28:00Z">
              <w:r>
                <w:t>Training,  entry level users</w:t>
              </w:r>
            </w:ins>
          </w:p>
        </w:tc>
      </w:tr>
      <w:tr w:rsidR="005D79D6" w:rsidTr="00A8396A">
        <w:trPr>
          <w:ins w:id="1386" w:author="Fernandes, Richard" w:date="2019-01-02T16:24:00Z"/>
        </w:trPr>
        <w:tc>
          <w:tcPr>
            <w:tcW w:w="1858" w:type="dxa"/>
            <w:tcPrChange w:id="1387" w:author="Fernandes, Richard" w:date="2019-03-08T16:35:00Z">
              <w:tcPr>
                <w:tcW w:w="1915" w:type="dxa"/>
              </w:tcPr>
            </w:tcPrChange>
          </w:tcPr>
          <w:p w:rsidR="005D79D6" w:rsidRDefault="005D79D6" w:rsidP="00FB0B0A">
            <w:pPr>
              <w:rPr>
                <w:ins w:id="1388" w:author="Fernandes, Richard" w:date="2019-01-02T16:24:00Z"/>
              </w:rPr>
            </w:pPr>
            <w:ins w:id="1389" w:author="Fernandes, Richard" w:date="2019-01-02T16:25:00Z">
              <w:r>
                <w:t>Debug</w:t>
              </w:r>
            </w:ins>
          </w:p>
        </w:tc>
        <w:tc>
          <w:tcPr>
            <w:tcW w:w="1883" w:type="dxa"/>
            <w:tcPrChange w:id="1390" w:author="Fernandes, Richard" w:date="2019-03-08T16:35:00Z">
              <w:tcPr>
                <w:tcW w:w="1915" w:type="dxa"/>
              </w:tcPr>
            </w:tcPrChange>
          </w:tcPr>
          <w:p w:rsidR="005D79D6" w:rsidRDefault="005D79D6" w:rsidP="00FB0B0A">
            <w:pPr>
              <w:rPr>
                <w:ins w:id="1391" w:author="Fernandes, Richard" w:date="2019-01-02T16:24:00Z"/>
              </w:rPr>
            </w:pPr>
            <w:ins w:id="1392" w:author="Fernandes, Richard" w:date="2019-01-02T16:25:00Z">
              <w:r>
                <w:t>Asynchronous</w:t>
              </w:r>
            </w:ins>
          </w:p>
        </w:tc>
        <w:tc>
          <w:tcPr>
            <w:tcW w:w="1839" w:type="dxa"/>
            <w:tcPrChange w:id="1393" w:author="Fernandes, Richard" w:date="2019-03-08T16:35:00Z">
              <w:tcPr>
                <w:tcW w:w="1915" w:type="dxa"/>
              </w:tcPr>
            </w:tcPrChange>
          </w:tcPr>
          <w:p w:rsidR="005D79D6" w:rsidRDefault="005D79D6" w:rsidP="00FB0B0A">
            <w:pPr>
              <w:rPr>
                <w:ins w:id="1394" w:author="Fernandes, Richard" w:date="2019-01-02T16:24:00Z"/>
              </w:rPr>
            </w:pPr>
            <w:ins w:id="1395" w:author="Fernandes, Richard" w:date="2019-01-02T16:27:00Z">
              <w:r>
                <w:t>No or Yes</w:t>
              </w:r>
            </w:ins>
          </w:p>
        </w:tc>
        <w:tc>
          <w:tcPr>
            <w:tcW w:w="1885" w:type="dxa"/>
            <w:tcPrChange w:id="1396" w:author="Fernandes, Richard" w:date="2019-03-08T16:35:00Z">
              <w:tcPr>
                <w:tcW w:w="1915" w:type="dxa"/>
              </w:tcPr>
            </w:tcPrChange>
          </w:tcPr>
          <w:p w:rsidR="005D79D6" w:rsidRDefault="00A8396A" w:rsidP="00FB0B0A">
            <w:pPr>
              <w:rPr>
                <w:ins w:id="1397" w:author="Fernandes, Richard" w:date="2019-01-02T16:24:00Z"/>
              </w:rPr>
            </w:pPr>
            <w:ins w:id="1398" w:author="Fernandes, Richard" w:date="2019-03-08T16:35:00Z">
              <w:r>
                <w:t>Baseline</w:t>
              </w:r>
            </w:ins>
          </w:p>
        </w:tc>
        <w:tc>
          <w:tcPr>
            <w:tcW w:w="1885" w:type="dxa"/>
            <w:tcPrChange w:id="1399" w:author="Fernandes, Richard" w:date="2019-03-08T16:35:00Z">
              <w:tcPr>
                <w:tcW w:w="1916" w:type="dxa"/>
              </w:tcPr>
            </w:tcPrChange>
          </w:tcPr>
          <w:p w:rsidR="005D79D6" w:rsidRDefault="00214D76" w:rsidP="00FB0B0A">
            <w:pPr>
              <w:rPr>
                <w:ins w:id="1400" w:author="Fernandes, Richard" w:date="2019-01-02T16:24:00Z"/>
              </w:rPr>
            </w:pPr>
            <w:ins w:id="1401" w:author="Fernandes, Richard" w:date="2019-01-02T16:28:00Z">
              <w:r>
                <w:t>Developers</w:t>
              </w:r>
            </w:ins>
            <w:ins w:id="1402" w:author="Fernandes, Richard" w:date="2019-03-08T16:35:00Z">
              <w:r w:rsidR="00A8396A">
                <w:t>, acceptance testing</w:t>
              </w:r>
            </w:ins>
          </w:p>
        </w:tc>
      </w:tr>
      <w:tr w:rsidR="005D79D6" w:rsidTr="00A8396A">
        <w:trPr>
          <w:ins w:id="1403" w:author="Fernandes, Richard" w:date="2019-01-02T16:24:00Z"/>
        </w:trPr>
        <w:tc>
          <w:tcPr>
            <w:tcW w:w="1858" w:type="dxa"/>
            <w:tcPrChange w:id="1404" w:author="Fernandes, Richard" w:date="2019-03-08T16:35:00Z">
              <w:tcPr>
                <w:tcW w:w="1915" w:type="dxa"/>
              </w:tcPr>
            </w:tcPrChange>
          </w:tcPr>
          <w:p w:rsidR="005D79D6" w:rsidRDefault="005D79D6" w:rsidP="005D79D6">
            <w:pPr>
              <w:rPr>
                <w:ins w:id="1405" w:author="Fernandes, Richard" w:date="2019-01-02T16:24:00Z"/>
              </w:rPr>
            </w:pPr>
            <w:ins w:id="1406" w:author="Fernandes, Richard" w:date="2019-01-02T16:26:00Z">
              <w:r>
                <w:t>Nomi</w:t>
              </w:r>
            </w:ins>
            <w:ins w:id="1407" w:author="Fernandes, Richard" w:date="2019-01-02T16:27:00Z">
              <w:r>
                <w:t>n</w:t>
              </w:r>
            </w:ins>
            <w:ins w:id="1408" w:author="Fernandes, Richard" w:date="2019-01-02T16:26:00Z">
              <w:r>
                <w:t>al</w:t>
              </w:r>
            </w:ins>
          </w:p>
        </w:tc>
        <w:tc>
          <w:tcPr>
            <w:tcW w:w="1883" w:type="dxa"/>
            <w:tcPrChange w:id="1409" w:author="Fernandes, Richard" w:date="2019-03-08T16:35:00Z">
              <w:tcPr>
                <w:tcW w:w="1915" w:type="dxa"/>
              </w:tcPr>
            </w:tcPrChange>
          </w:tcPr>
          <w:p w:rsidR="005D79D6" w:rsidRDefault="005D79D6" w:rsidP="005D79D6">
            <w:pPr>
              <w:rPr>
                <w:ins w:id="1410" w:author="Fernandes, Richard" w:date="2019-01-02T16:24:00Z"/>
              </w:rPr>
            </w:pPr>
            <w:ins w:id="1411" w:author="Fernandes, Richard" w:date="2019-01-02T16:27:00Z">
              <w:r>
                <w:t>Asynchronous</w:t>
              </w:r>
            </w:ins>
          </w:p>
        </w:tc>
        <w:tc>
          <w:tcPr>
            <w:tcW w:w="1839" w:type="dxa"/>
            <w:tcPrChange w:id="1412" w:author="Fernandes, Richard" w:date="2019-03-08T16:35:00Z">
              <w:tcPr>
                <w:tcW w:w="1915" w:type="dxa"/>
              </w:tcPr>
            </w:tcPrChange>
          </w:tcPr>
          <w:p w:rsidR="005D79D6" w:rsidRDefault="005D79D6" w:rsidP="005D79D6">
            <w:pPr>
              <w:rPr>
                <w:ins w:id="1413" w:author="Fernandes, Richard" w:date="2019-01-02T16:24:00Z"/>
              </w:rPr>
            </w:pPr>
            <w:ins w:id="1414" w:author="Fernandes, Richard" w:date="2019-01-02T16:27:00Z">
              <w:r>
                <w:t>Yes</w:t>
              </w:r>
            </w:ins>
          </w:p>
        </w:tc>
        <w:tc>
          <w:tcPr>
            <w:tcW w:w="1885" w:type="dxa"/>
            <w:tcPrChange w:id="1415" w:author="Fernandes, Richard" w:date="2019-03-08T16:35:00Z">
              <w:tcPr>
                <w:tcW w:w="1915" w:type="dxa"/>
              </w:tcPr>
            </w:tcPrChange>
          </w:tcPr>
          <w:p w:rsidR="005D79D6" w:rsidRDefault="005D79D6" w:rsidP="005D79D6">
            <w:pPr>
              <w:rPr>
                <w:ins w:id="1416" w:author="Fernandes, Richard" w:date="2019-01-02T16:24:00Z"/>
              </w:rPr>
            </w:pPr>
            <w:ins w:id="1417" w:author="Fernandes, Richard" w:date="2019-01-02T16:26:00Z">
              <w:r>
                <w:t>Th</w:t>
              </w:r>
            </w:ins>
            <w:ins w:id="1418" w:author="Fernandes, Richard" w:date="2019-01-02T16:29:00Z">
              <w:r w:rsidR="00214D76">
                <w:t>r</w:t>
              </w:r>
            </w:ins>
            <w:ins w:id="1419" w:author="Fernandes, Richard" w:date="2019-01-02T16:26:00Z">
              <w:r>
                <w:t>eshold</w:t>
              </w:r>
            </w:ins>
          </w:p>
        </w:tc>
        <w:tc>
          <w:tcPr>
            <w:tcW w:w="1885" w:type="dxa"/>
            <w:tcPrChange w:id="1420" w:author="Fernandes, Richard" w:date="2019-03-08T16:35:00Z">
              <w:tcPr>
                <w:tcW w:w="1916" w:type="dxa"/>
              </w:tcPr>
            </w:tcPrChange>
          </w:tcPr>
          <w:p w:rsidR="005D79D6" w:rsidRDefault="00A8396A" w:rsidP="005D79D6">
            <w:pPr>
              <w:rPr>
                <w:ins w:id="1421" w:author="Fernandes, Richard" w:date="2019-01-02T16:24:00Z"/>
              </w:rPr>
            </w:pPr>
            <w:ins w:id="1422" w:author="Fernandes, Richard" w:date="2019-01-02T16:28:00Z">
              <w:r>
                <w:t>Syst</w:t>
              </w:r>
              <w:r w:rsidR="00214D76">
                <w:t>ematic production</w:t>
              </w:r>
            </w:ins>
          </w:p>
        </w:tc>
      </w:tr>
      <w:tr w:rsidR="005D79D6" w:rsidTr="00A8396A">
        <w:trPr>
          <w:ins w:id="1423" w:author="Fernandes, Richard" w:date="2019-01-02T16:24:00Z"/>
        </w:trPr>
        <w:tc>
          <w:tcPr>
            <w:tcW w:w="1858" w:type="dxa"/>
            <w:tcPrChange w:id="1424" w:author="Fernandes, Richard" w:date="2019-03-08T16:35:00Z">
              <w:tcPr>
                <w:tcW w:w="1915" w:type="dxa"/>
              </w:tcPr>
            </w:tcPrChange>
          </w:tcPr>
          <w:p w:rsidR="005D79D6" w:rsidRDefault="005D79D6" w:rsidP="005D79D6">
            <w:pPr>
              <w:rPr>
                <w:ins w:id="1425" w:author="Fernandes, Richard" w:date="2019-01-02T16:24:00Z"/>
              </w:rPr>
            </w:pPr>
            <w:ins w:id="1426" w:author="Fernandes, Richard" w:date="2019-01-02T16:26:00Z">
              <w:r>
                <w:lastRenderedPageBreak/>
                <w:t>High</w:t>
              </w:r>
            </w:ins>
          </w:p>
        </w:tc>
        <w:tc>
          <w:tcPr>
            <w:tcW w:w="1883" w:type="dxa"/>
            <w:tcPrChange w:id="1427" w:author="Fernandes, Richard" w:date="2019-03-08T16:35:00Z">
              <w:tcPr>
                <w:tcW w:w="1915" w:type="dxa"/>
              </w:tcPr>
            </w:tcPrChange>
          </w:tcPr>
          <w:p w:rsidR="005D79D6" w:rsidRDefault="005D79D6" w:rsidP="005D79D6">
            <w:pPr>
              <w:rPr>
                <w:ins w:id="1428" w:author="Fernandes, Richard" w:date="2019-01-02T16:24:00Z"/>
              </w:rPr>
            </w:pPr>
            <w:ins w:id="1429" w:author="Fernandes, Richard" w:date="2019-01-02T16:27:00Z">
              <w:r>
                <w:t>Asynchronous</w:t>
              </w:r>
            </w:ins>
          </w:p>
        </w:tc>
        <w:tc>
          <w:tcPr>
            <w:tcW w:w="1839" w:type="dxa"/>
            <w:tcPrChange w:id="1430" w:author="Fernandes, Richard" w:date="2019-03-08T16:35:00Z">
              <w:tcPr>
                <w:tcW w:w="1915" w:type="dxa"/>
              </w:tcPr>
            </w:tcPrChange>
          </w:tcPr>
          <w:p w:rsidR="005D79D6" w:rsidRDefault="005D79D6" w:rsidP="005D79D6">
            <w:pPr>
              <w:rPr>
                <w:ins w:id="1431" w:author="Fernandes, Richard" w:date="2019-01-02T16:24:00Z"/>
              </w:rPr>
            </w:pPr>
            <w:ins w:id="1432" w:author="Fernandes, Richard" w:date="2019-01-02T16:27:00Z">
              <w:r>
                <w:t>Yes</w:t>
              </w:r>
            </w:ins>
          </w:p>
        </w:tc>
        <w:tc>
          <w:tcPr>
            <w:tcW w:w="1885" w:type="dxa"/>
            <w:tcPrChange w:id="1433" w:author="Fernandes, Richard" w:date="2019-03-08T16:35:00Z">
              <w:tcPr>
                <w:tcW w:w="1915" w:type="dxa"/>
              </w:tcPr>
            </w:tcPrChange>
          </w:tcPr>
          <w:p w:rsidR="005D79D6" w:rsidRDefault="005D79D6" w:rsidP="005D79D6">
            <w:pPr>
              <w:rPr>
                <w:ins w:id="1434" w:author="Fernandes, Richard" w:date="2019-01-02T16:24:00Z"/>
              </w:rPr>
            </w:pPr>
            <w:ins w:id="1435" w:author="Fernandes, Richard" w:date="2019-01-02T16:26:00Z">
              <w:r>
                <w:t>Goal</w:t>
              </w:r>
            </w:ins>
          </w:p>
        </w:tc>
        <w:tc>
          <w:tcPr>
            <w:tcW w:w="1885" w:type="dxa"/>
            <w:tcPrChange w:id="1436" w:author="Fernandes, Richard" w:date="2019-03-08T16:35:00Z">
              <w:tcPr>
                <w:tcW w:w="1916" w:type="dxa"/>
              </w:tcPr>
            </w:tcPrChange>
          </w:tcPr>
          <w:p w:rsidR="005D79D6" w:rsidRDefault="00214D76" w:rsidP="005D79D6">
            <w:pPr>
              <w:rPr>
                <w:ins w:id="1437" w:author="Fernandes, Richard" w:date="2019-01-02T16:24:00Z"/>
              </w:rPr>
            </w:pPr>
            <w:ins w:id="1438" w:author="Fernandes, Richard" w:date="2019-01-02T16:29:00Z">
              <w:r>
                <w:t>Episodic production, monitoring</w:t>
              </w:r>
            </w:ins>
          </w:p>
        </w:tc>
      </w:tr>
      <w:tr w:rsidR="005D79D6" w:rsidTr="00A8396A">
        <w:trPr>
          <w:ins w:id="1439" w:author="Fernandes, Richard" w:date="2019-01-02T16:24:00Z"/>
        </w:trPr>
        <w:tc>
          <w:tcPr>
            <w:tcW w:w="1858" w:type="dxa"/>
            <w:tcPrChange w:id="1440" w:author="Fernandes, Richard" w:date="2019-03-08T16:35:00Z">
              <w:tcPr>
                <w:tcW w:w="1915" w:type="dxa"/>
              </w:tcPr>
            </w:tcPrChange>
          </w:tcPr>
          <w:p w:rsidR="005D79D6" w:rsidRDefault="005D79D6" w:rsidP="005D79D6">
            <w:pPr>
              <w:rPr>
                <w:ins w:id="1441" w:author="Fernandes, Richard" w:date="2019-01-02T16:24:00Z"/>
              </w:rPr>
            </w:pPr>
            <w:ins w:id="1442" w:author="Fernandes, Richard" w:date="2019-01-02T16:27:00Z">
              <w:r>
                <w:t>Maximum</w:t>
              </w:r>
            </w:ins>
          </w:p>
        </w:tc>
        <w:tc>
          <w:tcPr>
            <w:tcW w:w="1883" w:type="dxa"/>
            <w:tcPrChange w:id="1443" w:author="Fernandes, Richard" w:date="2019-03-08T16:35:00Z">
              <w:tcPr>
                <w:tcW w:w="1915" w:type="dxa"/>
              </w:tcPr>
            </w:tcPrChange>
          </w:tcPr>
          <w:p w:rsidR="005D79D6" w:rsidRDefault="005D79D6" w:rsidP="005D79D6">
            <w:pPr>
              <w:rPr>
                <w:ins w:id="1444" w:author="Fernandes, Richard" w:date="2019-01-02T16:24:00Z"/>
              </w:rPr>
            </w:pPr>
            <w:ins w:id="1445" w:author="Fernandes, Richard" w:date="2019-01-02T16:27:00Z">
              <w:r>
                <w:t>Asynchronous</w:t>
              </w:r>
            </w:ins>
          </w:p>
        </w:tc>
        <w:tc>
          <w:tcPr>
            <w:tcW w:w="1839" w:type="dxa"/>
            <w:tcPrChange w:id="1446" w:author="Fernandes, Richard" w:date="2019-03-08T16:35:00Z">
              <w:tcPr>
                <w:tcW w:w="1915" w:type="dxa"/>
              </w:tcPr>
            </w:tcPrChange>
          </w:tcPr>
          <w:p w:rsidR="005D79D6" w:rsidRDefault="005D79D6" w:rsidP="005D79D6">
            <w:pPr>
              <w:rPr>
                <w:ins w:id="1447" w:author="Fernandes, Richard" w:date="2019-01-02T16:24:00Z"/>
              </w:rPr>
            </w:pPr>
            <w:ins w:id="1448" w:author="Fernandes, Richard" w:date="2019-01-02T16:27:00Z">
              <w:r>
                <w:t>Yes</w:t>
              </w:r>
            </w:ins>
          </w:p>
        </w:tc>
        <w:tc>
          <w:tcPr>
            <w:tcW w:w="1885" w:type="dxa"/>
            <w:tcPrChange w:id="1449" w:author="Fernandes, Richard" w:date="2019-03-08T16:35:00Z">
              <w:tcPr>
                <w:tcW w:w="1915" w:type="dxa"/>
              </w:tcPr>
            </w:tcPrChange>
          </w:tcPr>
          <w:p w:rsidR="005D79D6" w:rsidRDefault="00214D76" w:rsidP="005D79D6">
            <w:pPr>
              <w:rPr>
                <w:ins w:id="1450" w:author="Fernandes, Richard" w:date="2019-01-02T16:24:00Z"/>
              </w:rPr>
            </w:pPr>
            <w:ins w:id="1451" w:author="Fernandes, Richard" w:date="2019-01-02T16:27:00Z">
              <w:r>
                <w:t>unconstrained</w:t>
              </w:r>
            </w:ins>
          </w:p>
        </w:tc>
        <w:tc>
          <w:tcPr>
            <w:tcW w:w="1885" w:type="dxa"/>
            <w:tcPrChange w:id="1452" w:author="Fernandes, Richard" w:date="2019-03-08T16:35:00Z">
              <w:tcPr>
                <w:tcW w:w="1916" w:type="dxa"/>
              </w:tcPr>
            </w:tcPrChange>
          </w:tcPr>
          <w:p w:rsidR="005D79D6" w:rsidRDefault="00214D76" w:rsidP="005D79D6">
            <w:pPr>
              <w:rPr>
                <w:ins w:id="1453" w:author="Fernandes, Richard" w:date="2019-01-02T16:24:00Z"/>
              </w:rPr>
            </w:pPr>
            <w:ins w:id="1454" w:author="Fernandes, Richard" w:date="2019-01-02T16:29:00Z">
              <w:r>
                <w:t>Benchmarking</w:t>
              </w:r>
            </w:ins>
          </w:p>
        </w:tc>
      </w:tr>
    </w:tbl>
    <w:p w:rsidR="005D79D6" w:rsidRDefault="005D79D6" w:rsidP="002E6E3E"/>
    <w:p w:rsidR="00214D76" w:rsidRDefault="00214D76" w:rsidP="00214D76">
      <w:pPr>
        <w:rPr>
          <w:ins w:id="1455" w:author="Fernandes, Richard" w:date="2019-01-02T16:33:00Z"/>
        </w:rPr>
      </w:pPr>
    </w:p>
    <w:p w:rsidR="00214D76" w:rsidRDefault="00214D76" w:rsidP="00214D76">
      <w:pPr>
        <w:pStyle w:val="Heading3"/>
        <w:rPr>
          <w:ins w:id="1456" w:author="Fernandes, Richard" w:date="2019-01-02T16:33:00Z"/>
        </w:rPr>
      </w:pPr>
      <w:ins w:id="1457" w:author="Fernandes, Richard" w:date="2019-01-02T16:33:00Z">
        <w:r>
          <w:t>User Interface</w:t>
        </w:r>
      </w:ins>
    </w:p>
    <w:p w:rsidR="00214D76" w:rsidRDefault="00214D76" w:rsidP="00214D76">
      <w:pPr>
        <w:rPr>
          <w:ins w:id="1458" w:author="Fernandes, Richard" w:date="2019-03-08T16:36:00Z"/>
        </w:rPr>
      </w:pPr>
    </w:p>
    <w:p w:rsidR="00A8396A" w:rsidRDefault="00A8396A" w:rsidP="00214D76">
      <w:pPr>
        <w:rPr>
          <w:ins w:id="1459" w:author="Fernandes, Richard" w:date="2019-03-08T16:38:00Z"/>
        </w:rPr>
      </w:pPr>
      <w:ins w:id="1460" w:author="Fernandes, Richard" w:date="2019-03-08T16:36:00Z">
        <w:r>
          <w:t xml:space="preserve">The system is designed to provide an interactive operator interface (GUI) but an event based user interface driven by open geospatial consortium compliant messaging. </w:t>
        </w:r>
      </w:ins>
      <w:ins w:id="1461" w:author="Fernandes, Richard" w:date="2019-03-08T16:37:00Z">
        <w:r>
          <w:t xml:space="preserve"> The provision of an interactive user interface or visualization tools of intermediate or derived products is outside the scope of this system.</w:t>
        </w:r>
      </w:ins>
      <w:ins w:id="1462" w:author="Fernandes, Richard" w:date="2019-03-08T16:38:00Z">
        <w:r>
          <w:t xml:space="preserve">  Table 6 list user interface requirements.</w:t>
        </w:r>
      </w:ins>
    </w:p>
    <w:p w:rsidR="00A8396A" w:rsidRDefault="00A8396A" w:rsidP="00214D76">
      <w:pPr>
        <w:rPr>
          <w:ins w:id="1463" w:author="Fernandes, Richard" w:date="2019-03-08T16:38:00Z"/>
        </w:rPr>
      </w:pPr>
    </w:p>
    <w:p w:rsidR="00F17157" w:rsidRDefault="00F17157">
      <w:pPr>
        <w:pStyle w:val="Caption"/>
        <w:keepNext/>
        <w:rPr>
          <w:ins w:id="1464" w:author="Fernandes, Richard" w:date="2019-03-08T16:41:00Z"/>
        </w:rPr>
        <w:pPrChange w:id="1465" w:author="Fernandes, Richard" w:date="2019-03-08T16:41:00Z">
          <w:pPr/>
        </w:pPrChange>
      </w:pPr>
      <w:ins w:id="1466" w:author="Fernandes, Richard" w:date="2019-03-08T16:41:00Z">
        <w:r>
          <w:t xml:space="preserve">Table </w:t>
        </w:r>
        <w:r>
          <w:fldChar w:fldCharType="begin"/>
        </w:r>
        <w:r>
          <w:instrText xml:space="preserve"> SEQ Table \* ARABIC </w:instrText>
        </w:r>
      </w:ins>
      <w:r>
        <w:fldChar w:fldCharType="separate"/>
      </w:r>
      <w:ins w:id="1467" w:author="Fernandes, Richard" w:date="2019-03-08T16:42:00Z">
        <w:r>
          <w:rPr>
            <w:noProof/>
          </w:rPr>
          <w:t>6</w:t>
        </w:r>
      </w:ins>
      <w:ins w:id="1468" w:author="Fernandes, Richard" w:date="2019-03-08T16:41:00Z">
        <w:r>
          <w:fldChar w:fldCharType="end"/>
        </w:r>
        <w:r>
          <w:t>.  User interface requirements.</w:t>
        </w:r>
      </w:ins>
    </w:p>
    <w:tbl>
      <w:tblPr>
        <w:tblStyle w:val="TableGrid"/>
        <w:tblW w:w="0" w:type="auto"/>
        <w:tblLook w:val="04A0" w:firstRow="1" w:lastRow="0" w:firstColumn="1" w:lastColumn="0" w:noHBand="0" w:noVBand="1"/>
      </w:tblPr>
      <w:tblGrid>
        <w:gridCol w:w="4675"/>
        <w:gridCol w:w="4675"/>
      </w:tblGrid>
      <w:tr w:rsidR="00A8396A" w:rsidTr="00A8396A">
        <w:trPr>
          <w:ins w:id="1469" w:author="Fernandes, Richard" w:date="2019-03-08T16:38:00Z"/>
        </w:trPr>
        <w:tc>
          <w:tcPr>
            <w:tcW w:w="4675" w:type="dxa"/>
          </w:tcPr>
          <w:p w:rsidR="00A8396A" w:rsidRDefault="00A8396A" w:rsidP="00214D76">
            <w:pPr>
              <w:rPr>
                <w:ins w:id="1470" w:author="Fernandes, Richard" w:date="2019-03-08T16:38:00Z"/>
              </w:rPr>
            </w:pPr>
            <w:ins w:id="1471" w:author="Fernandes, Richard" w:date="2019-03-08T16:38:00Z">
              <w:r>
                <w:t>Requirement</w:t>
              </w:r>
            </w:ins>
          </w:p>
        </w:tc>
        <w:tc>
          <w:tcPr>
            <w:tcW w:w="4675" w:type="dxa"/>
          </w:tcPr>
          <w:p w:rsidR="00A8396A" w:rsidRDefault="00A8396A" w:rsidP="00214D76">
            <w:pPr>
              <w:rPr>
                <w:ins w:id="1472" w:author="Fernandes, Richard" w:date="2019-03-08T16:38:00Z"/>
              </w:rPr>
            </w:pPr>
            <w:ins w:id="1473" w:author="Fernandes, Richard" w:date="2019-03-08T16:38:00Z">
              <w:r>
                <w:t>Description</w:t>
              </w:r>
            </w:ins>
          </w:p>
        </w:tc>
      </w:tr>
      <w:tr w:rsidR="00A8396A" w:rsidTr="00A8396A">
        <w:trPr>
          <w:ins w:id="1474" w:author="Fernandes, Richard" w:date="2019-03-08T16:38:00Z"/>
        </w:trPr>
        <w:tc>
          <w:tcPr>
            <w:tcW w:w="4675" w:type="dxa"/>
          </w:tcPr>
          <w:p w:rsidR="00A8396A" w:rsidRDefault="00F17157" w:rsidP="00214D76">
            <w:pPr>
              <w:rPr>
                <w:ins w:id="1475" w:author="Fernandes, Richard" w:date="2019-03-08T16:38:00Z"/>
              </w:rPr>
            </w:pPr>
            <w:ins w:id="1476" w:author="Fernandes, Richard" w:date="2019-03-08T16:39:00Z">
              <w:r>
                <w:t>Execution</w:t>
              </w:r>
            </w:ins>
          </w:p>
        </w:tc>
        <w:tc>
          <w:tcPr>
            <w:tcW w:w="4675" w:type="dxa"/>
          </w:tcPr>
          <w:p w:rsidR="00A8396A" w:rsidRDefault="00F17157">
            <w:pPr>
              <w:rPr>
                <w:ins w:id="1477" w:author="Fernandes, Richard" w:date="2019-03-08T16:38:00Z"/>
              </w:rPr>
            </w:pPr>
            <w:ins w:id="1478" w:author="Fernandes, Richard" w:date="2019-03-08T16:38:00Z">
              <w:r>
                <w:t xml:space="preserve">System execution should be via XML requests or other OGC compliant requests.  </w:t>
              </w:r>
            </w:ins>
          </w:p>
        </w:tc>
      </w:tr>
      <w:tr w:rsidR="00F17157" w:rsidTr="00A8396A">
        <w:trPr>
          <w:ins w:id="1479" w:author="Fernandes, Richard" w:date="2019-03-08T16:40:00Z"/>
        </w:trPr>
        <w:tc>
          <w:tcPr>
            <w:tcW w:w="4675" w:type="dxa"/>
          </w:tcPr>
          <w:p w:rsidR="00F17157" w:rsidRDefault="00F17157" w:rsidP="00214D76">
            <w:pPr>
              <w:rPr>
                <w:ins w:id="1480" w:author="Fernandes, Richard" w:date="2019-03-08T16:40:00Z"/>
              </w:rPr>
            </w:pPr>
            <w:ins w:id="1481" w:author="Fernandes, Richard" w:date="2019-03-08T16:40:00Z">
              <w:r>
                <w:t>Execution</w:t>
              </w:r>
            </w:ins>
          </w:p>
        </w:tc>
        <w:tc>
          <w:tcPr>
            <w:tcW w:w="4675" w:type="dxa"/>
          </w:tcPr>
          <w:p w:rsidR="00F17157" w:rsidRDefault="00F17157" w:rsidP="00F17157">
            <w:pPr>
              <w:rPr>
                <w:ins w:id="1482" w:author="Fernandes, Richard" w:date="2019-03-08T16:40:00Z"/>
              </w:rPr>
            </w:pPr>
            <w:ins w:id="1483" w:author="Fernandes, Richard" w:date="2019-03-08T16:40:00Z">
              <w:r>
                <w:t>The user should be able to halt and resume the system on command or by a trigger (e.g. maximum time, data availability) with behaviour specified within the service request.</w:t>
              </w:r>
            </w:ins>
          </w:p>
          <w:p w:rsidR="00F17157" w:rsidRDefault="00F17157" w:rsidP="00F17157">
            <w:pPr>
              <w:rPr>
                <w:ins w:id="1484" w:author="Fernandes, Richard" w:date="2019-03-08T16:40:00Z"/>
              </w:rPr>
            </w:pPr>
          </w:p>
        </w:tc>
      </w:tr>
      <w:tr w:rsidR="00F17157" w:rsidDel="00A75D9D" w:rsidTr="00A8396A">
        <w:trPr>
          <w:ins w:id="1485" w:author="Fernandes, Richard" w:date="2019-03-08T16:40:00Z"/>
          <w:del w:id="1486" w:author="Fernandes, Richard [2]" w:date="2020-07-06T14:21:00Z"/>
        </w:trPr>
        <w:tc>
          <w:tcPr>
            <w:tcW w:w="4675" w:type="dxa"/>
          </w:tcPr>
          <w:p w:rsidR="00F17157" w:rsidDel="00A75D9D" w:rsidRDefault="00F17157" w:rsidP="00214D76">
            <w:pPr>
              <w:rPr>
                <w:ins w:id="1487" w:author="Fernandes, Richard" w:date="2019-03-08T16:40:00Z"/>
                <w:del w:id="1488" w:author="Fernandes, Richard [2]" w:date="2020-07-06T14:21:00Z"/>
              </w:rPr>
            </w:pPr>
            <w:ins w:id="1489" w:author="Fernandes, Richard" w:date="2019-03-08T16:40:00Z">
              <w:del w:id="1490" w:author="Fernandes, Richard [2]" w:date="2020-07-06T14:21:00Z">
                <w:r w:rsidDel="00A75D9D">
                  <w:delText>Execution</w:delText>
                </w:r>
              </w:del>
            </w:ins>
          </w:p>
        </w:tc>
        <w:tc>
          <w:tcPr>
            <w:tcW w:w="4675" w:type="dxa"/>
          </w:tcPr>
          <w:p w:rsidR="00F17157" w:rsidDel="00A75D9D" w:rsidRDefault="00F17157" w:rsidP="00F17157">
            <w:pPr>
              <w:rPr>
                <w:ins w:id="1491" w:author="Fernandes, Richard" w:date="2019-03-08T16:40:00Z"/>
                <w:del w:id="1492" w:author="Fernandes, Richard [2]" w:date="2020-07-06T14:21:00Z"/>
              </w:rPr>
            </w:pPr>
            <w:ins w:id="1493" w:author="Fernandes, Richard" w:date="2019-03-08T16:40:00Z">
              <w:del w:id="1494" w:author="Fernandes, Richard [2]" w:date="2020-07-06T14:21:00Z">
                <w:r w:rsidDel="00A75D9D">
                  <w:delText>The user should be able to halt and resume the system on command or by a trigger (e.g. maximum time, data availability) with behaviour specified within the service request.</w:delText>
                </w:r>
              </w:del>
            </w:ins>
          </w:p>
          <w:p w:rsidR="00F17157" w:rsidDel="00A75D9D" w:rsidRDefault="00F17157" w:rsidP="00F17157">
            <w:pPr>
              <w:rPr>
                <w:ins w:id="1495" w:author="Fernandes, Richard" w:date="2019-03-08T16:40:00Z"/>
                <w:del w:id="1496" w:author="Fernandes, Richard [2]" w:date="2020-07-06T14:21:00Z"/>
              </w:rPr>
            </w:pPr>
          </w:p>
        </w:tc>
      </w:tr>
      <w:tr w:rsidR="00A8396A" w:rsidTr="00A8396A">
        <w:trPr>
          <w:ins w:id="1497" w:author="Fernandes, Richard" w:date="2019-03-08T16:38:00Z"/>
        </w:trPr>
        <w:tc>
          <w:tcPr>
            <w:tcW w:w="4675" w:type="dxa"/>
          </w:tcPr>
          <w:p w:rsidR="00A8396A" w:rsidRDefault="00F17157" w:rsidP="00214D76">
            <w:pPr>
              <w:rPr>
                <w:ins w:id="1498" w:author="Fernandes, Richard" w:date="2019-03-08T16:38:00Z"/>
              </w:rPr>
            </w:pPr>
            <w:ins w:id="1499" w:author="Fernandes, Richard" w:date="2019-03-08T16:39:00Z">
              <w:r>
                <w:t>Control</w:t>
              </w:r>
            </w:ins>
          </w:p>
        </w:tc>
        <w:tc>
          <w:tcPr>
            <w:tcW w:w="4675" w:type="dxa"/>
          </w:tcPr>
          <w:p w:rsidR="00F17157" w:rsidRDefault="00F17157" w:rsidP="00F17157">
            <w:pPr>
              <w:rPr>
                <w:ins w:id="1500" w:author="Fernandes, Richard" w:date="2019-03-08T16:38:00Z"/>
              </w:rPr>
            </w:pPr>
            <w:ins w:id="1501" w:author="Fernandes, Richard" w:date="2019-03-08T16:38:00Z">
              <w:r>
                <w:t xml:space="preserve">Control and parameter inputs and system logs should be recorded in JSON files.   </w:t>
              </w:r>
            </w:ins>
          </w:p>
          <w:p w:rsidR="00A8396A" w:rsidRDefault="00A8396A" w:rsidP="00214D76">
            <w:pPr>
              <w:rPr>
                <w:ins w:id="1502" w:author="Fernandes, Richard" w:date="2019-03-08T16:38:00Z"/>
              </w:rPr>
            </w:pPr>
          </w:p>
        </w:tc>
      </w:tr>
      <w:tr w:rsidR="00A8396A" w:rsidTr="00A8396A">
        <w:trPr>
          <w:ins w:id="1503" w:author="Fernandes, Richard" w:date="2019-03-08T16:38:00Z"/>
        </w:trPr>
        <w:tc>
          <w:tcPr>
            <w:tcW w:w="4675" w:type="dxa"/>
          </w:tcPr>
          <w:p w:rsidR="00A8396A" w:rsidRDefault="00F17157" w:rsidP="00214D76">
            <w:pPr>
              <w:rPr>
                <w:ins w:id="1504" w:author="Fernandes, Richard" w:date="2019-03-08T16:38:00Z"/>
              </w:rPr>
            </w:pPr>
            <w:ins w:id="1505" w:author="Fernandes, Richard" w:date="2019-03-08T16:39:00Z">
              <w:r>
                <w:t>Control</w:t>
              </w:r>
            </w:ins>
          </w:p>
        </w:tc>
        <w:tc>
          <w:tcPr>
            <w:tcW w:w="4675" w:type="dxa"/>
          </w:tcPr>
          <w:p w:rsidR="00F17157" w:rsidRDefault="00F17157" w:rsidP="00F17157">
            <w:pPr>
              <w:rPr>
                <w:ins w:id="1506" w:author="Fernandes, Richard" w:date="2019-03-08T16:39:00Z"/>
              </w:rPr>
            </w:pPr>
            <w:ins w:id="1507" w:author="Fernandes, Richard" w:date="2019-03-08T16:39:00Z">
              <w:r>
                <w:t>A GUI (ideally integrated with the system execution GUI), should be provided for assembling  and viewing relevant contents found in JSON files from direct input or input from standard sources (e.g. EXCEL , .txt, .csv tables and OGC compliant products and their headers).</w:t>
              </w:r>
            </w:ins>
          </w:p>
          <w:p w:rsidR="00A8396A" w:rsidRDefault="00A8396A" w:rsidP="00214D76">
            <w:pPr>
              <w:rPr>
                <w:ins w:id="1508" w:author="Fernandes, Richard" w:date="2019-03-08T16:38:00Z"/>
              </w:rPr>
            </w:pPr>
          </w:p>
        </w:tc>
      </w:tr>
      <w:tr w:rsidR="00A8396A" w:rsidTr="00A8396A">
        <w:trPr>
          <w:ins w:id="1509" w:author="Fernandes, Richard" w:date="2019-03-08T16:38:00Z"/>
        </w:trPr>
        <w:tc>
          <w:tcPr>
            <w:tcW w:w="4675" w:type="dxa"/>
          </w:tcPr>
          <w:p w:rsidR="00A8396A" w:rsidRDefault="00F17157" w:rsidP="00214D76">
            <w:pPr>
              <w:rPr>
                <w:ins w:id="1510" w:author="Fernandes, Richard" w:date="2019-03-08T16:38:00Z"/>
              </w:rPr>
            </w:pPr>
            <w:ins w:id="1511" w:author="Fernandes, Richard" w:date="2019-03-08T16:39:00Z">
              <w:r>
                <w:t>Control</w:t>
              </w:r>
            </w:ins>
          </w:p>
        </w:tc>
        <w:tc>
          <w:tcPr>
            <w:tcW w:w="4675" w:type="dxa"/>
          </w:tcPr>
          <w:p w:rsidR="00A8396A" w:rsidRDefault="00F17157" w:rsidP="00214D76">
            <w:pPr>
              <w:rPr>
                <w:ins w:id="1512" w:author="Fernandes, Richard" w:date="2019-03-08T16:38:00Z"/>
              </w:rPr>
            </w:pPr>
            <w:ins w:id="1513" w:author="Fernandes, Richard" w:date="2019-03-08T16:39:00Z">
              <w:r>
                <w:t xml:space="preserve">A GUI in the form of a LEAF toolbox should be provided for configuring tools, based on available code, for data processing.   </w:t>
              </w:r>
            </w:ins>
          </w:p>
        </w:tc>
      </w:tr>
      <w:tr w:rsidR="00A8396A" w:rsidTr="00A8396A">
        <w:trPr>
          <w:ins w:id="1514" w:author="Fernandes, Richard" w:date="2019-03-08T16:38:00Z"/>
        </w:trPr>
        <w:tc>
          <w:tcPr>
            <w:tcW w:w="4675" w:type="dxa"/>
          </w:tcPr>
          <w:p w:rsidR="00A8396A" w:rsidRDefault="00F17157" w:rsidP="00214D76">
            <w:pPr>
              <w:rPr>
                <w:ins w:id="1515" w:author="Fernandes, Richard" w:date="2019-03-08T16:38:00Z"/>
              </w:rPr>
            </w:pPr>
            <w:ins w:id="1516" w:author="Fernandes, Richard" w:date="2019-03-08T16:40:00Z">
              <w:r>
                <w:t>Administration</w:t>
              </w:r>
            </w:ins>
          </w:p>
        </w:tc>
        <w:tc>
          <w:tcPr>
            <w:tcW w:w="4675" w:type="dxa"/>
          </w:tcPr>
          <w:p w:rsidR="00A8396A" w:rsidRDefault="00F17157" w:rsidP="00214D76">
            <w:pPr>
              <w:rPr>
                <w:ins w:id="1517" w:author="Fernandes, Richard" w:date="2019-03-08T16:38:00Z"/>
              </w:rPr>
            </w:pPr>
            <w:ins w:id="1518" w:author="Fernandes, Richard" w:date="2019-03-08T16:39:00Z">
              <w:r>
                <w:t>Notifications should be provided regarding system operation, resource use and costing, and anomalies to a designed device (and optionally a GUI) in addition to JSON files.</w:t>
              </w:r>
            </w:ins>
          </w:p>
        </w:tc>
      </w:tr>
      <w:tr w:rsidR="00A8396A" w:rsidTr="00A8396A">
        <w:trPr>
          <w:ins w:id="1519" w:author="Fernandes, Richard" w:date="2019-03-08T16:38:00Z"/>
        </w:trPr>
        <w:tc>
          <w:tcPr>
            <w:tcW w:w="4675" w:type="dxa"/>
          </w:tcPr>
          <w:p w:rsidR="00A8396A" w:rsidRDefault="00F17157" w:rsidP="00214D76">
            <w:pPr>
              <w:rPr>
                <w:ins w:id="1520" w:author="Fernandes, Richard" w:date="2019-03-08T16:38:00Z"/>
              </w:rPr>
            </w:pPr>
            <w:ins w:id="1521" w:author="Fernandes, Richard" w:date="2019-03-08T16:40:00Z">
              <w:r>
                <w:t>Administration</w:t>
              </w:r>
            </w:ins>
          </w:p>
        </w:tc>
        <w:tc>
          <w:tcPr>
            <w:tcW w:w="4675" w:type="dxa"/>
          </w:tcPr>
          <w:p w:rsidR="00F17157" w:rsidRDefault="00F17157" w:rsidP="00F17157">
            <w:pPr>
              <w:rPr>
                <w:ins w:id="1522" w:author="Fernandes, Richard" w:date="2019-03-08T16:40:00Z"/>
              </w:rPr>
            </w:pPr>
            <w:ins w:id="1523" w:author="Fernandes, Richard" w:date="2019-03-08T16:40:00Z">
              <w:r>
                <w:t xml:space="preserve">When executed in debug mode the system should also expose intermediate results (training datasets, calibrated inversion algorithms, </w:t>
              </w:r>
              <w:r>
                <w:lastRenderedPageBreak/>
                <w:t>intermediate products) and supplementary information (as JSON files</w:t>
              </w:r>
              <w:proofErr w:type="gramStart"/>
              <w:r>
                <w:t>)  to</w:t>
              </w:r>
              <w:proofErr w:type="gramEnd"/>
              <w:r>
                <w:t xml:space="preserve"> the user in a user provided debug archive.  </w:t>
              </w:r>
            </w:ins>
          </w:p>
          <w:p w:rsidR="00A8396A" w:rsidRDefault="00A8396A" w:rsidP="00214D76">
            <w:pPr>
              <w:rPr>
                <w:ins w:id="1524" w:author="Fernandes, Richard" w:date="2019-03-08T16:38:00Z"/>
              </w:rPr>
            </w:pPr>
          </w:p>
        </w:tc>
      </w:tr>
    </w:tbl>
    <w:p w:rsidR="00A8396A" w:rsidRDefault="00A8396A" w:rsidP="00214D76">
      <w:pPr>
        <w:rPr>
          <w:ins w:id="1525" w:author="Fernandes, Richard" w:date="2019-03-08T16:38:00Z"/>
        </w:rPr>
      </w:pPr>
    </w:p>
    <w:p w:rsidR="00CA046B" w:rsidRDefault="00CA046B" w:rsidP="00214D76">
      <w:pPr>
        <w:rPr>
          <w:ins w:id="1526" w:author="Fernandes, Richard" w:date="2019-01-02T16:45:00Z"/>
        </w:rPr>
      </w:pPr>
    </w:p>
    <w:p w:rsidR="00214D76" w:rsidDel="00CA046B" w:rsidRDefault="00214D76" w:rsidP="002E6E3E">
      <w:pPr>
        <w:rPr>
          <w:del w:id="1527" w:author="Fernandes, Richard" w:date="2019-01-02T16:46:00Z"/>
        </w:rPr>
      </w:pPr>
    </w:p>
    <w:p w:rsidR="002E6E3E" w:rsidDel="00CA046B" w:rsidRDefault="002E6E3E" w:rsidP="002E6E3E">
      <w:pPr>
        <w:rPr>
          <w:del w:id="1528" w:author="Fernandes, Richard" w:date="2019-01-02T16:46:00Z"/>
        </w:rPr>
      </w:pPr>
      <w:del w:id="1529" w:author="Fernandes, Richard" w:date="2019-01-02T16:46:00Z">
        <w:r w:rsidRPr="0002742A" w:rsidDel="00CA046B">
          <w:rPr>
            <w:b/>
          </w:rPr>
          <w:delText>Temporal Resolution:</w:delText>
        </w:r>
        <w:r w:rsidDel="00CA046B">
          <w:delText xml:space="preserve"> Monthly , snow free values.  Only snow free sampling (of either input SDR and resulting daily fAPAR products) is used since the actual vegetation productivity for snow covered conditions is low.  Monthly resolution is required to estimate VPI during short northern growing season</w:delText>
        </w:r>
        <w:r w:rsidR="00EC5CD0" w:rsidDel="00CA046B">
          <w:delText>s and as a convenience when comparing VPI to climate and land use summary data.</w:delText>
        </w:r>
      </w:del>
    </w:p>
    <w:p w:rsidR="00EC5CD0" w:rsidDel="00CA046B" w:rsidRDefault="00EC5CD0" w:rsidP="002E6E3E">
      <w:pPr>
        <w:rPr>
          <w:del w:id="1530" w:author="Fernandes, Richard" w:date="2019-01-02T16:46:00Z"/>
        </w:rPr>
      </w:pPr>
    </w:p>
    <w:p w:rsidR="00EC5CD0" w:rsidDel="00CA046B" w:rsidRDefault="00EC5CD0" w:rsidP="002E6E3E">
      <w:pPr>
        <w:rPr>
          <w:del w:id="1531" w:author="Fernandes, Richard" w:date="2019-01-02T16:46:00Z"/>
        </w:rPr>
      </w:pPr>
      <w:del w:id="1532" w:author="Fernandes, Richard" w:date="2019-01-02T16:46:00Z">
        <w:r w:rsidRPr="0002742A" w:rsidDel="00CA046B">
          <w:rPr>
            <w:b/>
          </w:rPr>
          <w:delText>Spatial Extent:</w:delText>
        </w:r>
        <w:r w:rsidDel="00CA046B">
          <w:delText xml:space="preserve"> The system is specified to operate at global extent but required ancillary data is limited to Canadan and Continental United States of America (CONUS).  The spatial extent is further limited in that standardization must be performed over nested spatial partitions corresponding to the Canadian Ecosystem Framework (xx) supplemented by CONUS Watersheds at the same spatial aggregation level (xx).</w:delText>
        </w:r>
      </w:del>
    </w:p>
    <w:p w:rsidR="00EC5CD0" w:rsidDel="00CA046B" w:rsidRDefault="00EC5CD0" w:rsidP="002E6E3E">
      <w:pPr>
        <w:rPr>
          <w:del w:id="1533" w:author="Fernandes, Richard" w:date="2019-01-02T16:46:00Z"/>
        </w:rPr>
      </w:pPr>
    </w:p>
    <w:p w:rsidR="002E6E3E" w:rsidDel="00CA046B" w:rsidRDefault="002E6E3E" w:rsidP="002E6E3E">
      <w:pPr>
        <w:rPr>
          <w:del w:id="1534" w:author="Fernandes, Richard" w:date="2019-01-02T16:46:00Z"/>
        </w:rPr>
      </w:pPr>
      <w:del w:id="1535" w:author="Fernandes, Richard" w:date="2019-01-02T16:46:00Z">
        <w:r w:rsidRPr="0002742A" w:rsidDel="00CA046B">
          <w:rPr>
            <w:b/>
          </w:rPr>
          <w:delText>Spatial Resolution</w:delText>
        </w:r>
        <w:r w:rsidDel="00CA046B">
          <w:delText>: 500m gridded at 250m and 60m gridded at 20m.  Two specifications correspond to expected data rich (low resolution) and data poor (high resolution) populations that in turn will impact the confidence interval of the VPI.  The higher gridding resolution is specified to minimize spatial matching errors when resampling input SDRs and ancillary layers and when providing VPI outputs for downstream users.</w:delText>
        </w:r>
        <w:r w:rsidR="00EC5CD0" w:rsidDel="00CA046B">
          <w:delText xml:space="preserve">  </w:delText>
        </w:r>
      </w:del>
    </w:p>
    <w:p w:rsidR="002E6E3E" w:rsidDel="00CA046B" w:rsidRDefault="002E6E3E" w:rsidP="002E6E3E">
      <w:pPr>
        <w:rPr>
          <w:del w:id="1536" w:author="Fernandes, Richard" w:date="2019-01-02T16:46:00Z"/>
        </w:rPr>
      </w:pPr>
    </w:p>
    <w:p w:rsidR="00CC30D8" w:rsidDel="00CA046B" w:rsidRDefault="00CC30D8" w:rsidP="00CC30D8">
      <w:pPr>
        <w:pStyle w:val="Heading3"/>
        <w:rPr>
          <w:del w:id="1537" w:author="Fernandes, Richard" w:date="2019-01-02T16:46:00Z"/>
        </w:rPr>
      </w:pPr>
      <w:del w:id="1538" w:author="Fernandes, Richard" w:date="2019-01-02T16:46:00Z">
        <w:r w:rsidDel="00CA046B">
          <w:delText>Research Requirements</w:delText>
        </w:r>
      </w:del>
    </w:p>
    <w:p w:rsidR="00CC30D8" w:rsidDel="00CA046B" w:rsidRDefault="00CC30D8" w:rsidP="002E6E3E">
      <w:pPr>
        <w:rPr>
          <w:del w:id="1539" w:author="Fernandes, Richard" w:date="2019-01-02T16:46:00Z"/>
        </w:rPr>
      </w:pPr>
    </w:p>
    <w:p w:rsidR="00CC30D8" w:rsidDel="00CA046B" w:rsidRDefault="00CC30D8" w:rsidP="002E6E3E">
      <w:pPr>
        <w:rPr>
          <w:del w:id="1540" w:author="Fernandes, Richard" w:date="2019-01-02T16:46:00Z"/>
        </w:rPr>
      </w:pPr>
      <w:del w:id="1541" w:author="Fernandes, Richard" w:date="2019-01-02T16:46:00Z">
        <w:r w:rsidDel="00CA046B">
          <w:delText>The VPI has been defined with the intent of minizing the need for extensive research.  However, research is required specifically to address the issue of combining multiple satellite imagers and to determine the sensi</w:delText>
        </w:r>
        <w:r w:rsidR="008809C0" w:rsidDel="00CA046B">
          <w:delText>ti</w:delText>
        </w:r>
        <w:r w:rsidDel="00CA046B">
          <w:delText>vity of the VPI to the performance of both Level I and Level II algorithms.  The research requirements are summarized here.</w:delText>
        </w:r>
      </w:del>
    </w:p>
    <w:p w:rsidR="00CC30D8" w:rsidDel="00CA046B" w:rsidRDefault="00CC30D8" w:rsidP="002E6E3E">
      <w:pPr>
        <w:rPr>
          <w:del w:id="1542" w:author="Fernandes, Richard" w:date="2019-01-02T16:46:00Z"/>
        </w:rPr>
      </w:pPr>
    </w:p>
    <w:p w:rsidR="00CC30D8" w:rsidDel="00CA046B" w:rsidRDefault="00CC30D8" w:rsidP="00CC30D8">
      <w:pPr>
        <w:rPr>
          <w:del w:id="1543" w:author="Fernandes, Richard" w:date="2019-01-02T16:46:00Z"/>
        </w:rPr>
      </w:pPr>
      <w:del w:id="1544" w:author="Fernandes, Richard" w:date="2019-01-02T16:46:00Z">
        <w:r w:rsidDel="00CA046B">
          <w:delText>Input Datasets</w:delText>
        </w:r>
      </w:del>
    </w:p>
    <w:p w:rsidR="00CC30D8" w:rsidDel="00CA046B" w:rsidRDefault="00CC30D8" w:rsidP="00CC30D8">
      <w:pPr>
        <w:rPr>
          <w:del w:id="1545" w:author="Fernandes, Richard" w:date="2019-01-02T16:46:00Z"/>
        </w:rPr>
      </w:pPr>
    </w:p>
    <w:p w:rsidR="00CC30D8" w:rsidDel="00CA046B" w:rsidRDefault="00CC30D8" w:rsidP="00CC30D8">
      <w:pPr>
        <w:pStyle w:val="ListParagraph"/>
        <w:numPr>
          <w:ilvl w:val="0"/>
          <w:numId w:val="11"/>
        </w:numPr>
        <w:rPr>
          <w:del w:id="1546" w:author="Fernandes, Richard" w:date="2019-01-02T16:46:00Z"/>
        </w:rPr>
      </w:pPr>
      <w:del w:id="1547" w:author="Fernandes, Richard" w:date="2019-01-02T16:46:00Z">
        <w:r w:rsidDel="00CA046B">
          <w:delText xml:space="preserve"> What is the appropriate DEM to perform shadow masking and data correction?</w:delText>
        </w:r>
      </w:del>
    </w:p>
    <w:p w:rsidR="006F76F0" w:rsidDel="00CA046B" w:rsidRDefault="00CC30D8" w:rsidP="006F76F0">
      <w:pPr>
        <w:pStyle w:val="ListParagraph"/>
        <w:numPr>
          <w:ilvl w:val="0"/>
          <w:numId w:val="11"/>
        </w:numPr>
        <w:rPr>
          <w:del w:id="1548" w:author="Fernandes, Richard" w:date="2019-01-02T16:46:00Z"/>
        </w:rPr>
      </w:pPr>
      <w:del w:id="1549" w:author="Fernandes, Richard" w:date="2019-01-02T16:46:00Z">
        <w:r w:rsidDel="00CA046B">
          <w:delText>How compatible are</w:delText>
        </w:r>
        <w:r w:rsidR="008809C0" w:rsidDel="00CA046B">
          <w:delText xml:space="preserve"> </w:delText>
        </w:r>
        <w:r w:rsidDel="00CA046B">
          <w:delText xml:space="preserve"> MODIS </w:delText>
        </w:r>
        <w:r w:rsidR="006F76F0" w:rsidDel="00CA046B">
          <w:delText xml:space="preserve">, </w:delText>
        </w:r>
        <w:r w:rsidDel="00CA046B">
          <w:delText>VIIRS</w:delText>
        </w:r>
        <w:r w:rsidR="006F76F0" w:rsidDel="00CA046B">
          <w:delText>, OLCI and SLSTR</w:delText>
        </w:r>
        <w:r w:rsidDel="00CA046B">
          <w:delText xml:space="preserve"> with OLI and MSI for the purpose of atmospheric correction algorithms?</w:delText>
        </w:r>
      </w:del>
    </w:p>
    <w:p w:rsidR="006F76F0" w:rsidDel="00CA046B" w:rsidRDefault="006F76F0" w:rsidP="006F76F0">
      <w:pPr>
        <w:pStyle w:val="ListParagraph"/>
        <w:numPr>
          <w:ilvl w:val="0"/>
          <w:numId w:val="11"/>
        </w:numPr>
        <w:rPr>
          <w:del w:id="1550" w:author="Fernandes, Richard" w:date="2019-01-02T16:46:00Z"/>
        </w:rPr>
      </w:pPr>
      <w:del w:id="1551" w:author="Fernandes, Richard" w:date="2019-01-02T16:46:00Z">
        <w:r w:rsidDel="00CA046B">
          <w:delText>Should VGT and PROBA imagery be used considering it is not easy to cloud screen?</w:delText>
        </w:r>
      </w:del>
    </w:p>
    <w:p w:rsidR="00CC30D8" w:rsidDel="00CA046B" w:rsidRDefault="00CC30D8" w:rsidP="00CC30D8">
      <w:pPr>
        <w:pStyle w:val="ListParagraph"/>
        <w:numPr>
          <w:ilvl w:val="0"/>
          <w:numId w:val="11"/>
        </w:numPr>
        <w:rPr>
          <w:del w:id="1552" w:author="Fernandes, Richard" w:date="2019-01-02T16:46:00Z"/>
        </w:rPr>
      </w:pPr>
      <w:del w:id="1553" w:author="Fernandes, Richard" w:date="2019-01-02T16:46:00Z">
        <w:r w:rsidDel="00CA046B">
          <w:delText>Can we combine MODIS and ATUOSNOW masks to have high confidence of snow free conditions without significant data gaps in these conditions.</w:delText>
        </w:r>
      </w:del>
    </w:p>
    <w:p w:rsidR="00CC30D8" w:rsidDel="00CA046B" w:rsidRDefault="008809C0" w:rsidP="00CC30D8">
      <w:pPr>
        <w:pStyle w:val="ListParagraph"/>
        <w:numPr>
          <w:ilvl w:val="0"/>
          <w:numId w:val="11"/>
        </w:numPr>
        <w:rPr>
          <w:del w:id="1554" w:author="Fernandes, Richard" w:date="2019-01-02T16:46:00Z"/>
        </w:rPr>
      </w:pPr>
      <w:del w:id="1555" w:author="Fernandes, Richard" w:date="2019-01-02T16:46:00Z">
        <w:r w:rsidDel="00CA046B">
          <w:delText>What is the accuracy of gridded surface temperature inputs?</w:delText>
        </w:r>
      </w:del>
    </w:p>
    <w:p w:rsidR="008809C0" w:rsidDel="00CA046B" w:rsidRDefault="008809C0" w:rsidP="008809C0">
      <w:pPr>
        <w:rPr>
          <w:del w:id="1556" w:author="Fernandes, Richard" w:date="2019-01-02T16:46:00Z"/>
        </w:rPr>
      </w:pPr>
    </w:p>
    <w:p w:rsidR="008809C0" w:rsidDel="00CA046B" w:rsidRDefault="008809C0" w:rsidP="008809C0">
      <w:pPr>
        <w:rPr>
          <w:del w:id="1557" w:author="Fernandes, Richard" w:date="2019-01-02T16:46:00Z"/>
        </w:rPr>
      </w:pPr>
      <w:del w:id="1558" w:author="Fernandes, Richard" w:date="2019-01-02T16:46:00Z">
        <w:r w:rsidDel="00CA046B">
          <w:delText>Algorithms</w:delText>
        </w:r>
      </w:del>
    </w:p>
    <w:p w:rsidR="008809C0" w:rsidDel="00CA046B" w:rsidRDefault="008809C0" w:rsidP="008809C0">
      <w:pPr>
        <w:rPr>
          <w:del w:id="1559" w:author="Fernandes, Richard" w:date="2019-01-02T16:46:00Z"/>
        </w:rPr>
      </w:pPr>
    </w:p>
    <w:p w:rsidR="008809C0" w:rsidDel="00CA046B" w:rsidRDefault="008809C0" w:rsidP="008809C0">
      <w:pPr>
        <w:pStyle w:val="ListParagraph"/>
        <w:numPr>
          <w:ilvl w:val="0"/>
          <w:numId w:val="12"/>
        </w:numPr>
        <w:rPr>
          <w:del w:id="1560" w:author="Fernandes, Richard" w:date="2019-01-02T16:46:00Z"/>
        </w:rPr>
      </w:pPr>
      <w:del w:id="1561" w:author="Fernandes, Richard" w:date="2019-01-02T16:46:00Z">
        <w:r w:rsidDel="00CA046B">
          <w:delText xml:space="preserve"> What is the sensitivity of fAPAR algorithms to atmospheric correction errors?</w:delText>
        </w:r>
      </w:del>
    </w:p>
    <w:p w:rsidR="008809C0" w:rsidDel="00CA046B" w:rsidRDefault="008809C0" w:rsidP="008809C0">
      <w:pPr>
        <w:pStyle w:val="ListParagraph"/>
        <w:numPr>
          <w:ilvl w:val="0"/>
          <w:numId w:val="12"/>
        </w:numPr>
        <w:rPr>
          <w:del w:id="1562" w:author="Fernandes, Richard" w:date="2019-01-02T16:46:00Z"/>
        </w:rPr>
      </w:pPr>
      <w:del w:id="1563" w:author="Fernandes, Richard" w:date="2019-01-02T16:46:00Z">
        <w:r w:rsidDel="00CA046B">
          <w:delText>Is there an observable adjacency effect for 20m or 30m pixels?</w:delText>
        </w:r>
      </w:del>
    </w:p>
    <w:p w:rsidR="008809C0" w:rsidDel="00CA046B" w:rsidRDefault="008809C0" w:rsidP="008809C0">
      <w:pPr>
        <w:pStyle w:val="ListParagraph"/>
        <w:numPr>
          <w:ilvl w:val="0"/>
          <w:numId w:val="12"/>
        </w:numPr>
        <w:rPr>
          <w:del w:id="1564" w:author="Fernandes, Richard" w:date="2019-01-02T16:46:00Z"/>
        </w:rPr>
      </w:pPr>
      <w:del w:id="1565" w:author="Fernandes, Richard" w:date="2019-01-02T16:46:00Z">
        <w:r w:rsidDel="00CA046B">
          <w:delText>How accurate are the default clear sky algorithms?</w:delText>
        </w:r>
      </w:del>
    </w:p>
    <w:p w:rsidR="008809C0" w:rsidDel="00CA046B" w:rsidRDefault="008809C0" w:rsidP="008809C0">
      <w:pPr>
        <w:pStyle w:val="ListParagraph"/>
        <w:numPr>
          <w:ilvl w:val="0"/>
          <w:numId w:val="12"/>
        </w:numPr>
        <w:rPr>
          <w:del w:id="1566" w:author="Fernandes, Richard" w:date="2019-01-02T16:46:00Z"/>
        </w:rPr>
      </w:pPr>
      <w:del w:id="1567" w:author="Fernandes, Richard" w:date="2019-01-02T16:46:00Z">
        <w:r w:rsidDel="00CA046B">
          <w:delText>Can Level 1, Level 2 processing be completed using naively parallel implementations?</w:delText>
        </w:r>
      </w:del>
    </w:p>
    <w:p w:rsidR="008809C0" w:rsidDel="00CA046B" w:rsidRDefault="008809C0" w:rsidP="008809C0">
      <w:pPr>
        <w:pStyle w:val="ListParagraph"/>
        <w:numPr>
          <w:ilvl w:val="0"/>
          <w:numId w:val="12"/>
        </w:numPr>
        <w:rPr>
          <w:del w:id="1568" w:author="Fernandes, Richard" w:date="2019-01-02T16:46:00Z"/>
        </w:rPr>
      </w:pPr>
      <w:del w:id="1569" w:author="Fernandes, Richard" w:date="2019-01-02T16:46:00Z">
        <w:r w:rsidDel="00CA046B">
          <w:delText>Can we speed up Level, Level 2 processing with ML algorithms?</w:delText>
        </w:r>
      </w:del>
    </w:p>
    <w:p w:rsidR="008809C0" w:rsidDel="00CA046B" w:rsidRDefault="008809C0" w:rsidP="008809C0">
      <w:pPr>
        <w:pStyle w:val="ListParagraph"/>
        <w:numPr>
          <w:ilvl w:val="0"/>
          <w:numId w:val="12"/>
        </w:numPr>
        <w:rPr>
          <w:del w:id="1570" w:author="Fernandes, Richard" w:date="2019-01-02T16:46:00Z"/>
        </w:rPr>
      </w:pPr>
      <w:del w:id="1571" w:author="Fernandes, Richard" w:date="2019-01-02T16:46:00Z">
        <w:r w:rsidDel="00CA046B">
          <w:delText>What is the sensitivity of the VPI to missing temporal samples?  Can we improve the VPI estimation using a fAPAR climatology based on surface temperature?</w:delText>
        </w:r>
      </w:del>
    </w:p>
    <w:p w:rsidR="008809C0" w:rsidDel="00CA046B" w:rsidRDefault="008809C0" w:rsidP="008809C0">
      <w:pPr>
        <w:pStyle w:val="ListParagraph"/>
        <w:numPr>
          <w:ilvl w:val="0"/>
          <w:numId w:val="12"/>
        </w:numPr>
        <w:rPr>
          <w:del w:id="1572" w:author="Fernandes, Richard" w:date="2019-01-02T16:46:00Z"/>
        </w:rPr>
      </w:pPr>
      <w:del w:id="1573" w:author="Fernandes, Richard" w:date="2019-01-02T16:46:00Z">
        <w:r w:rsidDel="00CA046B">
          <w:delText>How does the fAPAR and derived VPI from the medium resolution images compare to those from low resolution imagers (either from the system processing chain or from third party products)?</w:delText>
        </w:r>
      </w:del>
    </w:p>
    <w:p w:rsidR="008809C0" w:rsidDel="00CA046B" w:rsidRDefault="008809C0" w:rsidP="008809C0">
      <w:pPr>
        <w:pStyle w:val="ListParagraph"/>
        <w:numPr>
          <w:ilvl w:val="0"/>
          <w:numId w:val="12"/>
        </w:numPr>
        <w:rPr>
          <w:del w:id="1574" w:author="Fernandes, Richard" w:date="2019-01-02T16:46:00Z"/>
        </w:rPr>
      </w:pPr>
      <w:del w:id="1575" w:author="Fernandes, Richard" w:date="2019-01-02T16:46:00Z">
        <w:r w:rsidDel="00CA046B">
          <w:delText>How consistent is fAPAR and VPI across sensors?</w:delText>
        </w:r>
      </w:del>
    </w:p>
    <w:p w:rsidR="008809C0" w:rsidDel="00CA046B" w:rsidRDefault="008809C0" w:rsidP="008809C0">
      <w:pPr>
        <w:pStyle w:val="ListParagraph"/>
        <w:numPr>
          <w:ilvl w:val="0"/>
          <w:numId w:val="12"/>
        </w:numPr>
        <w:rPr>
          <w:del w:id="1576" w:author="Fernandes, Richard" w:date="2019-01-02T16:46:00Z"/>
        </w:rPr>
      </w:pPr>
      <w:del w:id="1577" w:author="Fernandes, Richard" w:date="2019-01-02T16:46:00Z">
        <w:r w:rsidDel="00CA046B">
          <w:delText>Can the system be implemented within current public cloud infrastructure?</w:delText>
        </w:r>
      </w:del>
    </w:p>
    <w:p w:rsidR="008809C0" w:rsidDel="00CA046B" w:rsidRDefault="008809C0" w:rsidP="008809C0">
      <w:pPr>
        <w:pStyle w:val="ListParagraph"/>
        <w:numPr>
          <w:ilvl w:val="0"/>
          <w:numId w:val="12"/>
        </w:numPr>
        <w:rPr>
          <w:del w:id="1578" w:author="Fernandes, Richard" w:date="2019-01-02T16:46:00Z"/>
        </w:rPr>
      </w:pPr>
      <w:del w:id="1579" w:author="Fernandes, Richard" w:date="2019-01-02T16:46:00Z">
        <w:r w:rsidDel="00CA046B">
          <w:delText>What is the best approach for catching and handling system exceptions?</w:delText>
        </w:r>
      </w:del>
    </w:p>
    <w:p w:rsidR="00685FF4" w:rsidDel="00CA046B" w:rsidRDefault="00685FF4" w:rsidP="0002742A">
      <w:pPr>
        <w:pStyle w:val="Heading2"/>
        <w:rPr>
          <w:del w:id="1580" w:author="Fernandes, Richard" w:date="2019-01-02T16:46:00Z"/>
        </w:rPr>
      </w:pPr>
      <w:del w:id="1581" w:author="Fernandes, Richard" w:date="2019-01-02T16:46:00Z">
        <w:r w:rsidDel="00CA046B">
          <w:delText>Implementation</w:delText>
        </w:r>
      </w:del>
    </w:p>
    <w:p w:rsidR="00685FF4" w:rsidDel="00CA046B" w:rsidRDefault="00685FF4" w:rsidP="002E6E3E">
      <w:pPr>
        <w:rPr>
          <w:del w:id="1582" w:author="Fernandes, Richard" w:date="2019-01-02T16:46:00Z"/>
        </w:rPr>
      </w:pPr>
    </w:p>
    <w:p w:rsidR="00685FF4" w:rsidDel="00CA046B" w:rsidRDefault="00685FF4" w:rsidP="002E6E3E">
      <w:pPr>
        <w:rPr>
          <w:del w:id="1583" w:author="Fernandes, Richard" w:date="2019-01-02T16:46:00Z"/>
        </w:rPr>
      </w:pPr>
      <w:del w:id="1584" w:author="Fernandes, Richard" w:date="2019-01-02T16:46:00Z">
        <w:r w:rsidDel="00CA046B">
          <w:delText>The implementation of the VPI is described in terms of the required system architecture and system functionality.</w:delText>
        </w:r>
      </w:del>
    </w:p>
    <w:p w:rsidR="00685FF4" w:rsidDel="00CA046B" w:rsidRDefault="00685FF4" w:rsidP="002E6E3E">
      <w:pPr>
        <w:rPr>
          <w:del w:id="1585" w:author="Fernandes, Richard" w:date="2019-01-02T16:46:00Z"/>
        </w:rPr>
      </w:pPr>
    </w:p>
    <w:p w:rsidR="002E6E3E" w:rsidDel="00CA046B" w:rsidRDefault="00EC5CD0" w:rsidP="0002742A">
      <w:pPr>
        <w:pStyle w:val="Heading3"/>
        <w:rPr>
          <w:del w:id="1586" w:author="Fernandes, Richard" w:date="2019-01-02T16:46:00Z"/>
        </w:rPr>
      </w:pPr>
      <w:del w:id="1587" w:author="Fernandes, Richard" w:date="2019-01-02T16:46:00Z">
        <w:r w:rsidDel="00CA046B">
          <w:delText>System Architecture</w:delText>
        </w:r>
      </w:del>
    </w:p>
    <w:p w:rsidR="00EC5CD0" w:rsidDel="00CA046B" w:rsidRDefault="00EC5CD0" w:rsidP="002E6E3E">
      <w:pPr>
        <w:rPr>
          <w:del w:id="1588" w:author="Fernandes, Richard" w:date="2019-01-02T16:46:00Z"/>
        </w:rPr>
      </w:pPr>
    </w:p>
    <w:p w:rsidR="00CC7300" w:rsidDel="00CA046B" w:rsidRDefault="00CC7300" w:rsidP="002E6E3E">
      <w:pPr>
        <w:rPr>
          <w:del w:id="1589" w:author="Fernandes, Richard" w:date="2019-01-02T16:46:00Z"/>
        </w:rPr>
      </w:pPr>
      <w:del w:id="1590" w:author="Fernandes, Richard" w:date="2019-01-02T16:46:00Z">
        <w:r w:rsidDel="00CA046B">
          <w:delText>The system for VPI production corresponds to a database including ancillary datasets ,  satellite data records (SDRs) and meteorologocial data records (MDRs)  and output VPI results and  functions to populate this database on an ongoing basis, to derive the VPI and to archive and disseminate results.</w:delText>
        </w:r>
        <w:r w:rsidR="003A249F" w:rsidDel="00CA046B">
          <w:delText xml:space="preserve">  Figure 1 provides a system diagram showing linkages between data and functions.</w:delText>
        </w:r>
      </w:del>
    </w:p>
    <w:p w:rsidR="002E4A5B" w:rsidDel="00CA046B" w:rsidRDefault="002E4A5B" w:rsidP="002E4A5B">
      <w:pPr>
        <w:keepNext/>
        <w:rPr>
          <w:del w:id="1591" w:author="Fernandes, Richard" w:date="2019-01-02T16:46:00Z"/>
        </w:rPr>
      </w:pPr>
      <w:del w:id="1592" w:author="Fernandes, Richard" w:date="2019-01-02T16:46:00Z">
        <w:r w:rsidDel="00CA046B">
          <w:rPr>
            <w:noProof/>
            <w:lang w:eastAsia="en-CA"/>
          </w:rPr>
          <w:drawing>
            <wp:inline distT="0" distB="0" distL="0" distR="0" wp14:anchorId="02923DDA" wp14:editId="3F5B800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del>
    </w:p>
    <w:p w:rsidR="003A249F" w:rsidDel="00CA046B" w:rsidRDefault="002E4A5B" w:rsidP="002E4A5B">
      <w:pPr>
        <w:pStyle w:val="Caption"/>
        <w:rPr>
          <w:del w:id="1593" w:author="Fernandes, Richard" w:date="2019-01-02T16:46:00Z"/>
        </w:rPr>
      </w:pPr>
      <w:del w:id="1594" w:author="Fernandes, Richard" w:date="2019-01-02T16:46:00Z">
        <w:r w:rsidDel="00CA046B">
          <w:delText xml:space="preserve">Figure </w:delText>
        </w:r>
        <w:r w:rsidR="00BC5F91" w:rsidDel="00CA046B">
          <w:rPr>
            <w:b w:val="0"/>
            <w:bCs w:val="0"/>
          </w:rPr>
          <w:fldChar w:fldCharType="begin"/>
        </w:r>
        <w:r w:rsidR="00BC5F91" w:rsidDel="00CA046B">
          <w:delInstrText xml:space="preserve"> SEQ Figure \* ARABIC </w:delInstrText>
        </w:r>
        <w:r w:rsidR="00BC5F91" w:rsidDel="00CA046B">
          <w:rPr>
            <w:b w:val="0"/>
            <w:bCs w:val="0"/>
          </w:rPr>
          <w:fldChar w:fldCharType="separate"/>
        </w:r>
        <w:r w:rsidR="009556E9" w:rsidDel="00CA046B">
          <w:rPr>
            <w:noProof/>
          </w:rPr>
          <w:delText>1</w:delText>
        </w:r>
        <w:r w:rsidR="00BC5F91" w:rsidDel="00CA046B">
          <w:rPr>
            <w:b w:val="0"/>
            <w:bCs w:val="0"/>
            <w:noProof/>
          </w:rPr>
          <w:fldChar w:fldCharType="end"/>
        </w:r>
      </w:del>
    </w:p>
    <w:p w:rsidR="002E4A5B" w:rsidDel="00CA046B" w:rsidRDefault="002E4A5B" w:rsidP="002E4A5B">
      <w:pPr>
        <w:rPr>
          <w:del w:id="1595" w:author="Fernandes, Richard" w:date="2019-01-02T16:46:00Z"/>
        </w:rPr>
      </w:pPr>
    </w:p>
    <w:p w:rsidR="002E4A5B" w:rsidDel="00CA046B" w:rsidRDefault="002E4A5B" w:rsidP="002E4A5B">
      <w:pPr>
        <w:rPr>
          <w:del w:id="1596" w:author="Fernandes, Richard" w:date="2019-01-02T16:46:00Z"/>
        </w:rPr>
      </w:pPr>
    </w:p>
    <w:p w:rsidR="002E4A5B" w:rsidDel="00CA046B" w:rsidRDefault="002E4A5B" w:rsidP="002E4A5B">
      <w:pPr>
        <w:rPr>
          <w:del w:id="1597" w:author="Fernandes, Richard" w:date="2019-01-02T16:46:00Z"/>
        </w:rPr>
      </w:pPr>
    </w:p>
    <w:p w:rsidR="002E4A5B" w:rsidDel="00CA046B" w:rsidRDefault="002E4A5B" w:rsidP="002E4A5B">
      <w:pPr>
        <w:rPr>
          <w:del w:id="1598" w:author="Fernandes, Richard" w:date="2019-01-02T16:46:00Z"/>
        </w:rPr>
      </w:pPr>
    </w:p>
    <w:p w:rsidR="002E4A5B" w:rsidDel="00CA046B" w:rsidRDefault="002E4A5B" w:rsidP="002E4A5B">
      <w:pPr>
        <w:rPr>
          <w:del w:id="1599" w:author="Fernandes, Richard" w:date="2019-01-02T16:46:00Z"/>
        </w:rPr>
      </w:pPr>
    </w:p>
    <w:p w:rsidR="002E4A5B" w:rsidDel="00CA046B" w:rsidRDefault="002E4A5B" w:rsidP="002E4A5B">
      <w:pPr>
        <w:rPr>
          <w:del w:id="1600" w:author="Fernandes, Richard" w:date="2019-01-02T16:46:00Z"/>
        </w:rPr>
      </w:pPr>
    </w:p>
    <w:p w:rsidR="002E4A5B" w:rsidDel="00CA046B" w:rsidRDefault="002E4A5B" w:rsidP="002E4A5B">
      <w:pPr>
        <w:rPr>
          <w:del w:id="1601" w:author="Fernandes, Richard" w:date="2019-01-02T16:46:00Z"/>
        </w:rPr>
      </w:pPr>
    </w:p>
    <w:p w:rsidR="002E4A5B" w:rsidDel="00CA046B" w:rsidRDefault="002E4A5B" w:rsidP="002E4A5B">
      <w:pPr>
        <w:rPr>
          <w:del w:id="1602" w:author="Fernandes, Richard" w:date="2019-01-02T16:46:00Z"/>
        </w:rPr>
      </w:pPr>
    </w:p>
    <w:p w:rsidR="002E4A5B" w:rsidDel="00CA046B" w:rsidRDefault="002E4A5B" w:rsidP="002E4A5B">
      <w:pPr>
        <w:rPr>
          <w:del w:id="1603" w:author="Fernandes, Richard" w:date="2019-01-02T16:46:00Z"/>
        </w:rPr>
      </w:pPr>
    </w:p>
    <w:p w:rsidR="002E4A5B" w:rsidRPr="002E4A5B" w:rsidDel="00CA046B" w:rsidRDefault="002E4A5B" w:rsidP="002E4A5B">
      <w:pPr>
        <w:rPr>
          <w:del w:id="1604" w:author="Fernandes, Richard" w:date="2019-01-02T16:46:00Z"/>
        </w:rPr>
      </w:pPr>
    </w:p>
    <w:p w:rsidR="00EC5CD0" w:rsidDel="00CA046B" w:rsidRDefault="00EC5CD0" w:rsidP="0002742A">
      <w:pPr>
        <w:pStyle w:val="Heading4"/>
        <w:rPr>
          <w:del w:id="1605" w:author="Fernandes, Richard" w:date="2019-01-02T16:46:00Z"/>
        </w:rPr>
      </w:pPr>
      <w:del w:id="1606" w:author="Fernandes, Richard" w:date="2019-01-02T16:46:00Z">
        <w:r w:rsidDel="00CA046B">
          <w:delText>Database</w:delText>
        </w:r>
      </w:del>
    </w:p>
    <w:p w:rsidR="00CC7300" w:rsidDel="00CA046B" w:rsidRDefault="00CC7300" w:rsidP="002E6E3E">
      <w:pPr>
        <w:rPr>
          <w:del w:id="1607" w:author="Fernandes, Richard" w:date="2019-01-02T16:46:00Z"/>
        </w:rPr>
      </w:pPr>
    </w:p>
    <w:p w:rsidR="00CC7300" w:rsidDel="00CA046B" w:rsidRDefault="00CC7300" w:rsidP="002E6E3E">
      <w:pPr>
        <w:rPr>
          <w:del w:id="1608" w:author="Fernandes, Richard" w:date="2019-01-02T16:46:00Z"/>
        </w:rPr>
      </w:pPr>
      <w:del w:id="1609" w:author="Fernandes, Richard" w:date="2019-01-02T16:46:00Z">
        <w:r w:rsidDel="00CA046B">
          <w:delText>The database corresponds to satellite data records  and meteorological data records essential for VPI derivation and ancillary datasets that are required to meet the performance specification of the VPI but not essential for derivation of the VPI.</w:delText>
        </w:r>
      </w:del>
    </w:p>
    <w:p w:rsidR="00CC7300" w:rsidDel="00CA046B" w:rsidRDefault="00CC7300" w:rsidP="002E6E3E">
      <w:pPr>
        <w:rPr>
          <w:del w:id="1610" w:author="Fernandes, Richard" w:date="2019-01-02T16:46:00Z"/>
        </w:rPr>
      </w:pPr>
      <w:del w:id="1611" w:author="Fernandes, Richard" w:date="2019-01-02T16:46:00Z">
        <w:r w:rsidDel="00CA046B">
          <w:delText xml:space="preserve">  </w:delText>
        </w:r>
      </w:del>
    </w:p>
    <w:p w:rsidR="00EC5CD0" w:rsidDel="00CA046B" w:rsidRDefault="00EC5CD0" w:rsidP="0002742A">
      <w:pPr>
        <w:pStyle w:val="Heading5"/>
        <w:rPr>
          <w:del w:id="1612" w:author="Fernandes, Richard" w:date="2019-01-02T16:46:00Z"/>
        </w:rPr>
      </w:pPr>
      <w:del w:id="1613" w:author="Fernandes, Richard" w:date="2019-01-02T16:46:00Z">
        <w:r w:rsidDel="00CA046B">
          <w:delText>Ancillary Spatial Datasets</w:delText>
        </w:r>
      </w:del>
    </w:p>
    <w:p w:rsidR="0002742A" w:rsidDel="00CA046B" w:rsidRDefault="0002742A" w:rsidP="002E6E3E">
      <w:pPr>
        <w:rPr>
          <w:del w:id="1614" w:author="Fernandes, Richard" w:date="2019-01-02T16:46:00Z"/>
        </w:rPr>
      </w:pPr>
    </w:p>
    <w:p w:rsidR="00EC5CD0" w:rsidDel="00CA046B" w:rsidRDefault="00EC5CD0" w:rsidP="002E6E3E">
      <w:pPr>
        <w:rPr>
          <w:del w:id="1615" w:author="Fernandes, Richard" w:date="2019-01-02T16:46:00Z"/>
        </w:rPr>
      </w:pPr>
      <w:del w:id="1616" w:author="Fernandes, Richard" w:date="2019-01-02T16:46:00Z">
        <w:r w:rsidRPr="00CC30D8" w:rsidDel="00CA046B">
          <w:rPr>
            <w:b/>
          </w:rPr>
          <w:delText>North American Land Cover Change</w:delText>
        </w:r>
        <w:r w:rsidDel="00CA046B">
          <w:delText xml:space="preserve"> – annual, 500m gridded at 250m.  Probability of change in FAO Level 2 land cover during given year.  Source: NRCan.  Data volume: </w:delText>
        </w:r>
        <w:r w:rsidR="00E83848" w:rsidDel="00CA046B">
          <w:delText xml:space="preserve"> xx</w:delText>
        </w:r>
        <w:r w:rsidDel="00CA046B">
          <w:delText>. Data format: GDAL compatible RASTER.</w:delText>
        </w:r>
      </w:del>
    </w:p>
    <w:p w:rsidR="00E83848" w:rsidDel="00CA046B" w:rsidRDefault="00E83848" w:rsidP="002E6E3E">
      <w:pPr>
        <w:rPr>
          <w:del w:id="1617" w:author="Fernandes, Richard" w:date="2019-01-02T16:46:00Z"/>
        </w:rPr>
      </w:pPr>
    </w:p>
    <w:p w:rsidR="00EC5CD0" w:rsidDel="00CA046B" w:rsidRDefault="00EC5CD0" w:rsidP="002E6E3E">
      <w:pPr>
        <w:rPr>
          <w:del w:id="1618" w:author="Fernandes, Richard" w:date="2019-01-02T16:46:00Z"/>
        </w:rPr>
      </w:pPr>
      <w:del w:id="1619" w:author="Fernandes, Richard" w:date="2019-01-02T16:46:00Z">
        <w:r w:rsidRPr="00CC30D8" w:rsidDel="00CA046B">
          <w:rPr>
            <w:b/>
          </w:rPr>
          <w:delText>Digital Elevation Model</w:delText>
        </w:r>
        <w:r w:rsidDel="00CA046B">
          <w:delText xml:space="preserve"> – constant in time, xxm gridded at 250m and </w:delText>
        </w:r>
        <w:r w:rsidR="00E83848" w:rsidDel="00CA046B">
          <w:delText>20m.  Elevation in meters WGS84 NAD 83.  Source: Canada xx.  USA xx.  Data volume: xx.  Data format: GDAL compatible raster.</w:delText>
        </w:r>
      </w:del>
    </w:p>
    <w:p w:rsidR="00E83848" w:rsidDel="00CA046B" w:rsidRDefault="00E83848" w:rsidP="002E6E3E">
      <w:pPr>
        <w:rPr>
          <w:del w:id="1620" w:author="Fernandes, Richard" w:date="2019-01-02T16:46:00Z"/>
        </w:rPr>
      </w:pPr>
    </w:p>
    <w:p w:rsidR="00E83848" w:rsidDel="00CA046B" w:rsidRDefault="00E83848" w:rsidP="002E6E3E">
      <w:pPr>
        <w:rPr>
          <w:del w:id="1621" w:author="Fernandes, Richard" w:date="2019-01-02T16:46:00Z"/>
        </w:rPr>
      </w:pPr>
      <w:del w:id="1622" w:author="Fernandes, Richard" w:date="2019-01-02T16:46:00Z">
        <w:r w:rsidRPr="00CC30D8" w:rsidDel="00CA046B">
          <w:rPr>
            <w:b/>
          </w:rPr>
          <w:delText>National Ecosystem Framework Partitions</w:delText>
        </w:r>
        <w:r w:rsidDel="00CA046B">
          <w:delText xml:space="preserve"> – constant in time, vector polygons gridded at 205m and 20m.  Unique value polygons indicating, ecoregion, ecodistrict, ecozone and ecoprovince by political province and Level iii Watershed.  For US coding by Level III watershed and state.   Source: Canada xx.  USA xx.  Data volume: xx.  Data format: GDAL compatible raster.</w:delText>
        </w:r>
      </w:del>
    </w:p>
    <w:p w:rsidR="00E83848" w:rsidDel="00CA046B" w:rsidRDefault="00E83848" w:rsidP="002E6E3E">
      <w:pPr>
        <w:rPr>
          <w:del w:id="1623" w:author="Fernandes, Richard" w:date="2019-01-02T16:46:00Z"/>
        </w:rPr>
      </w:pPr>
    </w:p>
    <w:p w:rsidR="00E83848" w:rsidDel="00CA046B" w:rsidRDefault="00E83848" w:rsidP="002E6E3E">
      <w:pPr>
        <w:rPr>
          <w:del w:id="1624" w:author="Fernandes, Richard" w:date="2019-01-02T16:46:00Z"/>
        </w:rPr>
      </w:pPr>
      <w:del w:id="1625" w:author="Fernandes, Richard" w:date="2019-01-02T16:46:00Z">
        <w:r w:rsidRPr="00CC30D8" w:rsidDel="00CA046B">
          <w:rPr>
            <w:b/>
          </w:rPr>
          <w:delText>Sesqui-decadal land cover</w:delText>
        </w:r>
        <w:r w:rsidDel="00CA046B">
          <w:delText xml:space="preserve"> – 2000, 2005, 2015, …, 60m gridded at 20m.  Dominant FAO Level II land cover.  Sub-dominant FAO Level II land cover.  Dominant non-vegetated cover.  Percentage dominant land cover.  Percentage su-dominant land cover.   Percentage non-vegetated cover.  Source: Canada xx.  USA: xx.  Data volume: xx.  Data format: GDAL compatible raster.</w:delText>
        </w:r>
      </w:del>
    </w:p>
    <w:p w:rsidR="00CC30D8" w:rsidDel="00CA046B" w:rsidRDefault="00CC30D8" w:rsidP="002E6E3E">
      <w:pPr>
        <w:rPr>
          <w:del w:id="1626" w:author="Fernandes, Richard" w:date="2019-01-02T16:46:00Z"/>
        </w:rPr>
      </w:pPr>
    </w:p>
    <w:p w:rsidR="00E83848" w:rsidDel="00CA046B" w:rsidRDefault="005F2D78" w:rsidP="002E6E3E">
      <w:pPr>
        <w:rPr>
          <w:del w:id="1627" w:author="Fernandes, Richard" w:date="2019-01-02T16:46:00Z"/>
        </w:rPr>
      </w:pPr>
      <w:del w:id="1628" w:author="Fernandes, Richard" w:date="2019-01-02T16:46:00Z">
        <w:r w:rsidRPr="00CC30D8" w:rsidDel="00CA046B">
          <w:rPr>
            <w:b/>
          </w:rPr>
          <w:delText>Surface shaded mask (SSM).</w:delText>
        </w:r>
        <w:r w:rsidDel="00CA046B">
          <w:delText xml:space="preserve">  The SSM corresponds to daily masks of land surface that is potentially shaded under direct illuminaton.  The mask is pre-computed for each day during nominal overpass times for each sensor given the ancillary DEM.  The computation corresponds to a worst case mask considering DEM uncertainty.</w:delText>
        </w:r>
      </w:del>
    </w:p>
    <w:p w:rsidR="00E83848" w:rsidDel="00CA046B" w:rsidRDefault="00E83848" w:rsidP="002E6E3E">
      <w:pPr>
        <w:rPr>
          <w:del w:id="1629" w:author="Fernandes, Richard" w:date="2019-01-02T16:46:00Z"/>
        </w:rPr>
      </w:pPr>
    </w:p>
    <w:p w:rsidR="00E83848" w:rsidDel="00CA046B" w:rsidRDefault="00CC7300" w:rsidP="0002742A">
      <w:pPr>
        <w:pStyle w:val="Heading5"/>
        <w:rPr>
          <w:del w:id="1630" w:author="Fernandes, Richard" w:date="2019-01-02T16:46:00Z"/>
        </w:rPr>
      </w:pPr>
      <w:del w:id="1631" w:author="Fernandes, Richard" w:date="2019-01-02T16:46:00Z">
        <w:r w:rsidDel="00CA046B">
          <w:delText>Satellite Data Records</w:delText>
        </w:r>
      </w:del>
    </w:p>
    <w:p w:rsidR="00EC5CD0" w:rsidDel="00CA046B" w:rsidRDefault="00EC5CD0" w:rsidP="002E6E3E">
      <w:pPr>
        <w:rPr>
          <w:del w:id="1632" w:author="Fernandes, Richard" w:date="2019-01-02T16:46:00Z"/>
        </w:rPr>
      </w:pPr>
    </w:p>
    <w:p w:rsidR="00A91427" w:rsidDel="00CA046B" w:rsidRDefault="00CC7300" w:rsidP="002E6E3E">
      <w:pPr>
        <w:rPr>
          <w:del w:id="1633" w:author="Fernandes, Richard" w:date="2019-01-02T16:46:00Z"/>
        </w:rPr>
      </w:pPr>
      <w:del w:id="1634" w:author="Fernandes, Richard" w:date="2019-01-02T16:46:00Z">
        <w:r w:rsidDel="00CA046B">
          <w:delText>The SDRs identified in Table 1 correspond to a sufficient set of inputs to derive the VPI as of the writing of this document (Version 1.0).  However, the minimum neccessary set will change depending on the operating VPI algorithm, the availability of cloud free data, and the minimum user requirements in terms of temporal and spatial resolution.</w:delText>
        </w:r>
      </w:del>
    </w:p>
    <w:p w:rsidR="002E4A5B" w:rsidDel="00CA046B" w:rsidRDefault="002E4A5B" w:rsidP="002E4A5B">
      <w:pPr>
        <w:pStyle w:val="Caption"/>
        <w:keepNext/>
        <w:rPr>
          <w:del w:id="1635" w:author="Fernandes, Richard" w:date="2019-01-02T16:46:00Z"/>
        </w:rPr>
      </w:pPr>
      <w:del w:id="1636" w:author="Fernandes, Richard"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1</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1344"/>
        <w:gridCol w:w="1345"/>
        <w:gridCol w:w="1503"/>
        <w:gridCol w:w="796"/>
        <w:gridCol w:w="796"/>
        <w:gridCol w:w="1676"/>
        <w:gridCol w:w="1030"/>
        <w:gridCol w:w="860"/>
      </w:tblGrid>
      <w:tr w:rsidR="00A91427" w:rsidDel="00CA046B" w:rsidTr="00CC30D8">
        <w:trPr>
          <w:del w:id="1637" w:author="Fernandes, Richard" w:date="2019-01-02T16:46:00Z"/>
        </w:trPr>
        <w:tc>
          <w:tcPr>
            <w:tcW w:w="1369" w:type="dxa"/>
          </w:tcPr>
          <w:p w:rsidR="00A91427" w:rsidDel="00CA046B" w:rsidRDefault="00A91427" w:rsidP="002E6E3E">
            <w:pPr>
              <w:rPr>
                <w:del w:id="1638" w:author="Fernandes, Richard" w:date="2019-01-02T16:46:00Z"/>
              </w:rPr>
            </w:pPr>
            <w:del w:id="1639" w:author="Fernandes, Richard" w:date="2019-01-02T16:46:00Z">
              <w:r w:rsidDel="00CA046B">
                <w:delText>Name</w:delText>
              </w:r>
            </w:del>
          </w:p>
        </w:tc>
        <w:tc>
          <w:tcPr>
            <w:tcW w:w="1367" w:type="dxa"/>
          </w:tcPr>
          <w:p w:rsidR="00A91427" w:rsidDel="00CA046B" w:rsidRDefault="00A91427" w:rsidP="002E6E3E">
            <w:pPr>
              <w:rPr>
                <w:del w:id="1640" w:author="Fernandes, Richard" w:date="2019-01-02T16:46:00Z"/>
              </w:rPr>
            </w:pPr>
            <w:del w:id="1641" w:author="Fernandes, Richard" w:date="2019-01-02T16:46:00Z">
              <w:r w:rsidDel="00CA046B">
                <w:delText>Description</w:delText>
              </w:r>
            </w:del>
          </w:p>
        </w:tc>
        <w:tc>
          <w:tcPr>
            <w:tcW w:w="1539" w:type="dxa"/>
          </w:tcPr>
          <w:p w:rsidR="00A91427" w:rsidDel="00CA046B" w:rsidRDefault="00A91427" w:rsidP="002E6E3E">
            <w:pPr>
              <w:rPr>
                <w:del w:id="1642" w:author="Fernandes, Richard" w:date="2019-01-02T16:46:00Z"/>
              </w:rPr>
            </w:pPr>
            <w:del w:id="1643" w:author="Fernandes, Richard" w:date="2019-01-02T16:46:00Z">
              <w:r w:rsidDel="00CA046B">
                <w:delText>Satellites</w:delText>
              </w:r>
            </w:del>
          </w:p>
        </w:tc>
        <w:tc>
          <w:tcPr>
            <w:tcW w:w="853" w:type="dxa"/>
          </w:tcPr>
          <w:p w:rsidR="00A91427" w:rsidDel="00CA046B" w:rsidRDefault="00A91427" w:rsidP="002E6E3E">
            <w:pPr>
              <w:rPr>
                <w:del w:id="1644" w:author="Fernandes, Richard" w:date="2019-01-02T16:46:00Z"/>
              </w:rPr>
            </w:pPr>
            <w:del w:id="1645" w:author="Fernandes, Richard" w:date="2019-01-02T16:46:00Z">
              <w:r w:rsidDel="00CA046B">
                <w:delText>Period Start</w:delText>
              </w:r>
            </w:del>
          </w:p>
        </w:tc>
        <w:tc>
          <w:tcPr>
            <w:tcW w:w="853" w:type="dxa"/>
          </w:tcPr>
          <w:p w:rsidR="00A91427" w:rsidDel="00CA046B" w:rsidRDefault="00A91427" w:rsidP="002E6E3E">
            <w:pPr>
              <w:rPr>
                <w:del w:id="1646" w:author="Fernandes, Richard" w:date="2019-01-02T16:46:00Z"/>
              </w:rPr>
            </w:pPr>
            <w:del w:id="1647" w:author="Fernandes, Richard" w:date="2019-01-02T16:46:00Z">
              <w:r w:rsidDel="00CA046B">
                <w:delText>Period End</w:delText>
              </w:r>
            </w:del>
          </w:p>
        </w:tc>
        <w:tc>
          <w:tcPr>
            <w:tcW w:w="1682" w:type="dxa"/>
          </w:tcPr>
          <w:p w:rsidR="00A91427" w:rsidDel="00CA046B" w:rsidRDefault="00A91427" w:rsidP="002E6E3E">
            <w:pPr>
              <w:rPr>
                <w:del w:id="1648" w:author="Fernandes, Richard" w:date="2019-01-02T16:46:00Z"/>
              </w:rPr>
            </w:pPr>
            <w:del w:id="1649" w:author="Fernandes, Richard" w:date="2019-01-02T16:46:00Z">
              <w:r w:rsidDel="00CA046B">
                <w:delText>Data Volume (year*10^8km2)</w:delText>
              </w:r>
            </w:del>
          </w:p>
        </w:tc>
        <w:tc>
          <w:tcPr>
            <w:tcW w:w="1033" w:type="dxa"/>
          </w:tcPr>
          <w:p w:rsidR="00A91427" w:rsidDel="00CA046B" w:rsidRDefault="00A91427" w:rsidP="002E6E3E">
            <w:pPr>
              <w:rPr>
                <w:del w:id="1650" w:author="Fernandes, Richard" w:date="2019-01-02T16:46:00Z"/>
              </w:rPr>
            </w:pPr>
            <w:del w:id="1651" w:author="Fernandes, Richard" w:date="2019-01-02T16:46:00Z">
              <w:r w:rsidDel="00CA046B">
                <w:delText>Producer</w:delText>
              </w:r>
            </w:del>
          </w:p>
        </w:tc>
        <w:tc>
          <w:tcPr>
            <w:tcW w:w="880" w:type="dxa"/>
          </w:tcPr>
          <w:p w:rsidR="00A91427" w:rsidDel="00CA046B" w:rsidRDefault="00A91427" w:rsidP="002E6E3E">
            <w:pPr>
              <w:rPr>
                <w:del w:id="1652" w:author="Fernandes, Richard" w:date="2019-01-02T16:46:00Z"/>
              </w:rPr>
            </w:pPr>
            <w:del w:id="1653" w:author="Fernandes, Richard" w:date="2019-01-02T16:46:00Z">
              <w:r w:rsidDel="00CA046B">
                <w:delText>Access</w:delText>
              </w:r>
            </w:del>
          </w:p>
        </w:tc>
      </w:tr>
      <w:tr w:rsidR="00A91427" w:rsidDel="00CA046B" w:rsidTr="00CC30D8">
        <w:trPr>
          <w:del w:id="1654" w:author="Fernandes, Richard" w:date="2019-01-02T16:46:00Z"/>
        </w:trPr>
        <w:tc>
          <w:tcPr>
            <w:tcW w:w="1369" w:type="dxa"/>
          </w:tcPr>
          <w:p w:rsidR="00A91427" w:rsidDel="00CA046B" w:rsidRDefault="00A91427" w:rsidP="002E6E3E">
            <w:pPr>
              <w:rPr>
                <w:del w:id="1655" w:author="Fernandes, Richard" w:date="2019-01-02T16:46:00Z"/>
              </w:rPr>
            </w:pPr>
            <w:del w:id="1656" w:author="Fernandes, Richard" w:date="2019-01-02T16:46:00Z">
              <w:r w:rsidDel="00CA046B">
                <w:delText>MOD09xx</w:delText>
              </w:r>
            </w:del>
          </w:p>
        </w:tc>
        <w:tc>
          <w:tcPr>
            <w:tcW w:w="1367" w:type="dxa"/>
          </w:tcPr>
          <w:p w:rsidR="00A91427" w:rsidDel="00CA046B" w:rsidRDefault="00A91427" w:rsidP="002E6E3E">
            <w:pPr>
              <w:rPr>
                <w:del w:id="1657" w:author="Fernandes, Richard" w:date="2019-01-02T16:46:00Z"/>
              </w:rPr>
            </w:pPr>
            <w:del w:id="1658" w:author="Fernandes, Richard" w:date="2019-01-02T16:46:00Z">
              <w:r w:rsidDel="00CA046B">
                <w:delText>MODIS  daily Surface Reflectances</w:delText>
              </w:r>
            </w:del>
          </w:p>
        </w:tc>
        <w:tc>
          <w:tcPr>
            <w:tcW w:w="1539" w:type="dxa"/>
          </w:tcPr>
          <w:p w:rsidR="00A91427" w:rsidDel="00CA046B" w:rsidRDefault="00A91427" w:rsidP="002E6E3E">
            <w:pPr>
              <w:rPr>
                <w:del w:id="1659" w:author="Fernandes, Richard" w:date="2019-01-02T16:46:00Z"/>
              </w:rPr>
            </w:pPr>
            <w:del w:id="1660" w:author="Fernandes, Richard" w:date="2019-01-02T16:46:00Z">
              <w:r w:rsidDel="00CA046B">
                <w:delText>MODIS/TERRA</w:delText>
              </w:r>
            </w:del>
          </w:p>
        </w:tc>
        <w:tc>
          <w:tcPr>
            <w:tcW w:w="853" w:type="dxa"/>
          </w:tcPr>
          <w:p w:rsidR="00A91427" w:rsidDel="00CA046B" w:rsidRDefault="00A91427" w:rsidP="002E6E3E">
            <w:pPr>
              <w:rPr>
                <w:del w:id="1661" w:author="Fernandes, Richard" w:date="2019-01-02T16:46:00Z"/>
              </w:rPr>
            </w:pPr>
          </w:p>
        </w:tc>
        <w:tc>
          <w:tcPr>
            <w:tcW w:w="853" w:type="dxa"/>
          </w:tcPr>
          <w:p w:rsidR="00A91427" w:rsidDel="00CA046B" w:rsidRDefault="00A91427" w:rsidP="002E6E3E">
            <w:pPr>
              <w:rPr>
                <w:del w:id="1662" w:author="Fernandes, Richard" w:date="2019-01-02T16:46:00Z"/>
              </w:rPr>
            </w:pPr>
          </w:p>
        </w:tc>
        <w:tc>
          <w:tcPr>
            <w:tcW w:w="1682" w:type="dxa"/>
          </w:tcPr>
          <w:p w:rsidR="00A91427" w:rsidDel="00CA046B" w:rsidRDefault="00A91427" w:rsidP="002E6E3E">
            <w:pPr>
              <w:rPr>
                <w:del w:id="1663" w:author="Fernandes, Richard" w:date="2019-01-02T16:46:00Z"/>
              </w:rPr>
            </w:pPr>
          </w:p>
        </w:tc>
        <w:tc>
          <w:tcPr>
            <w:tcW w:w="1033" w:type="dxa"/>
          </w:tcPr>
          <w:p w:rsidR="00A91427" w:rsidDel="00CA046B" w:rsidRDefault="00A91427" w:rsidP="002E6E3E">
            <w:pPr>
              <w:rPr>
                <w:del w:id="1664" w:author="Fernandes, Richard" w:date="2019-01-02T16:46:00Z"/>
              </w:rPr>
            </w:pPr>
          </w:p>
        </w:tc>
        <w:tc>
          <w:tcPr>
            <w:tcW w:w="880" w:type="dxa"/>
          </w:tcPr>
          <w:p w:rsidR="00A91427" w:rsidDel="00CA046B" w:rsidRDefault="00A91427" w:rsidP="002E6E3E">
            <w:pPr>
              <w:rPr>
                <w:del w:id="1665" w:author="Fernandes, Richard" w:date="2019-01-02T16:46:00Z"/>
              </w:rPr>
            </w:pPr>
            <w:del w:id="1666" w:author="Fernandes, Richard" w:date="2019-01-02T16:46:00Z">
              <w:r w:rsidDel="00CA046B">
                <w:delText>AWS, Google Cloud</w:delText>
              </w:r>
            </w:del>
          </w:p>
        </w:tc>
      </w:tr>
      <w:tr w:rsidR="00A91427" w:rsidDel="00CA046B" w:rsidTr="00CC30D8">
        <w:trPr>
          <w:del w:id="1667" w:author="Fernandes, Richard" w:date="2019-01-02T16:46:00Z"/>
        </w:trPr>
        <w:tc>
          <w:tcPr>
            <w:tcW w:w="1369" w:type="dxa"/>
          </w:tcPr>
          <w:p w:rsidR="00A91427" w:rsidDel="00CA046B" w:rsidRDefault="00A91427" w:rsidP="00A91427">
            <w:pPr>
              <w:rPr>
                <w:del w:id="1668" w:author="Fernandes, Richard" w:date="2019-01-02T16:46:00Z"/>
              </w:rPr>
            </w:pPr>
            <w:del w:id="1669" w:author="Fernandes, Richard" w:date="2019-01-02T16:46:00Z">
              <w:r w:rsidDel="00CA046B">
                <w:delText>MOD15A2</w:delText>
              </w:r>
            </w:del>
          </w:p>
        </w:tc>
        <w:tc>
          <w:tcPr>
            <w:tcW w:w="1367" w:type="dxa"/>
          </w:tcPr>
          <w:p w:rsidR="00A91427" w:rsidDel="00CA046B" w:rsidRDefault="00A91427" w:rsidP="002E6E3E">
            <w:pPr>
              <w:rPr>
                <w:del w:id="1670" w:author="Fernandes, Richard" w:date="2019-01-02T16:46:00Z"/>
              </w:rPr>
            </w:pPr>
            <w:del w:id="1671" w:author="Fernandes, Richard" w:date="2019-01-02T16:46:00Z">
              <w:r w:rsidDel="00CA046B">
                <w:delText>Modis 8 dayfAPAR Product</w:delText>
              </w:r>
            </w:del>
          </w:p>
        </w:tc>
        <w:tc>
          <w:tcPr>
            <w:tcW w:w="1539" w:type="dxa"/>
          </w:tcPr>
          <w:p w:rsidR="00A91427" w:rsidDel="00CA046B" w:rsidRDefault="00A91427" w:rsidP="002E6E3E">
            <w:pPr>
              <w:rPr>
                <w:del w:id="1672" w:author="Fernandes, Richard" w:date="2019-01-02T16:46:00Z"/>
              </w:rPr>
            </w:pPr>
            <w:del w:id="1673" w:author="Fernandes, Richard" w:date="2019-01-02T16:46:00Z">
              <w:r w:rsidDel="00CA046B">
                <w:delText>MODIS/terra</w:delText>
              </w:r>
            </w:del>
          </w:p>
        </w:tc>
        <w:tc>
          <w:tcPr>
            <w:tcW w:w="853" w:type="dxa"/>
          </w:tcPr>
          <w:p w:rsidR="00A91427" w:rsidDel="00CA046B" w:rsidRDefault="00A91427" w:rsidP="002E6E3E">
            <w:pPr>
              <w:rPr>
                <w:del w:id="1674" w:author="Fernandes, Richard" w:date="2019-01-02T16:46:00Z"/>
              </w:rPr>
            </w:pPr>
          </w:p>
        </w:tc>
        <w:tc>
          <w:tcPr>
            <w:tcW w:w="853" w:type="dxa"/>
          </w:tcPr>
          <w:p w:rsidR="00A91427" w:rsidDel="00CA046B" w:rsidRDefault="00A91427" w:rsidP="002E6E3E">
            <w:pPr>
              <w:rPr>
                <w:del w:id="1675" w:author="Fernandes, Richard" w:date="2019-01-02T16:46:00Z"/>
              </w:rPr>
            </w:pPr>
          </w:p>
        </w:tc>
        <w:tc>
          <w:tcPr>
            <w:tcW w:w="1682" w:type="dxa"/>
          </w:tcPr>
          <w:p w:rsidR="00A91427" w:rsidDel="00CA046B" w:rsidRDefault="00A91427" w:rsidP="002E6E3E">
            <w:pPr>
              <w:rPr>
                <w:del w:id="1676" w:author="Fernandes, Richard" w:date="2019-01-02T16:46:00Z"/>
              </w:rPr>
            </w:pPr>
          </w:p>
        </w:tc>
        <w:tc>
          <w:tcPr>
            <w:tcW w:w="1033" w:type="dxa"/>
          </w:tcPr>
          <w:p w:rsidR="00A91427" w:rsidDel="00CA046B" w:rsidRDefault="00A91427" w:rsidP="002E6E3E">
            <w:pPr>
              <w:rPr>
                <w:del w:id="1677" w:author="Fernandes, Richard" w:date="2019-01-02T16:46:00Z"/>
              </w:rPr>
            </w:pPr>
          </w:p>
        </w:tc>
        <w:tc>
          <w:tcPr>
            <w:tcW w:w="880" w:type="dxa"/>
          </w:tcPr>
          <w:p w:rsidR="00A91427" w:rsidDel="00CA046B" w:rsidRDefault="00A91427" w:rsidP="002E6E3E">
            <w:pPr>
              <w:rPr>
                <w:del w:id="1678" w:author="Fernandes, Richard" w:date="2019-01-02T16:46:00Z"/>
              </w:rPr>
            </w:pPr>
            <w:del w:id="1679" w:author="Fernandes, Richard" w:date="2019-01-02T16:46:00Z">
              <w:r w:rsidDel="00CA046B">
                <w:delText>EOSDIS</w:delText>
              </w:r>
            </w:del>
          </w:p>
        </w:tc>
      </w:tr>
      <w:tr w:rsidR="005F2D78" w:rsidDel="00CA046B" w:rsidTr="00CC30D8">
        <w:trPr>
          <w:del w:id="1680" w:author="Fernandes, Richard" w:date="2019-01-02T16:46:00Z"/>
        </w:trPr>
        <w:tc>
          <w:tcPr>
            <w:tcW w:w="1369" w:type="dxa"/>
          </w:tcPr>
          <w:p w:rsidR="005F2D78" w:rsidDel="00CA046B" w:rsidRDefault="005F2D78" w:rsidP="00A91427">
            <w:pPr>
              <w:rPr>
                <w:del w:id="1681" w:author="Fernandes, Richard" w:date="2019-01-02T16:46:00Z"/>
              </w:rPr>
            </w:pPr>
            <w:del w:id="1682" w:author="Fernandes, Richard" w:date="2019-01-02T16:46:00Z">
              <w:r w:rsidDel="00CA046B">
                <w:delText>MOD43</w:delText>
              </w:r>
            </w:del>
          </w:p>
        </w:tc>
        <w:tc>
          <w:tcPr>
            <w:tcW w:w="1367" w:type="dxa"/>
          </w:tcPr>
          <w:p w:rsidR="005F2D78" w:rsidDel="00CA046B" w:rsidRDefault="005F2D78" w:rsidP="002E6E3E">
            <w:pPr>
              <w:rPr>
                <w:del w:id="1683" w:author="Fernandes, Richard" w:date="2019-01-02T16:46:00Z"/>
              </w:rPr>
            </w:pPr>
            <w:del w:id="1684" w:author="Fernandes, Richard" w:date="2019-01-02T16:46:00Z">
              <w:r w:rsidDel="00CA046B">
                <w:delText>Modis BRDF Kernels</w:delText>
              </w:r>
            </w:del>
          </w:p>
        </w:tc>
        <w:tc>
          <w:tcPr>
            <w:tcW w:w="1539" w:type="dxa"/>
          </w:tcPr>
          <w:p w:rsidR="005F2D78" w:rsidDel="00CA046B" w:rsidRDefault="005F2D78" w:rsidP="002E6E3E">
            <w:pPr>
              <w:rPr>
                <w:del w:id="1685" w:author="Fernandes, Richard" w:date="2019-01-02T16:46:00Z"/>
              </w:rPr>
            </w:pPr>
            <w:del w:id="1686" w:author="Fernandes, Richard" w:date="2019-01-02T16:46:00Z">
              <w:r w:rsidDel="00CA046B">
                <w:delText>MODIS/AQUA and TERRA</w:delText>
              </w:r>
            </w:del>
          </w:p>
        </w:tc>
        <w:tc>
          <w:tcPr>
            <w:tcW w:w="853" w:type="dxa"/>
          </w:tcPr>
          <w:p w:rsidR="005F2D78" w:rsidDel="00CA046B" w:rsidRDefault="005F2D78" w:rsidP="002E6E3E">
            <w:pPr>
              <w:rPr>
                <w:del w:id="1687" w:author="Fernandes, Richard" w:date="2019-01-02T16:46:00Z"/>
              </w:rPr>
            </w:pPr>
          </w:p>
        </w:tc>
        <w:tc>
          <w:tcPr>
            <w:tcW w:w="853" w:type="dxa"/>
          </w:tcPr>
          <w:p w:rsidR="005F2D78" w:rsidDel="00CA046B" w:rsidRDefault="005F2D78" w:rsidP="002E6E3E">
            <w:pPr>
              <w:rPr>
                <w:del w:id="1688" w:author="Fernandes, Richard" w:date="2019-01-02T16:46:00Z"/>
              </w:rPr>
            </w:pPr>
          </w:p>
        </w:tc>
        <w:tc>
          <w:tcPr>
            <w:tcW w:w="1682" w:type="dxa"/>
          </w:tcPr>
          <w:p w:rsidR="005F2D78" w:rsidDel="00CA046B" w:rsidRDefault="005F2D78" w:rsidP="002E6E3E">
            <w:pPr>
              <w:rPr>
                <w:del w:id="1689" w:author="Fernandes, Richard" w:date="2019-01-02T16:46:00Z"/>
              </w:rPr>
            </w:pPr>
          </w:p>
        </w:tc>
        <w:tc>
          <w:tcPr>
            <w:tcW w:w="1033" w:type="dxa"/>
          </w:tcPr>
          <w:p w:rsidR="005F2D78" w:rsidDel="00CA046B" w:rsidRDefault="005F2D78" w:rsidP="002E6E3E">
            <w:pPr>
              <w:rPr>
                <w:del w:id="1690" w:author="Fernandes, Richard" w:date="2019-01-02T16:46:00Z"/>
              </w:rPr>
            </w:pPr>
          </w:p>
        </w:tc>
        <w:tc>
          <w:tcPr>
            <w:tcW w:w="880" w:type="dxa"/>
          </w:tcPr>
          <w:p w:rsidR="005F2D78" w:rsidDel="00CA046B" w:rsidRDefault="005F2D78" w:rsidP="002E6E3E">
            <w:pPr>
              <w:rPr>
                <w:del w:id="1691" w:author="Fernandes, Richard" w:date="2019-01-02T16:46:00Z"/>
              </w:rPr>
            </w:pPr>
            <w:del w:id="1692" w:author="Fernandes, Richard" w:date="2019-01-02T16:46:00Z">
              <w:r w:rsidDel="00CA046B">
                <w:delText>AWS, Google cloud</w:delText>
              </w:r>
            </w:del>
          </w:p>
        </w:tc>
      </w:tr>
      <w:tr w:rsidR="00A91427" w:rsidDel="00CA046B" w:rsidTr="00CC30D8">
        <w:trPr>
          <w:del w:id="1693" w:author="Fernandes, Richard" w:date="2019-01-02T16:46:00Z"/>
        </w:trPr>
        <w:tc>
          <w:tcPr>
            <w:tcW w:w="1369" w:type="dxa"/>
          </w:tcPr>
          <w:p w:rsidR="00A91427" w:rsidDel="00CA046B" w:rsidRDefault="00A91427" w:rsidP="002E6E3E">
            <w:pPr>
              <w:rPr>
                <w:del w:id="1694" w:author="Fernandes, Richard" w:date="2019-01-02T16:46:00Z"/>
              </w:rPr>
            </w:pPr>
            <w:del w:id="1695" w:author="Fernandes, Richard" w:date="2019-01-02T16:46:00Z">
              <w:r w:rsidDel="00CA046B">
                <w:delText>VIIRS</w:delText>
              </w:r>
            </w:del>
          </w:p>
        </w:tc>
        <w:tc>
          <w:tcPr>
            <w:tcW w:w="1367" w:type="dxa"/>
          </w:tcPr>
          <w:p w:rsidR="00A91427" w:rsidDel="00CA046B" w:rsidRDefault="00A91427" w:rsidP="002E6E3E">
            <w:pPr>
              <w:rPr>
                <w:del w:id="1696" w:author="Fernandes, Richard" w:date="2019-01-02T16:46:00Z"/>
              </w:rPr>
            </w:pPr>
            <w:del w:id="1697" w:author="Fernandes, Richard" w:date="2019-01-02T16:46:00Z">
              <w:r w:rsidDel="00CA046B">
                <w:delText>VIIRS Daily Surafce reflectances</w:delText>
              </w:r>
            </w:del>
          </w:p>
        </w:tc>
        <w:tc>
          <w:tcPr>
            <w:tcW w:w="1539" w:type="dxa"/>
          </w:tcPr>
          <w:p w:rsidR="00A91427" w:rsidDel="00CA046B" w:rsidRDefault="00A91427" w:rsidP="002E6E3E">
            <w:pPr>
              <w:rPr>
                <w:del w:id="1698" w:author="Fernandes, Richard" w:date="2019-01-02T16:46:00Z"/>
              </w:rPr>
            </w:pPr>
            <w:del w:id="1699" w:author="Fernandes, Richard" w:date="2019-01-02T16:46:00Z">
              <w:r w:rsidDel="00CA046B">
                <w:delText>VIIRS/SUOMI</w:delText>
              </w:r>
            </w:del>
          </w:p>
        </w:tc>
        <w:tc>
          <w:tcPr>
            <w:tcW w:w="853" w:type="dxa"/>
          </w:tcPr>
          <w:p w:rsidR="00A91427" w:rsidDel="00CA046B" w:rsidRDefault="00A91427" w:rsidP="002E6E3E">
            <w:pPr>
              <w:rPr>
                <w:del w:id="1700" w:author="Fernandes, Richard" w:date="2019-01-02T16:46:00Z"/>
              </w:rPr>
            </w:pPr>
          </w:p>
        </w:tc>
        <w:tc>
          <w:tcPr>
            <w:tcW w:w="853" w:type="dxa"/>
          </w:tcPr>
          <w:p w:rsidR="00A91427" w:rsidDel="00CA046B" w:rsidRDefault="00A91427" w:rsidP="002E6E3E">
            <w:pPr>
              <w:rPr>
                <w:del w:id="1701" w:author="Fernandes, Richard" w:date="2019-01-02T16:46:00Z"/>
              </w:rPr>
            </w:pPr>
          </w:p>
        </w:tc>
        <w:tc>
          <w:tcPr>
            <w:tcW w:w="1682" w:type="dxa"/>
          </w:tcPr>
          <w:p w:rsidR="00A91427" w:rsidDel="00CA046B" w:rsidRDefault="00A91427" w:rsidP="002E6E3E">
            <w:pPr>
              <w:rPr>
                <w:del w:id="1702" w:author="Fernandes, Richard" w:date="2019-01-02T16:46:00Z"/>
              </w:rPr>
            </w:pPr>
          </w:p>
        </w:tc>
        <w:tc>
          <w:tcPr>
            <w:tcW w:w="1033" w:type="dxa"/>
          </w:tcPr>
          <w:p w:rsidR="00A91427" w:rsidDel="00CA046B" w:rsidRDefault="00A91427" w:rsidP="002E6E3E">
            <w:pPr>
              <w:rPr>
                <w:del w:id="1703" w:author="Fernandes, Richard" w:date="2019-01-02T16:46:00Z"/>
              </w:rPr>
            </w:pPr>
          </w:p>
        </w:tc>
        <w:tc>
          <w:tcPr>
            <w:tcW w:w="880" w:type="dxa"/>
          </w:tcPr>
          <w:p w:rsidR="00A91427" w:rsidDel="00CA046B" w:rsidRDefault="005F2D78" w:rsidP="002E6E3E">
            <w:pPr>
              <w:rPr>
                <w:del w:id="1704" w:author="Fernandes, Richard" w:date="2019-01-02T16:46:00Z"/>
              </w:rPr>
            </w:pPr>
            <w:del w:id="1705" w:author="Fernandes, Richard" w:date="2019-01-02T16:46:00Z">
              <w:r w:rsidDel="00CA046B">
                <w:delText>NOAA SAA</w:delText>
              </w:r>
            </w:del>
          </w:p>
        </w:tc>
      </w:tr>
      <w:tr w:rsidR="00EA11AE" w:rsidDel="00CA046B" w:rsidTr="00CC30D8">
        <w:trPr>
          <w:del w:id="1706" w:author="Fernandes, Richard" w:date="2019-01-02T16:46:00Z"/>
        </w:trPr>
        <w:tc>
          <w:tcPr>
            <w:tcW w:w="1369" w:type="dxa"/>
          </w:tcPr>
          <w:p w:rsidR="00EA11AE" w:rsidDel="00CA046B" w:rsidRDefault="00EA11AE" w:rsidP="002E6E3E">
            <w:pPr>
              <w:rPr>
                <w:del w:id="1707" w:author="Fernandes, Richard" w:date="2019-01-02T16:46:00Z"/>
              </w:rPr>
            </w:pPr>
            <w:del w:id="1708" w:author="Fernandes, Richard" w:date="2019-01-02T16:46:00Z">
              <w:r w:rsidDel="00CA046B">
                <w:delText>NOAA Autosnow</w:delText>
              </w:r>
            </w:del>
          </w:p>
        </w:tc>
        <w:tc>
          <w:tcPr>
            <w:tcW w:w="1367" w:type="dxa"/>
          </w:tcPr>
          <w:p w:rsidR="00EA11AE" w:rsidDel="00CA046B" w:rsidRDefault="00EA11AE" w:rsidP="002E6E3E">
            <w:pPr>
              <w:rPr>
                <w:del w:id="1709" w:author="Fernandes, Richard" w:date="2019-01-02T16:46:00Z"/>
              </w:rPr>
            </w:pPr>
            <w:del w:id="1710" w:author="Fernandes, Richard" w:date="2019-01-02T16:46:00Z">
              <w:r w:rsidDel="00CA046B">
                <w:delText>Daily snow cover</w:delText>
              </w:r>
            </w:del>
          </w:p>
        </w:tc>
        <w:tc>
          <w:tcPr>
            <w:tcW w:w="1539" w:type="dxa"/>
          </w:tcPr>
          <w:p w:rsidR="00EA11AE" w:rsidDel="00CA046B" w:rsidRDefault="00EA11AE" w:rsidP="002E6E3E">
            <w:pPr>
              <w:rPr>
                <w:del w:id="1711" w:author="Fernandes, Richard" w:date="2019-01-02T16:46:00Z"/>
              </w:rPr>
            </w:pPr>
            <w:del w:id="1712" w:author="Fernandes, Richard" w:date="2019-01-02T16:46:00Z">
              <w:r w:rsidDel="00CA046B">
                <w:delText>Multiple</w:delText>
              </w:r>
            </w:del>
          </w:p>
        </w:tc>
        <w:tc>
          <w:tcPr>
            <w:tcW w:w="853" w:type="dxa"/>
          </w:tcPr>
          <w:p w:rsidR="00EA11AE" w:rsidDel="00CA046B" w:rsidRDefault="00EA11AE" w:rsidP="002E6E3E">
            <w:pPr>
              <w:rPr>
                <w:del w:id="1713" w:author="Fernandes, Richard" w:date="2019-01-02T16:46:00Z"/>
              </w:rPr>
            </w:pPr>
          </w:p>
        </w:tc>
        <w:tc>
          <w:tcPr>
            <w:tcW w:w="853" w:type="dxa"/>
          </w:tcPr>
          <w:p w:rsidR="00EA11AE" w:rsidDel="00CA046B" w:rsidRDefault="00EA11AE" w:rsidP="002E6E3E">
            <w:pPr>
              <w:rPr>
                <w:del w:id="1714" w:author="Fernandes, Richard" w:date="2019-01-02T16:46:00Z"/>
              </w:rPr>
            </w:pPr>
          </w:p>
        </w:tc>
        <w:tc>
          <w:tcPr>
            <w:tcW w:w="1682" w:type="dxa"/>
          </w:tcPr>
          <w:p w:rsidR="00EA11AE" w:rsidDel="00CA046B" w:rsidRDefault="00EA11AE" w:rsidP="002E6E3E">
            <w:pPr>
              <w:rPr>
                <w:del w:id="1715" w:author="Fernandes, Richard" w:date="2019-01-02T16:46:00Z"/>
              </w:rPr>
            </w:pPr>
          </w:p>
        </w:tc>
        <w:tc>
          <w:tcPr>
            <w:tcW w:w="1033" w:type="dxa"/>
          </w:tcPr>
          <w:p w:rsidR="00EA11AE" w:rsidDel="00CA046B" w:rsidRDefault="00EA11AE" w:rsidP="002E6E3E">
            <w:pPr>
              <w:rPr>
                <w:del w:id="1716" w:author="Fernandes, Richard" w:date="2019-01-02T16:46:00Z"/>
              </w:rPr>
            </w:pPr>
          </w:p>
        </w:tc>
        <w:tc>
          <w:tcPr>
            <w:tcW w:w="880" w:type="dxa"/>
          </w:tcPr>
          <w:p w:rsidR="00EA11AE" w:rsidDel="00CA046B" w:rsidRDefault="00EA11AE" w:rsidP="002E6E3E">
            <w:pPr>
              <w:rPr>
                <w:del w:id="1717" w:author="Fernandes, Richard" w:date="2019-01-02T16:46:00Z"/>
              </w:rPr>
            </w:pPr>
            <w:del w:id="1718" w:author="Fernandes, Richard" w:date="2019-01-02T16:46:00Z">
              <w:r w:rsidDel="00CA046B">
                <w:delText>NOAA NESDIS</w:delText>
              </w:r>
            </w:del>
          </w:p>
        </w:tc>
      </w:tr>
      <w:tr w:rsidR="00EA11AE" w:rsidDel="00CA046B" w:rsidTr="00CC30D8">
        <w:trPr>
          <w:del w:id="1719" w:author="Fernandes, Richard" w:date="2019-01-02T16:46:00Z"/>
        </w:trPr>
        <w:tc>
          <w:tcPr>
            <w:tcW w:w="1369" w:type="dxa"/>
          </w:tcPr>
          <w:p w:rsidR="00EA11AE" w:rsidDel="00CA046B" w:rsidRDefault="00EA11AE" w:rsidP="002E6E3E">
            <w:pPr>
              <w:rPr>
                <w:del w:id="1720" w:author="Fernandes, Richard" w:date="2019-01-02T16:46:00Z"/>
              </w:rPr>
            </w:pPr>
            <w:del w:id="1721" w:author="Fernandes, Richard" w:date="2019-01-02T16:46:00Z">
              <w:r w:rsidDel="00CA046B">
                <w:delText xml:space="preserve">MODxx snow </w:delText>
              </w:r>
            </w:del>
          </w:p>
        </w:tc>
        <w:tc>
          <w:tcPr>
            <w:tcW w:w="1367" w:type="dxa"/>
          </w:tcPr>
          <w:p w:rsidR="00EA11AE" w:rsidDel="00CA046B" w:rsidRDefault="00EA11AE" w:rsidP="002E6E3E">
            <w:pPr>
              <w:rPr>
                <w:del w:id="1722" w:author="Fernandes, Richard" w:date="2019-01-02T16:46:00Z"/>
              </w:rPr>
            </w:pPr>
            <w:del w:id="1723" w:author="Fernandes, Richard" w:date="2019-01-02T16:46:00Z">
              <w:r w:rsidDel="00CA046B">
                <w:delText>Daily snow cover for cloud free only</w:delText>
              </w:r>
            </w:del>
          </w:p>
        </w:tc>
        <w:tc>
          <w:tcPr>
            <w:tcW w:w="1539" w:type="dxa"/>
          </w:tcPr>
          <w:p w:rsidR="00EA11AE" w:rsidDel="00CA046B" w:rsidRDefault="00EA11AE" w:rsidP="002E6E3E">
            <w:pPr>
              <w:rPr>
                <w:del w:id="1724" w:author="Fernandes, Richard" w:date="2019-01-02T16:46:00Z"/>
              </w:rPr>
            </w:pPr>
            <w:del w:id="1725" w:author="Fernandes, Richard" w:date="2019-01-02T16:46:00Z">
              <w:r w:rsidDel="00CA046B">
                <w:delText>MODIS/ Aqua,Terra</w:delText>
              </w:r>
            </w:del>
          </w:p>
        </w:tc>
        <w:tc>
          <w:tcPr>
            <w:tcW w:w="853" w:type="dxa"/>
          </w:tcPr>
          <w:p w:rsidR="00EA11AE" w:rsidDel="00CA046B" w:rsidRDefault="00EA11AE" w:rsidP="002E6E3E">
            <w:pPr>
              <w:rPr>
                <w:del w:id="1726" w:author="Fernandes, Richard" w:date="2019-01-02T16:46:00Z"/>
              </w:rPr>
            </w:pPr>
          </w:p>
        </w:tc>
        <w:tc>
          <w:tcPr>
            <w:tcW w:w="853" w:type="dxa"/>
          </w:tcPr>
          <w:p w:rsidR="00EA11AE" w:rsidDel="00CA046B" w:rsidRDefault="00EA11AE" w:rsidP="002E6E3E">
            <w:pPr>
              <w:rPr>
                <w:del w:id="1727" w:author="Fernandes, Richard" w:date="2019-01-02T16:46:00Z"/>
              </w:rPr>
            </w:pPr>
          </w:p>
        </w:tc>
        <w:tc>
          <w:tcPr>
            <w:tcW w:w="1682" w:type="dxa"/>
          </w:tcPr>
          <w:p w:rsidR="00EA11AE" w:rsidDel="00CA046B" w:rsidRDefault="00EA11AE" w:rsidP="002E6E3E">
            <w:pPr>
              <w:rPr>
                <w:del w:id="1728" w:author="Fernandes, Richard" w:date="2019-01-02T16:46:00Z"/>
              </w:rPr>
            </w:pPr>
          </w:p>
        </w:tc>
        <w:tc>
          <w:tcPr>
            <w:tcW w:w="1033" w:type="dxa"/>
          </w:tcPr>
          <w:p w:rsidR="00EA11AE" w:rsidDel="00CA046B" w:rsidRDefault="00EA11AE" w:rsidP="002E6E3E">
            <w:pPr>
              <w:rPr>
                <w:del w:id="1729" w:author="Fernandes, Richard" w:date="2019-01-02T16:46:00Z"/>
              </w:rPr>
            </w:pPr>
          </w:p>
        </w:tc>
        <w:tc>
          <w:tcPr>
            <w:tcW w:w="880" w:type="dxa"/>
          </w:tcPr>
          <w:p w:rsidR="00EA11AE" w:rsidDel="00CA046B" w:rsidRDefault="00EA11AE" w:rsidP="002E6E3E">
            <w:pPr>
              <w:rPr>
                <w:del w:id="1730" w:author="Fernandes, Richard" w:date="2019-01-02T16:46:00Z"/>
              </w:rPr>
            </w:pPr>
            <w:del w:id="1731" w:author="Fernandes, Richard" w:date="2019-01-02T16:46:00Z">
              <w:r w:rsidDel="00CA046B">
                <w:delText>EOSDIS</w:delText>
              </w:r>
            </w:del>
          </w:p>
        </w:tc>
      </w:tr>
      <w:tr w:rsidR="00A91427" w:rsidDel="00CA046B" w:rsidTr="00CC30D8">
        <w:trPr>
          <w:del w:id="1732" w:author="Fernandes, Richard" w:date="2019-01-02T16:46:00Z"/>
        </w:trPr>
        <w:tc>
          <w:tcPr>
            <w:tcW w:w="1369" w:type="dxa"/>
          </w:tcPr>
          <w:p w:rsidR="00A91427" w:rsidDel="00CA046B" w:rsidRDefault="00A91427" w:rsidP="002E6E3E">
            <w:pPr>
              <w:rPr>
                <w:del w:id="1733" w:author="Fernandes, Richard" w:date="2019-01-02T16:46:00Z"/>
              </w:rPr>
            </w:pPr>
            <w:del w:id="1734" w:author="Fernandes, Richard" w:date="2019-01-02T16:46:00Z">
              <w:r w:rsidDel="00CA046B">
                <w:delText>VGT1 S1</w:delText>
              </w:r>
            </w:del>
          </w:p>
        </w:tc>
        <w:tc>
          <w:tcPr>
            <w:tcW w:w="1367" w:type="dxa"/>
          </w:tcPr>
          <w:p w:rsidR="00A91427" w:rsidDel="00CA046B" w:rsidRDefault="00A91427" w:rsidP="002E6E3E">
            <w:pPr>
              <w:rPr>
                <w:del w:id="1735" w:author="Fernandes, Richard" w:date="2019-01-02T16:46:00Z"/>
              </w:rPr>
            </w:pPr>
          </w:p>
        </w:tc>
        <w:tc>
          <w:tcPr>
            <w:tcW w:w="1539" w:type="dxa"/>
          </w:tcPr>
          <w:p w:rsidR="00A91427" w:rsidDel="00CA046B" w:rsidRDefault="00A91427" w:rsidP="002E6E3E">
            <w:pPr>
              <w:rPr>
                <w:del w:id="1736" w:author="Fernandes, Richard" w:date="2019-01-02T16:46:00Z"/>
              </w:rPr>
            </w:pPr>
            <w:del w:id="1737" w:author="Fernandes, Richard" w:date="2019-01-02T16:46:00Z">
              <w:r w:rsidDel="00CA046B">
                <w:delText>VGT1</w:delText>
              </w:r>
            </w:del>
          </w:p>
        </w:tc>
        <w:tc>
          <w:tcPr>
            <w:tcW w:w="853" w:type="dxa"/>
          </w:tcPr>
          <w:p w:rsidR="00A91427" w:rsidDel="00CA046B" w:rsidRDefault="00A91427" w:rsidP="002E6E3E">
            <w:pPr>
              <w:rPr>
                <w:del w:id="1738" w:author="Fernandes, Richard" w:date="2019-01-02T16:46:00Z"/>
              </w:rPr>
            </w:pPr>
          </w:p>
        </w:tc>
        <w:tc>
          <w:tcPr>
            <w:tcW w:w="853" w:type="dxa"/>
          </w:tcPr>
          <w:p w:rsidR="00A91427" w:rsidDel="00CA046B" w:rsidRDefault="00A91427" w:rsidP="002E6E3E">
            <w:pPr>
              <w:rPr>
                <w:del w:id="1739" w:author="Fernandes, Richard" w:date="2019-01-02T16:46:00Z"/>
              </w:rPr>
            </w:pPr>
          </w:p>
        </w:tc>
        <w:tc>
          <w:tcPr>
            <w:tcW w:w="1682" w:type="dxa"/>
          </w:tcPr>
          <w:p w:rsidR="00A91427" w:rsidDel="00CA046B" w:rsidRDefault="00A91427" w:rsidP="002E6E3E">
            <w:pPr>
              <w:rPr>
                <w:del w:id="1740" w:author="Fernandes, Richard" w:date="2019-01-02T16:46:00Z"/>
              </w:rPr>
            </w:pPr>
          </w:p>
        </w:tc>
        <w:tc>
          <w:tcPr>
            <w:tcW w:w="1033" w:type="dxa"/>
          </w:tcPr>
          <w:p w:rsidR="00A91427" w:rsidDel="00CA046B" w:rsidRDefault="00A91427" w:rsidP="002E6E3E">
            <w:pPr>
              <w:rPr>
                <w:del w:id="1741" w:author="Fernandes, Richard" w:date="2019-01-02T16:46:00Z"/>
              </w:rPr>
            </w:pPr>
          </w:p>
        </w:tc>
        <w:tc>
          <w:tcPr>
            <w:tcW w:w="880" w:type="dxa"/>
          </w:tcPr>
          <w:p w:rsidR="00A91427" w:rsidDel="00CA046B" w:rsidRDefault="00A91427" w:rsidP="002E6E3E">
            <w:pPr>
              <w:rPr>
                <w:del w:id="1742" w:author="Fernandes, Richard" w:date="2019-01-02T16:46:00Z"/>
              </w:rPr>
            </w:pPr>
            <w:del w:id="1743" w:author="Fernandes, Richard" w:date="2019-01-02T16:46:00Z">
              <w:r w:rsidDel="00CA046B">
                <w:delText>VITO</w:delText>
              </w:r>
            </w:del>
          </w:p>
        </w:tc>
      </w:tr>
      <w:tr w:rsidR="00A91427" w:rsidDel="00CA046B" w:rsidTr="00CC30D8">
        <w:trPr>
          <w:del w:id="1744" w:author="Fernandes, Richard" w:date="2019-01-02T16:46:00Z"/>
        </w:trPr>
        <w:tc>
          <w:tcPr>
            <w:tcW w:w="1369" w:type="dxa"/>
          </w:tcPr>
          <w:p w:rsidR="00A91427" w:rsidDel="00CA046B" w:rsidRDefault="00A91427" w:rsidP="002E6E3E">
            <w:pPr>
              <w:rPr>
                <w:del w:id="1745" w:author="Fernandes, Richard" w:date="2019-01-02T16:46:00Z"/>
              </w:rPr>
            </w:pPr>
            <w:del w:id="1746" w:author="Fernandes, Richard" w:date="2019-01-02T16:46:00Z">
              <w:r w:rsidDel="00CA046B">
                <w:delText>VGT2 S1</w:delText>
              </w:r>
            </w:del>
          </w:p>
        </w:tc>
        <w:tc>
          <w:tcPr>
            <w:tcW w:w="1367" w:type="dxa"/>
          </w:tcPr>
          <w:p w:rsidR="00A91427" w:rsidDel="00CA046B" w:rsidRDefault="00A91427" w:rsidP="002E6E3E">
            <w:pPr>
              <w:rPr>
                <w:del w:id="1747" w:author="Fernandes, Richard" w:date="2019-01-02T16:46:00Z"/>
              </w:rPr>
            </w:pPr>
          </w:p>
        </w:tc>
        <w:tc>
          <w:tcPr>
            <w:tcW w:w="1539" w:type="dxa"/>
          </w:tcPr>
          <w:p w:rsidR="00A91427" w:rsidDel="00CA046B" w:rsidRDefault="00A91427" w:rsidP="002E6E3E">
            <w:pPr>
              <w:rPr>
                <w:del w:id="1748" w:author="Fernandes, Richard" w:date="2019-01-02T16:46:00Z"/>
              </w:rPr>
            </w:pPr>
            <w:del w:id="1749" w:author="Fernandes, Richard" w:date="2019-01-02T16:46:00Z">
              <w:r w:rsidDel="00CA046B">
                <w:delText>VGT2</w:delText>
              </w:r>
            </w:del>
          </w:p>
        </w:tc>
        <w:tc>
          <w:tcPr>
            <w:tcW w:w="853" w:type="dxa"/>
          </w:tcPr>
          <w:p w:rsidR="00A91427" w:rsidDel="00CA046B" w:rsidRDefault="00A91427" w:rsidP="002E6E3E">
            <w:pPr>
              <w:rPr>
                <w:del w:id="1750" w:author="Fernandes, Richard" w:date="2019-01-02T16:46:00Z"/>
              </w:rPr>
            </w:pPr>
          </w:p>
        </w:tc>
        <w:tc>
          <w:tcPr>
            <w:tcW w:w="853" w:type="dxa"/>
          </w:tcPr>
          <w:p w:rsidR="00A91427" w:rsidDel="00CA046B" w:rsidRDefault="00A91427" w:rsidP="002E6E3E">
            <w:pPr>
              <w:rPr>
                <w:del w:id="1751" w:author="Fernandes, Richard" w:date="2019-01-02T16:46:00Z"/>
              </w:rPr>
            </w:pPr>
          </w:p>
        </w:tc>
        <w:tc>
          <w:tcPr>
            <w:tcW w:w="1682" w:type="dxa"/>
          </w:tcPr>
          <w:p w:rsidR="00A91427" w:rsidDel="00CA046B" w:rsidRDefault="00A91427" w:rsidP="002E6E3E">
            <w:pPr>
              <w:rPr>
                <w:del w:id="1752" w:author="Fernandes, Richard" w:date="2019-01-02T16:46:00Z"/>
              </w:rPr>
            </w:pPr>
          </w:p>
        </w:tc>
        <w:tc>
          <w:tcPr>
            <w:tcW w:w="1033" w:type="dxa"/>
          </w:tcPr>
          <w:p w:rsidR="00A91427" w:rsidDel="00CA046B" w:rsidRDefault="00A91427" w:rsidP="002E6E3E">
            <w:pPr>
              <w:rPr>
                <w:del w:id="1753" w:author="Fernandes, Richard" w:date="2019-01-02T16:46:00Z"/>
              </w:rPr>
            </w:pPr>
          </w:p>
        </w:tc>
        <w:tc>
          <w:tcPr>
            <w:tcW w:w="880" w:type="dxa"/>
          </w:tcPr>
          <w:p w:rsidR="00A91427" w:rsidDel="00CA046B" w:rsidRDefault="00A91427" w:rsidP="002E6E3E">
            <w:pPr>
              <w:rPr>
                <w:del w:id="1754" w:author="Fernandes, Richard" w:date="2019-01-02T16:46:00Z"/>
              </w:rPr>
            </w:pPr>
            <w:del w:id="1755" w:author="Fernandes, Richard" w:date="2019-01-02T16:46:00Z">
              <w:r w:rsidDel="00CA046B">
                <w:delText>VITO</w:delText>
              </w:r>
            </w:del>
          </w:p>
        </w:tc>
      </w:tr>
      <w:tr w:rsidR="00A91427" w:rsidDel="00CA046B" w:rsidTr="00CC30D8">
        <w:trPr>
          <w:del w:id="1756" w:author="Fernandes, Richard" w:date="2019-01-02T16:46:00Z"/>
        </w:trPr>
        <w:tc>
          <w:tcPr>
            <w:tcW w:w="1369" w:type="dxa"/>
          </w:tcPr>
          <w:p w:rsidR="00A91427" w:rsidDel="00CA046B" w:rsidRDefault="00A91427" w:rsidP="002E6E3E">
            <w:pPr>
              <w:rPr>
                <w:del w:id="1757" w:author="Fernandes, Richard" w:date="2019-01-02T16:46:00Z"/>
              </w:rPr>
            </w:pPr>
            <w:del w:id="1758" w:author="Fernandes, Richard" w:date="2019-01-02T16:46:00Z">
              <w:r w:rsidDel="00CA046B">
                <w:delText>PROBA 1 S1</w:delText>
              </w:r>
            </w:del>
          </w:p>
        </w:tc>
        <w:tc>
          <w:tcPr>
            <w:tcW w:w="1367" w:type="dxa"/>
          </w:tcPr>
          <w:p w:rsidR="00A91427" w:rsidDel="00CA046B" w:rsidRDefault="00A91427" w:rsidP="002E6E3E">
            <w:pPr>
              <w:rPr>
                <w:del w:id="1759" w:author="Fernandes, Richard" w:date="2019-01-02T16:46:00Z"/>
              </w:rPr>
            </w:pPr>
          </w:p>
        </w:tc>
        <w:tc>
          <w:tcPr>
            <w:tcW w:w="1539" w:type="dxa"/>
          </w:tcPr>
          <w:p w:rsidR="00A91427" w:rsidDel="00CA046B" w:rsidRDefault="00A91427" w:rsidP="002E6E3E">
            <w:pPr>
              <w:rPr>
                <w:del w:id="1760" w:author="Fernandes, Richard" w:date="2019-01-02T16:46:00Z"/>
              </w:rPr>
            </w:pPr>
            <w:del w:id="1761" w:author="Fernandes, Richard" w:date="2019-01-02T16:46:00Z">
              <w:r w:rsidDel="00CA046B">
                <w:delText>PROBA1</w:delText>
              </w:r>
            </w:del>
          </w:p>
        </w:tc>
        <w:tc>
          <w:tcPr>
            <w:tcW w:w="853" w:type="dxa"/>
          </w:tcPr>
          <w:p w:rsidR="00A91427" w:rsidDel="00CA046B" w:rsidRDefault="00A91427" w:rsidP="002E6E3E">
            <w:pPr>
              <w:rPr>
                <w:del w:id="1762" w:author="Fernandes, Richard" w:date="2019-01-02T16:46:00Z"/>
              </w:rPr>
            </w:pPr>
          </w:p>
        </w:tc>
        <w:tc>
          <w:tcPr>
            <w:tcW w:w="853" w:type="dxa"/>
          </w:tcPr>
          <w:p w:rsidR="00A91427" w:rsidDel="00CA046B" w:rsidRDefault="00A91427" w:rsidP="002E6E3E">
            <w:pPr>
              <w:rPr>
                <w:del w:id="1763" w:author="Fernandes, Richard" w:date="2019-01-02T16:46:00Z"/>
              </w:rPr>
            </w:pPr>
          </w:p>
        </w:tc>
        <w:tc>
          <w:tcPr>
            <w:tcW w:w="1682" w:type="dxa"/>
          </w:tcPr>
          <w:p w:rsidR="00A91427" w:rsidDel="00CA046B" w:rsidRDefault="00A91427" w:rsidP="002E6E3E">
            <w:pPr>
              <w:rPr>
                <w:del w:id="1764" w:author="Fernandes, Richard" w:date="2019-01-02T16:46:00Z"/>
              </w:rPr>
            </w:pPr>
          </w:p>
        </w:tc>
        <w:tc>
          <w:tcPr>
            <w:tcW w:w="1033" w:type="dxa"/>
          </w:tcPr>
          <w:p w:rsidR="00A91427" w:rsidDel="00CA046B" w:rsidRDefault="00A91427" w:rsidP="002E6E3E">
            <w:pPr>
              <w:rPr>
                <w:del w:id="1765" w:author="Fernandes, Richard" w:date="2019-01-02T16:46:00Z"/>
              </w:rPr>
            </w:pPr>
          </w:p>
        </w:tc>
        <w:tc>
          <w:tcPr>
            <w:tcW w:w="880" w:type="dxa"/>
          </w:tcPr>
          <w:p w:rsidR="00A91427" w:rsidDel="00CA046B" w:rsidRDefault="00A91427" w:rsidP="002E6E3E">
            <w:pPr>
              <w:rPr>
                <w:del w:id="1766" w:author="Fernandes, Richard" w:date="2019-01-02T16:46:00Z"/>
              </w:rPr>
            </w:pPr>
            <w:del w:id="1767" w:author="Fernandes, Richard" w:date="2019-01-02T16:46:00Z">
              <w:r w:rsidDel="00CA046B">
                <w:delText>VITO</w:delText>
              </w:r>
            </w:del>
          </w:p>
        </w:tc>
      </w:tr>
      <w:tr w:rsidR="00A91427" w:rsidDel="00CA046B" w:rsidTr="00CC30D8">
        <w:trPr>
          <w:del w:id="1768" w:author="Fernandes, Richard" w:date="2019-01-02T16:46:00Z"/>
        </w:trPr>
        <w:tc>
          <w:tcPr>
            <w:tcW w:w="1369" w:type="dxa"/>
          </w:tcPr>
          <w:p w:rsidR="00A91427" w:rsidDel="00CA046B" w:rsidRDefault="00A91427" w:rsidP="002E6E3E">
            <w:pPr>
              <w:rPr>
                <w:del w:id="1769" w:author="Fernandes, Richard" w:date="2019-01-02T16:46:00Z"/>
              </w:rPr>
            </w:pPr>
            <w:del w:id="1770" w:author="Fernandes, Richard" w:date="2019-01-02T16:46:00Z">
              <w:r w:rsidDel="00CA046B">
                <w:delText>PROBA 2 S1</w:delText>
              </w:r>
            </w:del>
          </w:p>
        </w:tc>
        <w:tc>
          <w:tcPr>
            <w:tcW w:w="1367" w:type="dxa"/>
          </w:tcPr>
          <w:p w:rsidR="00A91427" w:rsidDel="00CA046B" w:rsidRDefault="00A91427" w:rsidP="002E6E3E">
            <w:pPr>
              <w:rPr>
                <w:del w:id="1771" w:author="Fernandes, Richard" w:date="2019-01-02T16:46:00Z"/>
              </w:rPr>
            </w:pPr>
          </w:p>
        </w:tc>
        <w:tc>
          <w:tcPr>
            <w:tcW w:w="1539" w:type="dxa"/>
          </w:tcPr>
          <w:p w:rsidR="00A91427" w:rsidDel="00CA046B" w:rsidRDefault="00A91427" w:rsidP="002E6E3E">
            <w:pPr>
              <w:rPr>
                <w:del w:id="1772" w:author="Fernandes, Richard" w:date="2019-01-02T16:46:00Z"/>
              </w:rPr>
            </w:pPr>
            <w:del w:id="1773" w:author="Fernandes, Richard" w:date="2019-01-02T16:46:00Z">
              <w:r w:rsidDel="00CA046B">
                <w:delText>PROBA2</w:delText>
              </w:r>
            </w:del>
          </w:p>
        </w:tc>
        <w:tc>
          <w:tcPr>
            <w:tcW w:w="853" w:type="dxa"/>
          </w:tcPr>
          <w:p w:rsidR="00A91427" w:rsidDel="00CA046B" w:rsidRDefault="00A91427" w:rsidP="002E6E3E">
            <w:pPr>
              <w:rPr>
                <w:del w:id="1774" w:author="Fernandes, Richard" w:date="2019-01-02T16:46:00Z"/>
              </w:rPr>
            </w:pPr>
          </w:p>
        </w:tc>
        <w:tc>
          <w:tcPr>
            <w:tcW w:w="853" w:type="dxa"/>
          </w:tcPr>
          <w:p w:rsidR="00A91427" w:rsidDel="00CA046B" w:rsidRDefault="00A91427" w:rsidP="002E6E3E">
            <w:pPr>
              <w:rPr>
                <w:del w:id="1775" w:author="Fernandes, Richard" w:date="2019-01-02T16:46:00Z"/>
              </w:rPr>
            </w:pPr>
          </w:p>
        </w:tc>
        <w:tc>
          <w:tcPr>
            <w:tcW w:w="1682" w:type="dxa"/>
          </w:tcPr>
          <w:p w:rsidR="00A91427" w:rsidDel="00CA046B" w:rsidRDefault="00A91427" w:rsidP="002E6E3E">
            <w:pPr>
              <w:rPr>
                <w:del w:id="1776" w:author="Fernandes, Richard" w:date="2019-01-02T16:46:00Z"/>
              </w:rPr>
            </w:pPr>
          </w:p>
        </w:tc>
        <w:tc>
          <w:tcPr>
            <w:tcW w:w="1033" w:type="dxa"/>
          </w:tcPr>
          <w:p w:rsidR="00A91427" w:rsidDel="00CA046B" w:rsidRDefault="00A91427" w:rsidP="002E6E3E">
            <w:pPr>
              <w:rPr>
                <w:del w:id="1777" w:author="Fernandes, Richard" w:date="2019-01-02T16:46:00Z"/>
              </w:rPr>
            </w:pPr>
          </w:p>
        </w:tc>
        <w:tc>
          <w:tcPr>
            <w:tcW w:w="880" w:type="dxa"/>
          </w:tcPr>
          <w:p w:rsidR="00A91427" w:rsidDel="00CA046B" w:rsidRDefault="00A91427" w:rsidP="002E6E3E">
            <w:pPr>
              <w:rPr>
                <w:del w:id="1778" w:author="Fernandes, Richard" w:date="2019-01-02T16:46:00Z"/>
              </w:rPr>
            </w:pPr>
            <w:del w:id="1779" w:author="Fernandes, Richard" w:date="2019-01-02T16:46:00Z">
              <w:r w:rsidDel="00CA046B">
                <w:delText>VITO</w:delText>
              </w:r>
            </w:del>
          </w:p>
        </w:tc>
      </w:tr>
      <w:tr w:rsidR="00A91427" w:rsidDel="00CA046B" w:rsidTr="00CC30D8">
        <w:trPr>
          <w:del w:id="1780" w:author="Fernandes, Richard" w:date="2019-01-02T16:46:00Z"/>
        </w:trPr>
        <w:tc>
          <w:tcPr>
            <w:tcW w:w="1369" w:type="dxa"/>
          </w:tcPr>
          <w:p w:rsidR="00A91427" w:rsidDel="00CA046B" w:rsidRDefault="00A91427" w:rsidP="002E6E3E">
            <w:pPr>
              <w:rPr>
                <w:del w:id="1781" w:author="Fernandes, Richard" w:date="2019-01-02T16:46:00Z"/>
              </w:rPr>
            </w:pPr>
            <w:del w:id="1782" w:author="Fernandes, Richard" w:date="2019-01-02T16:46:00Z">
              <w:r w:rsidDel="00CA046B">
                <w:delText>OLCI Surface Reflectances</w:delText>
              </w:r>
            </w:del>
          </w:p>
        </w:tc>
        <w:tc>
          <w:tcPr>
            <w:tcW w:w="1367" w:type="dxa"/>
          </w:tcPr>
          <w:p w:rsidR="00A91427" w:rsidDel="00CA046B" w:rsidRDefault="00A91427" w:rsidP="002E6E3E">
            <w:pPr>
              <w:rPr>
                <w:del w:id="1783" w:author="Fernandes, Richard" w:date="2019-01-02T16:46:00Z"/>
              </w:rPr>
            </w:pPr>
            <w:del w:id="1784" w:author="Fernandes, Richard" w:date="2019-01-02T16:46:00Z">
              <w:r w:rsidDel="00CA046B">
                <w:delText>OLCI daily gridded surface reflectance</w:delText>
              </w:r>
            </w:del>
          </w:p>
        </w:tc>
        <w:tc>
          <w:tcPr>
            <w:tcW w:w="1539" w:type="dxa"/>
          </w:tcPr>
          <w:p w:rsidR="00A91427" w:rsidDel="00CA046B" w:rsidRDefault="00A91427" w:rsidP="002E6E3E">
            <w:pPr>
              <w:rPr>
                <w:del w:id="1785" w:author="Fernandes, Richard" w:date="2019-01-02T16:46:00Z"/>
              </w:rPr>
            </w:pPr>
            <w:del w:id="1786" w:author="Fernandes, Richard" w:date="2019-01-02T16:46:00Z">
              <w:r w:rsidDel="00CA046B">
                <w:delText>OLCI/S3A, S3B</w:delText>
              </w:r>
            </w:del>
          </w:p>
        </w:tc>
        <w:tc>
          <w:tcPr>
            <w:tcW w:w="853" w:type="dxa"/>
          </w:tcPr>
          <w:p w:rsidR="00A91427" w:rsidDel="00CA046B" w:rsidRDefault="00A91427" w:rsidP="002E6E3E">
            <w:pPr>
              <w:rPr>
                <w:del w:id="1787" w:author="Fernandes, Richard" w:date="2019-01-02T16:46:00Z"/>
              </w:rPr>
            </w:pPr>
          </w:p>
        </w:tc>
        <w:tc>
          <w:tcPr>
            <w:tcW w:w="853" w:type="dxa"/>
          </w:tcPr>
          <w:p w:rsidR="00A91427" w:rsidDel="00CA046B" w:rsidRDefault="00A91427" w:rsidP="002E6E3E">
            <w:pPr>
              <w:rPr>
                <w:del w:id="1788" w:author="Fernandes, Richard" w:date="2019-01-02T16:46:00Z"/>
              </w:rPr>
            </w:pPr>
          </w:p>
        </w:tc>
        <w:tc>
          <w:tcPr>
            <w:tcW w:w="1682" w:type="dxa"/>
          </w:tcPr>
          <w:p w:rsidR="00A91427" w:rsidDel="00CA046B" w:rsidRDefault="00A91427" w:rsidP="002E6E3E">
            <w:pPr>
              <w:rPr>
                <w:del w:id="1789" w:author="Fernandes, Richard" w:date="2019-01-02T16:46:00Z"/>
              </w:rPr>
            </w:pPr>
          </w:p>
        </w:tc>
        <w:tc>
          <w:tcPr>
            <w:tcW w:w="1033" w:type="dxa"/>
          </w:tcPr>
          <w:p w:rsidR="00A91427" w:rsidDel="00CA046B" w:rsidRDefault="00A91427" w:rsidP="002E6E3E">
            <w:pPr>
              <w:rPr>
                <w:del w:id="1790" w:author="Fernandes, Richard" w:date="2019-01-02T16:46:00Z"/>
              </w:rPr>
            </w:pPr>
          </w:p>
        </w:tc>
        <w:tc>
          <w:tcPr>
            <w:tcW w:w="880" w:type="dxa"/>
          </w:tcPr>
          <w:p w:rsidR="00A91427" w:rsidDel="00CA046B" w:rsidRDefault="00A91427" w:rsidP="002E6E3E">
            <w:pPr>
              <w:rPr>
                <w:del w:id="1791" w:author="Fernandes, Richard" w:date="2019-01-02T16:46:00Z"/>
              </w:rPr>
            </w:pPr>
            <w:del w:id="1792" w:author="Fernandes, Richard" w:date="2019-01-02T16:46:00Z">
              <w:r w:rsidDel="00CA046B">
                <w:delText>ESA Data hub</w:delText>
              </w:r>
            </w:del>
          </w:p>
        </w:tc>
      </w:tr>
      <w:tr w:rsidR="00A91427" w:rsidDel="00CA046B" w:rsidTr="00CC30D8">
        <w:trPr>
          <w:del w:id="1793" w:author="Fernandes, Richard" w:date="2019-01-02T16:46:00Z"/>
        </w:trPr>
        <w:tc>
          <w:tcPr>
            <w:tcW w:w="1369" w:type="dxa"/>
          </w:tcPr>
          <w:p w:rsidR="00A91427" w:rsidDel="00CA046B" w:rsidRDefault="00A91427" w:rsidP="002E6E3E">
            <w:pPr>
              <w:rPr>
                <w:del w:id="1794" w:author="Fernandes, Richard" w:date="2019-01-02T16:46:00Z"/>
              </w:rPr>
            </w:pPr>
            <w:del w:id="1795" w:author="Fernandes, Richard" w:date="2019-01-02T16:46:00Z">
              <w:r w:rsidDel="00CA046B">
                <w:delText>SLSTR Surface Reflectances</w:delText>
              </w:r>
            </w:del>
          </w:p>
        </w:tc>
        <w:tc>
          <w:tcPr>
            <w:tcW w:w="1367" w:type="dxa"/>
          </w:tcPr>
          <w:p w:rsidR="00A91427" w:rsidDel="00CA046B" w:rsidRDefault="00A91427" w:rsidP="002E6E3E">
            <w:pPr>
              <w:rPr>
                <w:del w:id="1796" w:author="Fernandes, Richard" w:date="2019-01-02T16:46:00Z"/>
              </w:rPr>
            </w:pPr>
            <w:del w:id="1797" w:author="Fernandes, Richard" w:date="2019-01-02T16:46:00Z">
              <w:r w:rsidDel="00CA046B">
                <w:delText>SLSTR Daily gridded surface reflectances</w:delText>
              </w:r>
            </w:del>
          </w:p>
        </w:tc>
        <w:tc>
          <w:tcPr>
            <w:tcW w:w="1539" w:type="dxa"/>
          </w:tcPr>
          <w:p w:rsidR="00A91427" w:rsidDel="00CA046B" w:rsidRDefault="00A91427" w:rsidP="002E6E3E">
            <w:pPr>
              <w:rPr>
                <w:del w:id="1798" w:author="Fernandes, Richard" w:date="2019-01-02T16:46:00Z"/>
              </w:rPr>
            </w:pPr>
            <w:del w:id="1799" w:author="Fernandes, Richard" w:date="2019-01-02T16:46:00Z">
              <w:r w:rsidDel="00CA046B">
                <w:delText>SLSTR/S2A, S3B</w:delText>
              </w:r>
            </w:del>
          </w:p>
        </w:tc>
        <w:tc>
          <w:tcPr>
            <w:tcW w:w="853" w:type="dxa"/>
          </w:tcPr>
          <w:p w:rsidR="00A91427" w:rsidDel="00CA046B" w:rsidRDefault="00A91427" w:rsidP="002E6E3E">
            <w:pPr>
              <w:rPr>
                <w:del w:id="1800" w:author="Fernandes, Richard" w:date="2019-01-02T16:46:00Z"/>
              </w:rPr>
            </w:pPr>
          </w:p>
        </w:tc>
        <w:tc>
          <w:tcPr>
            <w:tcW w:w="853" w:type="dxa"/>
          </w:tcPr>
          <w:p w:rsidR="00A91427" w:rsidDel="00CA046B" w:rsidRDefault="00A91427" w:rsidP="002E6E3E">
            <w:pPr>
              <w:rPr>
                <w:del w:id="1801" w:author="Fernandes, Richard" w:date="2019-01-02T16:46:00Z"/>
              </w:rPr>
            </w:pPr>
          </w:p>
        </w:tc>
        <w:tc>
          <w:tcPr>
            <w:tcW w:w="1682" w:type="dxa"/>
          </w:tcPr>
          <w:p w:rsidR="00A91427" w:rsidDel="00CA046B" w:rsidRDefault="00A91427" w:rsidP="002E6E3E">
            <w:pPr>
              <w:rPr>
                <w:del w:id="1802" w:author="Fernandes, Richard" w:date="2019-01-02T16:46:00Z"/>
              </w:rPr>
            </w:pPr>
          </w:p>
        </w:tc>
        <w:tc>
          <w:tcPr>
            <w:tcW w:w="1033" w:type="dxa"/>
          </w:tcPr>
          <w:p w:rsidR="00A91427" w:rsidDel="00CA046B" w:rsidRDefault="00A91427" w:rsidP="002E6E3E">
            <w:pPr>
              <w:rPr>
                <w:del w:id="1803" w:author="Fernandes, Richard" w:date="2019-01-02T16:46:00Z"/>
              </w:rPr>
            </w:pPr>
          </w:p>
        </w:tc>
        <w:tc>
          <w:tcPr>
            <w:tcW w:w="880" w:type="dxa"/>
          </w:tcPr>
          <w:p w:rsidR="00A91427" w:rsidDel="00CA046B" w:rsidRDefault="00A91427" w:rsidP="002E6E3E">
            <w:pPr>
              <w:rPr>
                <w:del w:id="1804" w:author="Fernandes, Richard" w:date="2019-01-02T16:46:00Z"/>
              </w:rPr>
            </w:pPr>
            <w:del w:id="1805" w:author="Fernandes, Richard" w:date="2019-01-02T16:46:00Z">
              <w:r w:rsidDel="00CA046B">
                <w:delText>ESA Data hub</w:delText>
              </w:r>
            </w:del>
          </w:p>
        </w:tc>
      </w:tr>
      <w:tr w:rsidR="00A91427" w:rsidDel="00CA046B" w:rsidTr="00CC30D8">
        <w:trPr>
          <w:del w:id="1806" w:author="Fernandes, Richard" w:date="2019-01-02T16:46:00Z"/>
        </w:trPr>
        <w:tc>
          <w:tcPr>
            <w:tcW w:w="1369" w:type="dxa"/>
          </w:tcPr>
          <w:p w:rsidR="00A91427" w:rsidDel="00CA046B" w:rsidRDefault="00A91427" w:rsidP="002E6E3E">
            <w:pPr>
              <w:rPr>
                <w:del w:id="1807" w:author="Fernandes, Richard" w:date="2019-01-02T16:46:00Z"/>
              </w:rPr>
            </w:pPr>
            <w:del w:id="1808" w:author="Fernandes, Richard" w:date="2019-01-02T16:46:00Z">
              <w:r w:rsidDel="00CA046B">
                <w:delText>OLI L1B radiance</w:delText>
              </w:r>
            </w:del>
          </w:p>
        </w:tc>
        <w:tc>
          <w:tcPr>
            <w:tcW w:w="1367" w:type="dxa"/>
          </w:tcPr>
          <w:p w:rsidR="00A91427" w:rsidDel="00CA046B" w:rsidRDefault="00A91427" w:rsidP="002E6E3E">
            <w:pPr>
              <w:rPr>
                <w:del w:id="1809" w:author="Fernandes, Richard" w:date="2019-01-02T16:46:00Z"/>
              </w:rPr>
            </w:pPr>
            <w:del w:id="1810" w:author="Fernandes, Richard" w:date="2019-01-02T16:46:00Z">
              <w:r w:rsidDel="00CA046B">
                <w:delText>30m gridded TOA radiance</w:delText>
              </w:r>
            </w:del>
          </w:p>
        </w:tc>
        <w:tc>
          <w:tcPr>
            <w:tcW w:w="1539" w:type="dxa"/>
          </w:tcPr>
          <w:p w:rsidR="00A91427" w:rsidDel="00CA046B" w:rsidRDefault="00A91427" w:rsidP="002E6E3E">
            <w:pPr>
              <w:rPr>
                <w:del w:id="1811" w:author="Fernandes, Richard" w:date="2019-01-02T16:46:00Z"/>
              </w:rPr>
            </w:pPr>
            <w:del w:id="1812" w:author="Fernandes, Richard" w:date="2019-01-02T16:46:00Z">
              <w:r w:rsidDel="00CA046B">
                <w:delText>Landsat 8</w:delText>
              </w:r>
            </w:del>
          </w:p>
        </w:tc>
        <w:tc>
          <w:tcPr>
            <w:tcW w:w="853" w:type="dxa"/>
          </w:tcPr>
          <w:p w:rsidR="00A91427" w:rsidDel="00CA046B" w:rsidRDefault="00A91427" w:rsidP="002E6E3E">
            <w:pPr>
              <w:rPr>
                <w:del w:id="1813" w:author="Fernandes, Richard" w:date="2019-01-02T16:46:00Z"/>
              </w:rPr>
            </w:pPr>
          </w:p>
        </w:tc>
        <w:tc>
          <w:tcPr>
            <w:tcW w:w="853" w:type="dxa"/>
          </w:tcPr>
          <w:p w:rsidR="00A91427" w:rsidDel="00CA046B" w:rsidRDefault="00A91427" w:rsidP="002E6E3E">
            <w:pPr>
              <w:rPr>
                <w:del w:id="1814" w:author="Fernandes, Richard" w:date="2019-01-02T16:46:00Z"/>
              </w:rPr>
            </w:pPr>
          </w:p>
        </w:tc>
        <w:tc>
          <w:tcPr>
            <w:tcW w:w="1682" w:type="dxa"/>
          </w:tcPr>
          <w:p w:rsidR="00A91427" w:rsidDel="00CA046B" w:rsidRDefault="00A91427" w:rsidP="002E6E3E">
            <w:pPr>
              <w:rPr>
                <w:del w:id="1815" w:author="Fernandes, Richard" w:date="2019-01-02T16:46:00Z"/>
              </w:rPr>
            </w:pPr>
          </w:p>
        </w:tc>
        <w:tc>
          <w:tcPr>
            <w:tcW w:w="1033" w:type="dxa"/>
          </w:tcPr>
          <w:p w:rsidR="00A91427" w:rsidDel="00CA046B" w:rsidRDefault="00A91427" w:rsidP="002E6E3E">
            <w:pPr>
              <w:rPr>
                <w:del w:id="1816" w:author="Fernandes, Richard" w:date="2019-01-02T16:46:00Z"/>
              </w:rPr>
            </w:pPr>
          </w:p>
        </w:tc>
        <w:tc>
          <w:tcPr>
            <w:tcW w:w="880" w:type="dxa"/>
          </w:tcPr>
          <w:p w:rsidR="00A91427" w:rsidDel="00CA046B" w:rsidRDefault="00A91427" w:rsidP="002E6E3E">
            <w:pPr>
              <w:rPr>
                <w:del w:id="1817" w:author="Fernandes, Richard" w:date="2019-01-02T16:46:00Z"/>
              </w:rPr>
            </w:pPr>
            <w:del w:id="1818" w:author="Fernandes, Richard" w:date="2019-01-02T16:46:00Z">
              <w:r w:rsidDel="00CA046B">
                <w:delText>AWS, google</w:delText>
              </w:r>
            </w:del>
          </w:p>
        </w:tc>
      </w:tr>
      <w:tr w:rsidR="00A91427" w:rsidDel="00CA046B" w:rsidTr="00CC30D8">
        <w:trPr>
          <w:del w:id="1819" w:author="Fernandes, Richard" w:date="2019-01-02T16:46:00Z"/>
        </w:trPr>
        <w:tc>
          <w:tcPr>
            <w:tcW w:w="1369" w:type="dxa"/>
          </w:tcPr>
          <w:p w:rsidR="00A91427" w:rsidDel="00CA046B" w:rsidRDefault="00A91427" w:rsidP="002E6E3E">
            <w:pPr>
              <w:rPr>
                <w:del w:id="1820" w:author="Fernandes, Richard" w:date="2019-01-02T16:46:00Z"/>
              </w:rPr>
            </w:pPr>
            <w:del w:id="1821" w:author="Fernandes, Richard" w:date="2019-01-02T16:46:00Z">
              <w:r w:rsidDel="00CA046B">
                <w:delText>Sentinel 2 L1C radiance</w:delText>
              </w:r>
            </w:del>
          </w:p>
        </w:tc>
        <w:tc>
          <w:tcPr>
            <w:tcW w:w="1367" w:type="dxa"/>
          </w:tcPr>
          <w:p w:rsidR="00A91427" w:rsidDel="00CA046B" w:rsidRDefault="00A91427" w:rsidP="002E6E3E">
            <w:pPr>
              <w:rPr>
                <w:del w:id="1822" w:author="Fernandes, Richard" w:date="2019-01-02T16:46:00Z"/>
              </w:rPr>
            </w:pPr>
            <w:del w:id="1823" w:author="Fernandes, Richard" w:date="2019-01-02T16:46:00Z">
              <w:r w:rsidDel="00CA046B">
                <w:delText>10m/20m gridded TOA radiance</w:delText>
              </w:r>
            </w:del>
          </w:p>
        </w:tc>
        <w:tc>
          <w:tcPr>
            <w:tcW w:w="1539" w:type="dxa"/>
          </w:tcPr>
          <w:p w:rsidR="00A91427" w:rsidDel="00CA046B" w:rsidRDefault="00A91427" w:rsidP="002E6E3E">
            <w:pPr>
              <w:rPr>
                <w:del w:id="1824" w:author="Fernandes, Richard" w:date="2019-01-02T16:46:00Z"/>
              </w:rPr>
            </w:pPr>
            <w:del w:id="1825" w:author="Fernandes, Richard" w:date="2019-01-02T16:46:00Z">
              <w:r w:rsidDel="00CA046B">
                <w:delText>Sentinel 2A,2B</w:delText>
              </w:r>
            </w:del>
          </w:p>
        </w:tc>
        <w:tc>
          <w:tcPr>
            <w:tcW w:w="853" w:type="dxa"/>
          </w:tcPr>
          <w:p w:rsidR="00A91427" w:rsidDel="00CA046B" w:rsidRDefault="00A91427" w:rsidP="002E6E3E">
            <w:pPr>
              <w:rPr>
                <w:del w:id="1826" w:author="Fernandes, Richard" w:date="2019-01-02T16:46:00Z"/>
              </w:rPr>
            </w:pPr>
          </w:p>
        </w:tc>
        <w:tc>
          <w:tcPr>
            <w:tcW w:w="853" w:type="dxa"/>
          </w:tcPr>
          <w:p w:rsidR="00A91427" w:rsidDel="00CA046B" w:rsidRDefault="00A91427" w:rsidP="002E6E3E">
            <w:pPr>
              <w:rPr>
                <w:del w:id="1827" w:author="Fernandes, Richard" w:date="2019-01-02T16:46:00Z"/>
              </w:rPr>
            </w:pPr>
          </w:p>
        </w:tc>
        <w:tc>
          <w:tcPr>
            <w:tcW w:w="1682" w:type="dxa"/>
          </w:tcPr>
          <w:p w:rsidR="00A91427" w:rsidDel="00CA046B" w:rsidRDefault="00A91427" w:rsidP="002E6E3E">
            <w:pPr>
              <w:rPr>
                <w:del w:id="1828" w:author="Fernandes, Richard" w:date="2019-01-02T16:46:00Z"/>
              </w:rPr>
            </w:pPr>
          </w:p>
        </w:tc>
        <w:tc>
          <w:tcPr>
            <w:tcW w:w="1033" w:type="dxa"/>
          </w:tcPr>
          <w:p w:rsidR="00A91427" w:rsidDel="00CA046B" w:rsidRDefault="00A91427" w:rsidP="002E6E3E">
            <w:pPr>
              <w:rPr>
                <w:del w:id="1829" w:author="Fernandes, Richard" w:date="2019-01-02T16:46:00Z"/>
              </w:rPr>
            </w:pPr>
          </w:p>
        </w:tc>
        <w:tc>
          <w:tcPr>
            <w:tcW w:w="880" w:type="dxa"/>
          </w:tcPr>
          <w:p w:rsidR="00A91427" w:rsidDel="00CA046B" w:rsidRDefault="00A91427" w:rsidP="002E6E3E">
            <w:pPr>
              <w:rPr>
                <w:del w:id="1830" w:author="Fernandes, Richard" w:date="2019-01-02T16:46:00Z"/>
              </w:rPr>
            </w:pPr>
            <w:del w:id="1831" w:author="Fernandes, Richard" w:date="2019-01-02T16:46:00Z">
              <w:r w:rsidDel="00CA046B">
                <w:delText>AWS, google</w:delText>
              </w:r>
            </w:del>
          </w:p>
        </w:tc>
      </w:tr>
      <w:tr w:rsidR="00A91427" w:rsidDel="00CA046B" w:rsidTr="00CC30D8">
        <w:trPr>
          <w:del w:id="1832" w:author="Fernandes, Richard" w:date="2019-01-02T16:46:00Z"/>
        </w:trPr>
        <w:tc>
          <w:tcPr>
            <w:tcW w:w="1369" w:type="dxa"/>
          </w:tcPr>
          <w:p w:rsidR="00A91427" w:rsidDel="00CA046B" w:rsidRDefault="00A91427" w:rsidP="002E6E3E">
            <w:pPr>
              <w:rPr>
                <w:del w:id="1833" w:author="Fernandes, Richard" w:date="2019-01-02T16:46:00Z"/>
              </w:rPr>
            </w:pPr>
          </w:p>
        </w:tc>
        <w:tc>
          <w:tcPr>
            <w:tcW w:w="1367" w:type="dxa"/>
          </w:tcPr>
          <w:p w:rsidR="00A91427" w:rsidDel="00CA046B" w:rsidRDefault="00A91427" w:rsidP="002E6E3E">
            <w:pPr>
              <w:rPr>
                <w:del w:id="1834" w:author="Fernandes, Richard" w:date="2019-01-02T16:46:00Z"/>
              </w:rPr>
            </w:pPr>
          </w:p>
        </w:tc>
        <w:tc>
          <w:tcPr>
            <w:tcW w:w="1539" w:type="dxa"/>
          </w:tcPr>
          <w:p w:rsidR="00A91427" w:rsidDel="00CA046B" w:rsidRDefault="00A91427" w:rsidP="002E6E3E">
            <w:pPr>
              <w:rPr>
                <w:del w:id="1835" w:author="Fernandes, Richard" w:date="2019-01-02T16:46:00Z"/>
              </w:rPr>
            </w:pPr>
          </w:p>
        </w:tc>
        <w:tc>
          <w:tcPr>
            <w:tcW w:w="853" w:type="dxa"/>
          </w:tcPr>
          <w:p w:rsidR="00A91427" w:rsidDel="00CA046B" w:rsidRDefault="00A91427" w:rsidP="002E6E3E">
            <w:pPr>
              <w:rPr>
                <w:del w:id="1836" w:author="Fernandes, Richard" w:date="2019-01-02T16:46:00Z"/>
              </w:rPr>
            </w:pPr>
          </w:p>
        </w:tc>
        <w:tc>
          <w:tcPr>
            <w:tcW w:w="853" w:type="dxa"/>
          </w:tcPr>
          <w:p w:rsidR="00A91427" w:rsidDel="00CA046B" w:rsidRDefault="00A91427" w:rsidP="002E6E3E">
            <w:pPr>
              <w:rPr>
                <w:del w:id="1837" w:author="Fernandes, Richard" w:date="2019-01-02T16:46:00Z"/>
              </w:rPr>
            </w:pPr>
          </w:p>
        </w:tc>
        <w:tc>
          <w:tcPr>
            <w:tcW w:w="1682" w:type="dxa"/>
          </w:tcPr>
          <w:p w:rsidR="00A91427" w:rsidDel="00CA046B" w:rsidRDefault="00A91427" w:rsidP="002E6E3E">
            <w:pPr>
              <w:rPr>
                <w:del w:id="1838" w:author="Fernandes, Richard" w:date="2019-01-02T16:46:00Z"/>
              </w:rPr>
            </w:pPr>
          </w:p>
        </w:tc>
        <w:tc>
          <w:tcPr>
            <w:tcW w:w="1033" w:type="dxa"/>
          </w:tcPr>
          <w:p w:rsidR="00A91427" w:rsidDel="00CA046B" w:rsidRDefault="00A91427" w:rsidP="002E6E3E">
            <w:pPr>
              <w:rPr>
                <w:del w:id="1839" w:author="Fernandes, Richard" w:date="2019-01-02T16:46:00Z"/>
              </w:rPr>
            </w:pPr>
          </w:p>
        </w:tc>
        <w:tc>
          <w:tcPr>
            <w:tcW w:w="880" w:type="dxa"/>
          </w:tcPr>
          <w:p w:rsidR="00A91427" w:rsidDel="00CA046B" w:rsidRDefault="00A91427" w:rsidP="002E6E3E">
            <w:pPr>
              <w:rPr>
                <w:del w:id="1840" w:author="Fernandes, Richard" w:date="2019-01-02T16:46:00Z"/>
              </w:rPr>
            </w:pPr>
          </w:p>
        </w:tc>
      </w:tr>
    </w:tbl>
    <w:p w:rsidR="00A91427" w:rsidDel="00CA046B" w:rsidRDefault="00A91427" w:rsidP="002E6E3E">
      <w:pPr>
        <w:rPr>
          <w:del w:id="1841" w:author="Fernandes, Richard" w:date="2019-01-02T16:46:00Z"/>
        </w:rPr>
      </w:pPr>
    </w:p>
    <w:p w:rsidR="00EC5CD0" w:rsidDel="00CA046B" w:rsidRDefault="005A120B" w:rsidP="0002742A">
      <w:pPr>
        <w:pStyle w:val="Heading5"/>
        <w:rPr>
          <w:del w:id="1842" w:author="Fernandes, Richard" w:date="2019-01-02T16:46:00Z"/>
        </w:rPr>
      </w:pPr>
      <w:del w:id="1843" w:author="Fernandes, Richard" w:date="2019-01-02T16:46:00Z">
        <w:r w:rsidDel="00CA046B">
          <w:delText>Meteorological Data Records (MDRs)</w:delText>
        </w:r>
      </w:del>
    </w:p>
    <w:p w:rsidR="00E83848" w:rsidDel="00CA046B" w:rsidRDefault="00E83848" w:rsidP="002E6E3E">
      <w:pPr>
        <w:rPr>
          <w:del w:id="1844" w:author="Fernandes, Richard" w:date="2019-01-02T16:46:00Z"/>
        </w:rPr>
      </w:pPr>
    </w:p>
    <w:p w:rsidR="005A120B" w:rsidDel="00CA046B" w:rsidRDefault="005A120B" w:rsidP="002E6E3E">
      <w:pPr>
        <w:rPr>
          <w:del w:id="1845" w:author="Fernandes, Richard" w:date="2019-01-02T16:46:00Z"/>
        </w:rPr>
      </w:pPr>
      <w:del w:id="1846" w:author="Fernandes, Richard" w:date="2019-01-02T16:46:00Z">
        <w:r w:rsidDel="00CA046B">
          <w:delText>MDRs are required to operate the data assimilation function of the VPI.  This function is required to derive stable</w:delText>
        </w:r>
        <w:r w:rsidR="002E4A5B" w:rsidDel="00CA046B">
          <w:delText xml:space="preserve"> Level 3 VPI time series.</w:delText>
        </w:r>
      </w:del>
    </w:p>
    <w:p w:rsidR="002E4A5B" w:rsidDel="00CA046B" w:rsidRDefault="002E4A5B" w:rsidP="002E4A5B">
      <w:pPr>
        <w:pStyle w:val="Caption"/>
        <w:keepNext/>
        <w:rPr>
          <w:del w:id="1847" w:author="Fernandes, Richard" w:date="2019-01-02T16:46:00Z"/>
        </w:rPr>
      </w:pPr>
      <w:del w:id="1848" w:author="Fernandes, Richard"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2</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2005"/>
        <w:gridCol w:w="1934"/>
        <w:gridCol w:w="1862"/>
        <w:gridCol w:w="1934"/>
        <w:gridCol w:w="1615"/>
      </w:tblGrid>
      <w:tr w:rsidR="009801B4" w:rsidDel="00CA046B" w:rsidTr="009801B4">
        <w:trPr>
          <w:del w:id="1849" w:author="Fernandes, Richard" w:date="2019-01-02T16:46:00Z"/>
        </w:trPr>
        <w:tc>
          <w:tcPr>
            <w:tcW w:w="2044" w:type="dxa"/>
          </w:tcPr>
          <w:p w:rsidR="009801B4" w:rsidDel="00CA046B" w:rsidRDefault="009801B4" w:rsidP="002E6E3E">
            <w:pPr>
              <w:rPr>
                <w:del w:id="1850" w:author="Fernandes, Richard" w:date="2019-01-02T16:46:00Z"/>
              </w:rPr>
            </w:pPr>
            <w:del w:id="1851" w:author="Fernandes, Richard" w:date="2019-01-02T16:46:00Z">
              <w:r w:rsidDel="00CA046B">
                <w:delText>Quantity</w:delText>
              </w:r>
            </w:del>
          </w:p>
        </w:tc>
        <w:tc>
          <w:tcPr>
            <w:tcW w:w="1979" w:type="dxa"/>
          </w:tcPr>
          <w:p w:rsidR="009801B4" w:rsidDel="00CA046B" w:rsidRDefault="009801B4" w:rsidP="002E6E3E">
            <w:pPr>
              <w:rPr>
                <w:del w:id="1852" w:author="Fernandes, Richard" w:date="2019-01-02T16:46:00Z"/>
              </w:rPr>
            </w:pPr>
            <w:del w:id="1853" w:author="Fernandes, Richard" w:date="2019-01-02T16:46:00Z">
              <w:r w:rsidDel="00CA046B">
                <w:delText>Temporal Resolution</w:delText>
              </w:r>
            </w:del>
          </w:p>
        </w:tc>
        <w:tc>
          <w:tcPr>
            <w:tcW w:w="1915" w:type="dxa"/>
          </w:tcPr>
          <w:p w:rsidR="009801B4" w:rsidDel="00CA046B" w:rsidRDefault="009801B4" w:rsidP="002E6E3E">
            <w:pPr>
              <w:rPr>
                <w:del w:id="1854" w:author="Fernandes, Richard" w:date="2019-01-02T16:46:00Z"/>
              </w:rPr>
            </w:pPr>
            <w:del w:id="1855" w:author="Fernandes, Richard" w:date="2019-01-02T16:46:00Z">
              <w:r w:rsidDel="00CA046B">
                <w:delText>Status</w:delText>
              </w:r>
            </w:del>
          </w:p>
        </w:tc>
        <w:tc>
          <w:tcPr>
            <w:tcW w:w="1979" w:type="dxa"/>
          </w:tcPr>
          <w:p w:rsidR="009801B4" w:rsidDel="00CA046B" w:rsidRDefault="009801B4" w:rsidP="002E6E3E">
            <w:pPr>
              <w:rPr>
                <w:del w:id="1856" w:author="Fernandes, Richard" w:date="2019-01-02T16:46:00Z"/>
              </w:rPr>
            </w:pPr>
            <w:del w:id="1857" w:author="Fernandes, Richard" w:date="2019-01-02T16:46:00Z">
              <w:r w:rsidDel="00CA046B">
                <w:delText>Spatial</w:delText>
              </w:r>
            </w:del>
          </w:p>
          <w:p w:rsidR="009801B4" w:rsidDel="00CA046B" w:rsidRDefault="009801B4" w:rsidP="002E6E3E">
            <w:pPr>
              <w:rPr>
                <w:del w:id="1858" w:author="Fernandes, Richard" w:date="2019-01-02T16:46:00Z"/>
              </w:rPr>
            </w:pPr>
            <w:del w:id="1859" w:author="Fernandes, Richard" w:date="2019-01-02T16:46:00Z">
              <w:r w:rsidDel="00CA046B">
                <w:delText>Resolution</w:delText>
              </w:r>
            </w:del>
          </w:p>
        </w:tc>
        <w:tc>
          <w:tcPr>
            <w:tcW w:w="1659" w:type="dxa"/>
          </w:tcPr>
          <w:p w:rsidR="009801B4" w:rsidDel="00CA046B" w:rsidRDefault="009801B4" w:rsidP="002E6E3E">
            <w:pPr>
              <w:rPr>
                <w:del w:id="1860" w:author="Fernandes, Richard" w:date="2019-01-02T16:46:00Z"/>
              </w:rPr>
            </w:pPr>
            <w:del w:id="1861" w:author="Fernandes, Richard" w:date="2019-01-02T16:46:00Z">
              <w:r w:rsidDel="00CA046B">
                <w:delText>Source</w:delText>
              </w:r>
            </w:del>
          </w:p>
        </w:tc>
      </w:tr>
      <w:tr w:rsidR="009801B4" w:rsidDel="00CA046B" w:rsidTr="009801B4">
        <w:trPr>
          <w:del w:id="1862" w:author="Fernandes, Richard" w:date="2019-01-02T16:46:00Z"/>
        </w:trPr>
        <w:tc>
          <w:tcPr>
            <w:tcW w:w="2044" w:type="dxa"/>
          </w:tcPr>
          <w:p w:rsidR="009801B4" w:rsidDel="00CA046B" w:rsidRDefault="009801B4" w:rsidP="009801B4">
            <w:pPr>
              <w:rPr>
                <w:del w:id="1863" w:author="Fernandes, Richard" w:date="2019-01-02T16:46:00Z"/>
              </w:rPr>
            </w:pPr>
            <w:del w:id="1864" w:author="Fernandes, Richard" w:date="2019-01-02T16:46:00Z">
              <w:r w:rsidDel="00CA046B">
                <w:delText>2m average air temperature</w:delText>
              </w:r>
            </w:del>
          </w:p>
        </w:tc>
        <w:tc>
          <w:tcPr>
            <w:tcW w:w="1979" w:type="dxa"/>
          </w:tcPr>
          <w:p w:rsidR="009801B4" w:rsidDel="00CA046B" w:rsidRDefault="009801B4" w:rsidP="002E6E3E">
            <w:pPr>
              <w:rPr>
                <w:del w:id="1865" w:author="Fernandes, Richard" w:date="2019-01-02T16:46:00Z"/>
              </w:rPr>
            </w:pPr>
            <w:del w:id="1866" w:author="Fernandes, Richard" w:date="2019-01-02T16:46:00Z">
              <w:r w:rsidDel="00CA046B">
                <w:delText>daily</w:delText>
              </w:r>
            </w:del>
          </w:p>
        </w:tc>
        <w:tc>
          <w:tcPr>
            <w:tcW w:w="1915" w:type="dxa"/>
          </w:tcPr>
          <w:p w:rsidR="009801B4" w:rsidDel="00CA046B" w:rsidRDefault="009801B4" w:rsidP="002E6E3E">
            <w:pPr>
              <w:rPr>
                <w:del w:id="1867" w:author="Fernandes, Richard" w:date="2019-01-02T16:46:00Z"/>
              </w:rPr>
            </w:pPr>
            <w:del w:id="1868" w:author="Fernandes, Richard" w:date="2019-01-02T16:46:00Z">
              <w:r w:rsidDel="00CA046B">
                <w:delText>Forecast</w:delText>
              </w:r>
            </w:del>
          </w:p>
        </w:tc>
        <w:tc>
          <w:tcPr>
            <w:tcW w:w="1979" w:type="dxa"/>
          </w:tcPr>
          <w:p w:rsidR="009801B4" w:rsidDel="00CA046B" w:rsidRDefault="009801B4" w:rsidP="002E6E3E">
            <w:pPr>
              <w:rPr>
                <w:del w:id="1869" w:author="Fernandes, Richard" w:date="2019-01-02T16:46:00Z"/>
              </w:rPr>
            </w:pPr>
            <w:del w:id="1870" w:author="Fernandes, Richard" w:date="2019-01-02T16:46:00Z">
              <w:r w:rsidDel="00CA046B">
                <w:delText>2.5km</w:delText>
              </w:r>
            </w:del>
          </w:p>
        </w:tc>
        <w:tc>
          <w:tcPr>
            <w:tcW w:w="1659" w:type="dxa"/>
          </w:tcPr>
          <w:p w:rsidR="009801B4" w:rsidDel="00CA046B" w:rsidRDefault="009801B4" w:rsidP="002E6E3E">
            <w:pPr>
              <w:rPr>
                <w:del w:id="1871" w:author="Fernandes, Richard" w:date="2019-01-02T16:46:00Z"/>
              </w:rPr>
            </w:pPr>
            <w:del w:id="1872" w:author="Fernandes, Richard" w:date="2019-01-02T16:46:00Z">
              <w:r w:rsidDel="00CA046B">
                <w:delText>GRDPS from ECCC</w:delText>
              </w:r>
            </w:del>
          </w:p>
        </w:tc>
      </w:tr>
      <w:tr w:rsidR="009801B4" w:rsidDel="00CA046B" w:rsidTr="009801B4">
        <w:trPr>
          <w:del w:id="1873" w:author="Fernandes, Richard" w:date="2019-01-02T16:46:00Z"/>
        </w:trPr>
        <w:tc>
          <w:tcPr>
            <w:tcW w:w="2044" w:type="dxa"/>
          </w:tcPr>
          <w:p w:rsidR="009801B4" w:rsidDel="00CA046B" w:rsidRDefault="009801B4" w:rsidP="009801B4">
            <w:pPr>
              <w:rPr>
                <w:del w:id="1874" w:author="Fernandes, Richard" w:date="2019-01-02T16:46:00Z"/>
              </w:rPr>
            </w:pPr>
            <w:del w:id="1875" w:author="Fernandes, Richard" w:date="2019-01-02T16:46:00Z">
              <w:r w:rsidDel="00CA046B">
                <w:delText>2m maximum air temperature</w:delText>
              </w:r>
            </w:del>
          </w:p>
        </w:tc>
        <w:tc>
          <w:tcPr>
            <w:tcW w:w="1979" w:type="dxa"/>
          </w:tcPr>
          <w:p w:rsidR="009801B4" w:rsidDel="00CA046B" w:rsidRDefault="009801B4">
            <w:pPr>
              <w:rPr>
                <w:del w:id="1876" w:author="Fernandes, Richard" w:date="2019-01-02T16:46:00Z"/>
              </w:rPr>
            </w:pPr>
            <w:del w:id="1877" w:author="Fernandes, Richard" w:date="2019-01-02T16:46:00Z">
              <w:r w:rsidRPr="00AC6506" w:rsidDel="00CA046B">
                <w:delText>daily</w:delText>
              </w:r>
            </w:del>
          </w:p>
        </w:tc>
        <w:tc>
          <w:tcPr>
            <w:tcW w:w="1915" w:type="dxa"/>
          </w:tcPr>
          <w:p w:rsidR="009801B4" w:rsidDel="00CA046B" w:rsidRDefault="009801B4" w:rsidP="00CC30D8">
            <w:pPr>
              <w:rPr>
                <w:del w:id="1878" w:author="Fernandes, Richard" w:date="2019-01-02T16:46:00Z"/>
              </w:rPr>
            </w:pPr>
            <w:del w:id="1879" w:author="Fernandes, Richard" w:date="2019-01-02T16:46:00Z">
              <w:r w:rsidDel="00CA046B">
                <w:delText>Forecast</w:delText>
              </w:r>
            </w:del>
          </w:p>
        </w:tc>
        <w:tc>
          <w:tcPr>
            <w:tcW w:w="1979" w:type="dxa"/>
          </w:tcPr>
          <w:p w:rsidR="009801B4" w:rsidDel="00CA046B" w:rsidRDefault="009801B4" w:rsidP="00CC30D8">
            <w:pPr>
              <w:rPr>
                <w:del w:id="1880" w:author="Fernandes, Richard" w:date="2019-01-02T16:46:00Z"/>
              </w:rPr>
            </w:pPr>
            <w:del w:id="1881" w:author="Fernandes, Richard" w:date="2019-01-02T16:46:00Z">
              <w:r w:rsidDel="00CA046B">
                <w:delText>2.5km</w:delText>
              </w:r>
            </w:del>
          </w:p>
        </w:tc>
        <w:tc>
          <w:tcPr>
            <w:tcW w:w="1659" w:type="dxa"/>
          </w:tcPr>
          <w:p w:rsidR="009801B4" w:rsidDel="00CA046B" w:rsidRDefault="009801B4" w:rsidP="00CC30D8">
            <w:pPr>
              <w:rPr>
                <w:del w:id="1882" w:author="Fernandes, Richard" w:date="2019-01-02T16:46:00Z"/>
              </w:rPr>
            </w:pPr>
            <w:del w:id="1883" w:author="Fernandes, Richard" w:date="2019-01-02T16:46:00Z">
              <w:r w:rsidDel="00CA046B">
                <w:delText>GRDPS from ECCC</w:delText>
              </w:r>
            </w:del>
          </w:p>
        </w:tc>
      </w:tr>
      <w:tr w:rsidR="009801B4" w:rsidDel="00CA046B" w:rsidTr="009801B4">
        <w:trPr>
          <w:del w:id="1884" w:author="Fernandes, Richard" w:date="2019-01-02T16:46:00Z"/>
        </w:trPr>
        <w:tc>
          <w:tcPr>
            <w:tcW w:w="2044" w:type="dxa"/>
          </w:tcPr>
          <w:p w:rsidR="009801B4" w:rsidDel="00CA046B" w:rsidRDefault="009801B4" w:rsidP="009801B4">
            <w:pPr>
              <w:rPr>
                <w:del w:id="1885" w:author="Fernandes, Richard" w:date="2019-01-02T16:46:00Z"/>
              </w:rPr>
            </w:pPr>
            <w:del w:id="1886" w:author="Fernandes, Richard" w:date="2019-01-02T16:46:00Z">
              <w:r w:rsidDel="00CA046B">
                <w:delText>2m minimum air temperature</w:delText>
              </w:r>
            </w:del>
          </w:p>
        </w:tc>
        <w:tc>
          <w:tcPr>
            <w:tcW w:w="1979" w:type="dxa"/>
          </w:tcPr>
          <w:p w:rsidR="009801B4" w:rsidDel="00CA046B" w:rsidRDefault="009801B4">
            <w:pPr>
              <w:rPr>
                <w:del w:id="1887" w:author="Fernandes, Richard" w:date="2019-01-02T16:46:00Z"/>
              </w:rPr>
            </w:pPr>
            <w:del w:id="1888" w:author="Fernandes, Richard" w:date="2019-01-02T16:46:00Z">
              <w:r w:rsidRPr="00AC6506" w:rsidDel="00CA046B">
                <w:delText>daily</w:delText>
              </w:r>
            </w:del>
          </w:p>
        </w:tc>
        <w:tc>
          <w:tcPr>
            <w:tcW w:w="1915" w:type="dxa"/>
          </w:tcPr>
          <w:p w:rsidR="009801B4" w:rsidDel="00CA046B" w:rsidRDefault="009801B4" w:rsidP="00CC30D8">
            <w:pPr>
              <w:rPr>
                <w:del w:id="1889" w:author="Fernandes, Richard" w:date="2019-01-02T16:46:00Z"/>
              </w:rPr>
            </w:pPr>
            <w:del w:id="1890" w:author="Fernandes, Richard" w:date="2019-01-02T16:46:00Z">
              <w:r w:rsidDel="00CA046B">
                <w:delText>Forecast</w:delText>
              </w:r>
            </w:del>
          </w:p>
        </w:tc>
        <w:tc>
          <w:tcPr>
            <w:tcW w:w="1979" w:type="dxa"/>
          </w:tcPr>
          <w:p w:rsidR="009801B4" w:rsidDel="00CA046B" w:rsidRDefault="009801B4" w:rsidP="00CC30D8">
            <w:pPr>
              <w:rPr>
                <w:del w:id="1891" w:author="Fernandes, Richard" w:date="2019-01-02T16:46:00Z"/>
              </w:rPr>
            </w:pPr>
            <w:del w:id="1892" w:author="Fernandes, Richard" w:date="2019-01-02T16:46:00Z">
              <w:r w:rsidDel="00CA046B">
                <w:delText>2.5km</w:delText>
              </w:r>
            </w:del>
          </w:p>
        </w:tc>
        <w:tc>
          <w:tcPr>
            <w:tcW w:w="1659" w:type="dxa"/>
          </w:tcPr>
          <w:p w:rsidR="009801B4" w:rsidDel="00CA046B" w:rsidRDefault="009801B4" w:rsidP="00CC30D8">
            <w:pPr>
              <w:rPr>
                <w:del w:id="1893" w:author="Fernandes, Richard" w:date="2019-01-02T16:46:00Z"/>
              </w:rPr>
            </w:pPr>
            <w:del w:id="1894" w:author="Fernandes, Richard" w:date="2019-01-02T16:46:00Z">
              <w:r w:rsidDel="00CA046B">
                <w:delText>GRDPS from ECCC</w:delText>
              </w:r>
            </w:del>
          </w:p>
        </w:tc>
      </w:tr>
      <w:tr w:rsidR="000F72C0" w:rsidDel="00CA046B" w:rsidTr="009801B4">
        <w:trPr>
          <w:del w:id="1895" w:author="Fernandes, Richard" w:date="2019-01-02T16:46:00Z"/>
        </w:trPr>
        <w:tc>
          <w:tcPr>
            <w:tcW w:w="2044" w:type="dxa"/>
          </w:tcPr>
          <w:p w:rsidR="000F72C0" w:rsidDel="00CA046B" w:rsidRDefault="000F72C0" w:rsidP="00CC30D8">
            <w:pPr>
              <w:rPr>
                <w:del w:id="1896" w:author="Fernandes, Richard" w:date="2019-01-02T16:46:00Z"/>
              </w:rPr>
            </w:pPr>
            <w:del w:id="1897" w:author="Fernandes, Richard" w:date="2019-01-02T16:46:00Z">
              <w:r w:rsidDel="00CA046B">
                <w:delText>2m average air temperature</w:delText>
              </w:r>
            </w:del>
          </w:p>
        </w:tc>
        <w:tc>
          <w:tcPr>
            <w:tcW w:w="1979" w:type="dxa"/>
          </w:tcPr>
          <w:p w:rsidR="000F72C0" w:rsidDel="00CA046B" w:rsidRDefault="000F72C0" w:rsidP="00CC30D8">
            <w:pPr>
              <w:rPr>
                <w:del w:id="1898" w:author="Fernandes, Richard" w:date="2019-01-02T16:46:00Z"/>
              </w:rPr>
            </w:pPr>
            <w:del w:id="1899" w:author="Fernandes, Richard" w:date="2019-01-02T16:46:00Z">
              <w:r w:rsidDel="00CA046B">
                <w:delText>daily</w:delText>
              </w:r>
            </w:del>
          </w:p>
        </w:tc>
        <w:tc>
          <w:tcPr>
            <w:tcW w:w="1915" w:type="dxa"/>
          </w:tcPr>
          <w:p w:rsidR="000F72C0" w:rsidDel="00CA046B" w:rsidRDefault="000F72C0" w:rsidP="00CC30D8">
            <w:pPr>
              <w:rPr>
                <w:del w:id="1900" w:author="Fernandes, Richard" w:date="2019-01-02T16:46:00Z"/>
              </w:rPr>
            </w:pPr>
            <w:del w:id="1901" w:author="Fernandes, Richard" w:date="2019-01-02T16:46:00Z">
              <w:r w:rsidDel="00CA046B">
                <w:delText>ANalysis</w:delText>
              </w:r>
            </w:del>
          </w:p>
        </w:tc>
        <w:tc>
          <w:tcPr>
            <w:tcW w:w="1979" w:type="dxa"/>
          </w:tcPr>
          <w:p w:rsidR="000F72C0" w:rsidDel="00CA046B" w:rsidRDefault="00990A5F" w:rsidP="00CC30D8">
            <w:pPr>
              <w:rPr>
                <w:del w:id="1902" w:author="Fernandes, Richard" w:date="2019-01-02T16:46:00Z"/>
              </w:rPr>
            </w:pPr>
            <w:del w:id="1903" w:author="Fernandes, Richard" w:date="2019-01-02T16:46:00Z">
              <w:r w:rsidDel="00CA046B">
                <w:delText>56</w:delText>
              </w:r>
              <w:r w:rsidR="003A249F" w:rsidDel="00CA046B">
                <w:delText>k</w:delText>
              </w:r>
              <w:r w:rsidR="000F72C0" w:rsidDel="00CA046B">
                <w:delText>m</w:delText>
              </w:r>
            </w:del>
          </w:p>
        </w:tc>
        <w:tc>
          <w:tcPr>
            <w:tcW w:w="1659" w:type="dxa"/>
          </w:tcPr>
          <w:p w:rsidR="000F72C0" w:rsidDel="00CA046B" w:rsidRDefault="000F72C0">
            <w:pPr>
              <w:rPr>
                <w:del w:id="1904" w:author="Fernandes, Richard" w:date="2019-01-02T16:46:00Z"/>
              </w:rPr>
            </w:pPr>
            <w:del w:id="1905" w:author="Fernandes, Richard" w:date="2019-01-02T16:46:00Z">
              <w:r w:rsidRPr="00262821" w:rsidDel="00CA046B">
                <w:delText>CFSV2 NOAA</w:delText>
              </w:r>
            </w:del>
          </w:p>
        </w:tc>
      </w:tr>
      <w:tr w:rsidR="000F72C0" w:rsidDel="00CA046B" w:rsidTr="009801B4">
        <w:trPr>
          <w:del w:id="1906" w:author="Fernandes, Richard" w:date="2019-01-02T16:46:00Z"/>
        </w:trPr>
        <w:tc>
          <w:tcPr>
            <w:tcW w:w="2044" w:type="dxa"/>
          </w:tcPr>
          <w:p w:rsidR="000F72C0" w:rsidDel="00CA046B" w:rsidRDefault="000F72C0" w:rsidP="00CC30D8">
            <w:pPr>
              <w:rPr>
                <w:del w:id="1907" w:author="Fernandes, Richard" w:date="2019-01-02T16:46:00Z"/>
              </w:rPr>
            </w:pPr>
            <w:del w:id="1908" w:author="Fernandes, Richard" w:date="2019-01-02T16:46:00Z">
              <w:r w:rsidDel="00CA046B">
                <w:delText>2m maximum air temperature</w:delText>
              </w:r>
            </w:del>
          </w:p>
        </w:tc>
        <w:tc>
          <w:tcPr>
            <w:tcW w:w="1979" w:type="dxa"/>
          </w:tcPr>
          <w:p w:rsidR="000F72C0" w:rsidDel="00CA046B" w:rsidRDefault="000F72C0" w:rsidP="00CC30D8">
            <w:pPr>
              <w:rPr>
                <w:del w:id="1909" w:author="Fernandes, Richard" w:date="2019-01-02T16:46:00Z"/>
              </w:rPr>
            </w:pPr>
            <w:del w:id="1910" w:author="Fernandes, Richard" w:date="2019-01-02T16:46:00Z">
              <w:r w:rsidRPr="00AC6506" w:rsidDel="00CA046B">
                <w:delText>daily</w:delText>
              </w:r>
            </w:del>
          </w:p>
        </w:tc>
        <w:tc>
          <w:tcPr>
            <w:tcW w:w="1915" w:type="dxa"/>
          </w:tcPr>
          <w:p w:rsidR="000F72C0" w:rsidDel="00CA046B" w:rsidRDefault="000F72C0" w:rsidP="00CC30D8">
            <w:pPr>
              <w:rPr>
                <w:del w:id="1911" w:author="Fernandes, Richard" w:date="2019-01-02T16:46:00Z"/>
              </w:rPr>
            </w:pPr>
            <w:del w:id="1912" w:author="Fernandes, Richard" w:date="2019-01-02T16:46:00Z">
              <w:r w:rsidDel="00CA046B">
                <w:delText>Analysis</w:delText>
              </w:r>
            </w:del>
          </w:p>
        </w:tc>
        <w:tc>
          <w:tcPr>
            <w:tcW w:w="1979" w:type="dxa"/>
          </w:tcPr>
          <w:p w:rsidR="000F72C0" w:rsidDel="00CA046B" w:rsidRDefault="00990A5F" w:rsidP="00CC30D8">
            <w:pPr>
              <w:rPr>
                <w:del w:id="1913" w:author="Fernandes, Richard" w:date="2019-01-02T16:46:00Z"/>
              </w:rPr>
            </w:pPr>
            <w:del w:id="1914" w:author="Fernandes, Richard" w:date="2019-01-02T16:46:00Z">
              <w:r w:rsidDel="00CA046B">
                <w:delText>56</w:delText>
              </w:r>
              <w:r w:rsidR="003A249F" w:rsidDel="00CA046B">
                <w:delText>k</w:delText>
              </w:r>
              <w:r w:rsidDel="00CA046B">
                <w:delText>m</w:delText>
              </w:r>
            </w:del>
          </w:p>
        </w:tc>
        <w:tc>
          <w:tcPr>
            <w:tcW w:w="1659" w:type="dxa"/>
          </w:tcPr>
          <w:p w:rsidR="000F72C0" w:rsidDel="00CA046B" w:rsidRDefault="000F72C0">
            <w:pPr>
              <w:rPr>
                <w:del w:id="1915" w:author="Fernandes, Richard" w:date="2019-01-02T16:46:00Z"/>
              </w:rPr>
            </w:pPr>
            <w:del w:id="1916" w:author="Fernandes, Richard" w:date="2019-01-02T16:46:00Z">
              <w:r w:rsidRPr="00262821" w:rsidDel="00CA046B">
                <w:delText>CFSV2 NOAA</w:delText>
              </w:r>
            </w:del>
          </w:p>
        </w:tc>
      </w:tr>
      <w:tr w:rsidR="000F72C0" w:rsidDel="00CA046B" w:rsidTr="009801B4">
        <w:trPr>
          <w:del w:id="1917" w:author="Fernandes, Richard" w:date="2019-01-02T16:46:00Z"/>
        </w:trPr>
        <w:tc>
          <w:tcPr>
            <w:tcW w:w="2044" w:type="dxa"/>
          </w:tcPr>
          <w:p w:rsidR="000F72C0" w:rsidDel="00CA046B" w:rsidRDefault="000F72C0" w:rsidP="00CC30D8">
            <w:pPr>
              <w:rPr>
                <w:del w:id="1918" w:author="Fernandes, Richard" w:date="2019-01-02T16:46:00Z"/>
              </w:rPr>
            </w:pPr>
            <w:del w:id="1919" w:author="Fernandes, Richard" w:date="2019-01-02T16:46:00Z">
              <w:r w:rsidDel="00CA046B">
                <w:delText>2m minimum air temperature</w:delText>
              </w:r>
            </w:del>
          </w:p>
        </w:tc>
        <w:tc>
          <w:tcPr>
            <w:tcW w:w="1979" w:type="dxa"/>
          </w:tcPr>
          <w:p w:rsidR="000F72C0" w:rsidDel="00CA046B" w:rsidRDefault="000F72C0" w:rsidP="00CC30D8">
            <w:pPr>
              <w:rPr>
                <w:del w:id="1920" w:author="Fernandes, Richard" w:date="2019-01-02T16:46:00Z"/>
              </w:rPr>
            </w:pPr>
            <w:del w:id="1921" w:author="Fernandes, Richard" w:date="2019-01-02T16:46:00Z">
              <w:r w:rsidRPr="00AC6506" w:rsidDel="00CA046B">
                <w:delText>daily</w:delText>
              </w:r>
            </w:del>
          </w:p>
        </w:tc>
        <w:tc>
          <w:tcPr>
            <w:tcW w:w="1915" w:type="dxa"/>
          </w:tcPr>
          <w:p w:rsidR="000F72C0" w:rsidDel="00CA046B" w:rsidRDefault="000F72C0" w:rsidP="00CC30D8">
            <w:pPr>
              <w:rPr>
                <w:del w:id="1922" w:author="Fernandes, Richard" w:date="2019-01-02T16:46:00Z"/>
              </w:rPr>
            </w:pPr>
            <w:del w:id="1923" w:author="Fernandes, Richard" w:date="2019-01-02T16:46:00Z">
              <w:r w:rsidDel="00CA046B">
                <w:delText>Analysis</w:delText>
              </w:r>
            </w:del>
          </w:p>
        </w:tc>
        <w:tc>
          <w:tcPr>
            <w:tcW w:w="1979" w:type="dxa"/>
          </w:tcPr>
          <w:p w:rsidR="000F72C0" w:rsidDel="00CA046B" w:rsidRDefault="00990A5F" w:rsidP="00CC30D8">
            <w:pPr>
              <w:rPr>
                <w:del w:id="1924" w:author="Fernandes, Richard" w:date="2019-01-02T16:46:00Z"/>
              </w:rPr>
            </w:pPr>
            <w:del w:id="1925" w:author="Fernandes, Richard" w:date="2019-01-02T16:46:00Z">
              <w:r w:rsidDel="00CA046B">
                <w:delText>56</w:delText>
              </w:r>
              <w:r w:rsidR="003A249F" w:rsidDel="00CA046B">
                <w:delText>k</w:delText>
              </w:r>
              <w:r w:rsidDel="00CA046B">
                <w:delText>m</w:delText>
              </w:r>
            </w:del>
          </w:p>
        </w:tc>
        <w:tc>
          <w:tcPr>
            <w:tcW w:w="1659" w:type="dxa"/>
          </w:tcPr>
          <w:p w:rsidR="000F72C0" w:rsidDel="00CA046B" w:rsidRDefault="000F72C0" w:rsidP="00CC30D8">
            <w:pPr>
              <w:rPr>
                <w:del w:id="1926" w:author="Fernandes, Richard" w:date="2019-01-02T16:46:00Z"/>
              </w:rPr>
            </w:pPr>
            <w:del w:id="1927" w:author="Fernandes, Richard" w:date="2019-01-02T16:46:00Z">
              <w:r w:rsidDel="00CA046B">
                <w:delText>CFSV2 NOAA</w:delText>
              </w:r>
            </w:del>
          </w:p>
          <w:p w:rsidR="000F72C0" w:rsidDel="00CA046B" w:rsidRDefault="000F72C0" w:rsidP="00CC30D8">
            <w:pPr>
              <w:rPr>
                <w:del w:id="1928" w:author="Fernandes, Richard" w:date="2019-01-02T16:46:00Z"/>
              </w:rPr>
            </w:pPr>
          </w:p>
        </w:tc>
      </w:tr>
      <w:tr w:rsidR="003A249F" w:rsidDel="00CA046B" w:rsidTr="009801B4">
        <w:trPr>
          <w:del w:id="1929" w:author="Fernandes, Richard" w:date="2019-01-02T16:46:00Z"/>
        </w:trPr>
        <w:tc>
          <w:tcPr>
            <w:tcW w:w="2044" w:type="dxa"/>
          </w:tcPr>
          <w:p w:rsidR="003A249F" w:rsidDel="00CA046B" w:rsidRDefault="003A249F" w:rsidP="00CC30D8">
            <w:pPr>
              <w:rPr>
                <w:del w:id="1930" w:author="Fernandes, Richard" w:date="2019-01-02T16:46:00Z"/>
              </w:rPr>
            </w:pPr>
            <w:del w:id="1931" w:author="Fernandes, Richard" w:date="2019-01-02T16:46:00Z">
              <w:r w:rsidDel="00CA046B">
                <w:delText>2m average air temperature</w:delText>
              </w:r>
            </w:del>
          </w:p>
        </w:tc>
        <w:tc>
          <w:tcPr>
            <w:tcW w:w="1979" w:type="dxa"/>
          </w:tcPr>
          <w:p w:rsidR="003A249F" w:rsidDel="00CA046B" w:rsidRDefault="003A249F" w:rsidP="00CC30D8">
            <w:pPr>
              <w:rPr>
                <w:del w:id="1932" w:author="Fernandes, Richard" w:date="2019-01-02T16:46:00Z"/>
              </w:rPr>
            </w:pPr>
            <w:del w:id="1933" w:author="Fernandes, Richard" w:date="2019-01-02T16:46:00Z">
              <w:r w:rsidDel="00CA046B">
                <w:delText>daily</w:delText>
              </w:r>
            </w:del>
          </w:p>
        </w:tc>
        <w:tc>
          <w:tcPr>
            <w:tcW w:w="1915" w:type="dxa"/>
          </w:tcPr>
          <w:p w:rsidR="003A249F" w:rsidDel="00CA046B" w:rsidRDefault="003A249F" w:rsidP="00CC30D8">
            <w:pPr>
              <w:rPr>
                <w:del w:id="1934" w:author="Fernandes, Richard" w:date="2019-01-02T16:46:00Z"/>
              </w:rPr>
            </w:pPr>
            <w:del w:id="1935" w:author="Fernandes, Richard" w:date="2019-01-02T16:46:00Z">
              <w:r w:rsidDel="00CA046B">
                <w:delText>Re-analysis</w:delText>
              </w:r>
            </w:del>
          </w:p>
        </w:tc>
        <w:tc>
          <w:tcPr>
            <w:tcW w:w="1979" w:type="dxa"/>
          </w:tcPr>
          <w:p w:rsidR="003A249F" w:rsidDel="00CA046B" w:rsidRDefault="003A249F" w:rsidP="00CC30D8">
            <w:pPr>
              <w:rPr>
                <w:del w:id="1936" w:author="Fernandes, Richard" w:date="2019-01-02T16:46:00Z"/>
              </w:rPr>
            </w:pPr>
            <w:del w:id="1937" w:author="Fernandes, Richard" w:date="2019-01-02T16:46:00Z">
              <w:r w:rsidDel="00CA046B">
                <w:delText>80km</w:delText>
              </w:r>
            </w:del>
          </w:p>
        </w:tc>
        <w:tc>
          <w:tcPr>
            <w:tcW w:w="1659" w:type="dxa"/>
          </w:tcPr>
          <w:p w:rsidR="003A249F" w:rsidDel="00CA046B" w:rsidRDefault="003A249F" w:rsidP="00CC30D8">
            <w:pPr>
              <w:rPr>
                <w:del w:id="1938" w:author="Fernandes, Richard" w:date="2019-01-02T16:46:00Z"/>
              </w:rPr>
            </w:pPr>
            <w:del w:id="1939" w:author="Fernandes, Richard" w:date="2019-01-02T16:46:00Z">
              <w:r w:rsidDel="00CA046B">
                <w:delText>ERA Interim</w:delText>
              </w:r>
            </w:del>
          </w:p>
        </w:tc>
      </w:tr>
      <w:tr w:rsidR="003A249F" w:rsidDel="00CA046B" w:rsidTr="009801B4">
        <w:trPr>
          <w:del w:id="1940" w:author="Fernandes, Richard" w:date="2019-01-02T16:46:00Z"/>
        </w:trPr>
        <w:tc>
          <w:tcPr>
            <w:tcW w:w="2044" w:type="dxa"/>
          </w:tcPr>
          <w:p w:rsidR="003A249F" w:rsidDel="00CA046B" w:rsidRDefault="003A249F" w:rsidP="00CC30D8">
            <w:pPr>
              <w:rPr>
                <w:del w:id="1941" w:author="Fernandes, Richard" w:date="2019-01-02T16:46:00Z"/>
              </w:rPr>
            </w:pPr>
            <w:del w:id="1942" w:author="Fernandes, Richard" w:date="2019-01-02T16:46:00Z">
              <w:r w:rsidDel="00CA046B">
                <w:delText>2m maximum air temperature</w:delText>
              </w:r>
            </w:del>
          </w:p>
        </w:tc>
        <w:tc>
          <w:tcPr>
            <w:tcW w:w="1979" w:type="dxa"/>
          </w:tcPr>
          <w:p w:rsidR="003A249F" w:rsidDel="00CA046B" w:rsidRDefault="003A249F" w:rsidP="00CC30D8">
            <w:pPr>
              <w:rPr>
                <w:del w:id="1943" w:author="Fernandes, Richard" w:date="2019-01-02T16:46:00Z"/>
              </w:rPr>
            </w:pPr>
            <w:del w:id="1944" w:author="Fernandes, Richard" w:date="2019-01-02T16:46:00Z">
              <w:r w:rsidRPr="00AC6506" w:rsidDel="00CA046B">
                <w:delText>daily</w:delText>
              </w:r>
            </w:del>
          </w:p>
        </w:tc>
        <w:tc>
          <w:tcPr>
            <w:tcW w:w="1915" w:type="dxa"/>
          </w:tcPr>
          <w:p w:rsidR="003A249F" w:rsidDel="00CA046B" w:rsidRDefault="003A249F" w:rsidP="00CC30D8">
            <w:pPr>
              <w:rPr>
                <w:del w:id="1945" w:author="Fernandes, Richard" w:date="2019-01-02T16:46:00Z"/>
              </w:rPr>
            </w:pPr>
            <w:del w:id="1946" w:author="Fernandes, Richard" w:date="2019-01-02T16:46:00Z">
              <w:r w:rsidDel="00CA046B">
                <w:delText>Re-analysis</w:delText>
              </w:r>
            </w:del>
          </w:p>
        </w:tc>
        <w:tc>
          <w:tcPr>
            <w:tcW w:w="1979" w:type="dxa"/>
          </w:tcPr>
          <w:p w:rsidR="003A249F" w:rsidDel="00CA046B" w:rsidRDefault="003A249F" w:rsidP="00CC30D8">
            <w:pPr>
              <w:rPr>
                <w:del w:id="1947" w:author="Fernandes, Richard" w:date="2019-01-02T16:46:00Z"/>
              </w:rPr>
            </w:pPr>
            <w:del w:id="1948" w:author="Fernandes, Richard" w:date="2019-01-02T16:46:00Z">
              <w:r w:rsidDel="00CA046B">
                <w:delText>80km</w:delText>
              </w:r>
            </w:del>
          </w:p>
        </w:tc>
        <w:tc>
          <w:tcPr>
            <w:tcW w:w="1659" w:type="dxa"/>
          </w:tcPr>
          <w:p w:rsidR="003A249F" w:rsidDel="00CA046B" w:rsidRDefault="003A249F" w:rsidP="00CC30D8">
            <w:pPr>
              <w:rPr>
                <w:del w:id="1949" w:author="Fernandes, Richard" w:date="2019-01-02T16:46:00Z"/>
              </w:rPr>
            </w:pPr>
            <w:del w:id="1950" w:author="Fernandes, Richard" w:date="2019-01-02T16:46:00Z">
              <w:r w:rsidDel="00CA046B">
                <w:delText>ERA Interim</w:delText>
              </w:r>
            </w:del>
          </w:p>
        </w:tc>
      </w:tr>
      <w:tr w:rsidR="003A249F" w:rsidDel="00CA046B" w:rsidTr="009801B4">
        <w:trPr>
          <w:del w:id="1951" w:author="Fernandes, Richard" w:date="2019-01-02T16:46:00Z"/>
        </w:trPr>
        <w:tc>
          <w:tcPr>
            <w:tcW w:w="2044" w:type="dxa"/>
          </w:tcPr>
          <w:p w:rsidR="003A249F" w:rsidDel="00CA046B" w:rsidRDefault="003A249F" w:rsidP="00CC30D8">
            <w:pPr>
              <w:rPr>
                <w:del w:id="1952" w:author="Fernandes, Richard" w:date="2019-01-02T16:46:00Z"/>
              </w:rPr>
            </w:pPr>
            <w:del w:id="1953" w:author="Fernandes, Richard" w:date="2019-01-02T16:46:00Z">
              <w:r w:rsidDel="00CA046B">
                <w:delText>2m minimum air temperature</w:delText>
              </w:r>
            </w:del>
          </w:p>
        </w:tc>
        <w:tc>
          <w:tcPr>
            <w:tcW w:w="1979" w:type="dxa"/>
          </w:tcPr>
          <w:p w:rsidR="003A249F" w:rsidDel="00CA046B" w:rsidRDefault="003A249F" w:rsidP="00CC30D8">
            <w:pPr>
              <w:rPr>
                <w:del w:id="1954" w:author="Fernandes, Richard" w:date="2019-01-02T16:46:00Z"/>
              </w:rPr>
            </w:pPr>
            <w:del w:id="1955" w:author="Fernandes, Richard" w:date="2019-01-02T16:46:00Z">
              <w:r w:rsidRPr="00AC6506" w:rsidDel="00CA046B">
                <w:delText>daily</w:delText>
              </w:r>
            </w:del>
          </w:p>
        </w:tc>
        <w:tc>
          <w:tcPr>
            <w:tcW w:w="1915" w:type="dxa"/>
          </w:tcPr>
          <w:p w:rsidR="003A249F" w:rsidDel="00CA046B" w:rsidRDefault="003A249F" w:rsidP="00CC30D8">
            <w:pPr>
              <w:rPr>
                <w:del w:id="1956" w:author="Fernandes, Richard" w:date="2019-01-02T16:46:00Z"/>
              </w:rPr>
            </w:pPr>
            <w:del w:id="1957" w:author="Fernandes, Richard" w:date="2019-01-02T16:46:00Z">
              <w:r w:rsidDel="00CA046B">
                <w:delText>Re-analysis</w:delText>
              </w:r>
            </w:del>
          </w:p>
        </w:tc>
        <w:tc>
          <w:tcPr>
            <w:tcW w:w="1979" w:type="dxa"/>
          </w:tcPr>
          <w:p w:rsidR="003A249F" w:rsidDel="00CA046B" w:rsidRDefault="003A249F" w:rsidP="00CC30D8">
            <w:pPr>
              <w:rPr>
                <w:del w:id="1958" w:author="Fernandes, Richard" w:date="2019-01-02T16:46:00Z"/>
              </w:rPr>
            </w:pPr>
            <w:del w:id="1959" w:author="Fernandes, Richard" w:date="2019-01-02T16:46:00Z">
              <w:r w:rsidDel="00CA046B">
                <w:delText>80km</w:delText>
              </w:r>
            </w:del>
          </w:p>
        </w:tc>
        <w:tc>
          <w:tcPr>
            <w:tcW w:w="1659" w:type="dxa"/>
          </w:tcPr>
          <w:p w:rsidR="003A249F" w:rsidDel="00CA046B" w:rsidRDefault="003A249F" w:rsidP="00CC30D8">
            <w:pPr>
              <w:rPr>
                <w:del w:id="1960" w:author="Fernandes, Richard" w:date="2019-01-02T16:46:00Z"/>
              </w:rPr>
            </w:pPr>
            <w:del w:id="1961" w:author="Fernandes, Richard" w:date="2019-01-02T16:46:00Z">
              <w:r w:rsidDel="00CA046B">
                <w:delText>ERA Interim</w:delText>
              </w:r>
            </w:del>
          </w:p>
        </w:tc>
      </w:tr>
    </w:tbl>
    <w:p w:rsidR="000F72C0" w:rsidDel="00CA046B" w:rsidRDefault="000F72C0" w:rsidP="002E6E3E">
      <w:pPr>
        <w:rPr>
          <w:del w:id="1962" w:author="Fernandes, Richard" w:date="2019-01-02T16:46:00Z"/>
        </w:rPr>
      </w:pPr>
    </w:p>
    <w:p w:rsidR="000F72C0" w:rsidDel="00CA046B" w:rsidRDefault="000F72C0" w:rsidP="0002742A">
      <w:pPr>
        <w:pStyle w:val="Heading3"/>
        <w:rPr>
          <w:del w:id="1963" w:author="Fernandes, Richard" w:date="2019-01-02T16:46:00Z"/>
        </w:rPr>
      </w:pPr>
      <w:del w:id="1964" w:author="Fernandes, Richard" w:date="2019-01-02T16:46:00Z">
        <w:r w:rsidDel="00CA046B">
          <w:delText>Functionality</w:delText>
        </w:r>
      </w:del>
    </w:p>
    <w:p w:rsidR="000F72C0" w:rsidDel="00CA046B" w:rsidRDefault="000F72C0" w:rsidP="002E6E3E">
      <w:pPr>
        <w:rPr>
          <w:del w:id="1965" w:author="Fernandes, Richard" w:date="2019-01-02T16:46:00Z"/>
        </w:rPr>
      </w:pPr>
    </w:p>
    <w:p w:rsidR="003A249F" w:rsidDel="00CA046B" w:rsidRDefault="003A249F" w:rsidP="002E6E3E">
      <w:pPr>
        <w:rPr>
          <w:del w:id="1966" w:author="Fernandes, Richard" w:date="2019-01-02T16:46:00Z"/>
        </w:rPr>
      </w:pPr>
      <w:del w:id="1967" w:author="Fernandes, Richard" w:date="2019-01-02T16:46:00Z">
        <w:r w:rsidDel="00CA046B">
          <w:delText xml:space="preserve">System functions are grouped into four categories: control, input, processing, and output. </w:delText>
        </w:r>
      </w:del>
    </w:p>
    <w:p w:rsidR="002E4A5B" w:rsidDel="00CA046B" w:rsidRDefault="002E4A5B" w:rsidP="002E6E3E">
      <w:pPr>
        <w:rPr>
          <w:del w:id="1968" w:author="Fernandes, Richard" w:date="2019-01-02T16:46:00Z"/>
        </w:rPr>
      </w:pPr>
    </w:p>
    <w:p w:rsidR="003A249F" w:rsidDel="00CA046B" w:rsidRDefault="003A249F" w:rsidP="0002742A">
      <w:pPr>
        <w:pStyle w:val="Heading4"/>
        <w:rPr>
          <w:del w:id="1969" w:author="Fernandes, Richard" w:date="2019-01-02T16:46:00Z"/>
        </w:rPr>
      </w:pPr>
      <w:del w:id="1970" w:author="Fernandes, Richard" w:date="2019-01-02T16:46:00Z">
        <w:r w:rsidDel="00CA046B">
          <w:delText xml:space="preserve">Control </w:delText>
        </w:r>
      </w:del>
    </w:p>
    <w:p w:rsidR="003A249F" w:rsidDel="00CA046B" w:rsidRDefault="003A249F" w:rsidP="002E6E3E">
      <w:pPr>
        <w:rPr>
          <w:del w:id="1971" w:author="Fernandes, Richard" w:date="2019-01-02T16:46:00Z"/>
        </w:rPr>
      </w:pPr>
    </w:p>
    <w:p w:rsidR="003A249F" w:rsidDel="00CA046B" w:rsidRDefault="003A249F" w:rsidP="002E6E3E">
      <w:pPr>
        <w:rPr>
          <w:del w:id="1972" w:author="Fernandes, Richard" w:date="2019-01-02T16:46:00Z"/>
        </w:rPr>
      </w:pPr>
      <w:del w:id="1973" w:author="Fernandes, Richard" w:date="2019-01-02T16:46:00Z">
        <w:r w:rsidDel="00CA046B">
          <w:delText xml:space="preserve">Control functions serve have three tasks: updating system parameters, controlling the sequence of data ingest and processing, and validating system performance.  </w:delText>
        </w:r>
      </w:del>
    </w:p>
    <w:p w:rsidR="003A249F" w:rsidDel="00CA046B" w:rsidRDefault="003A249F" w:rsidP="002E6E3E">
      <w:pPr>
        <w:rPr>
          <w:del w:id="1974" w:author="Fernandes, Richard" w:date="2019-01-02T16:46:00Z"/>
        </w:rPr>
      </w:pPr>
    </w:p>
    <w:p w:rsidR="003A249F" w:rsidDel="00CA046B" w:rsidRDefault="003A249F" w:rsidP="002E6E3E">
      <w:pPr>
        <w:rPr>
          <w:del w:id="1975" w:author="Fernandes, Richard" w:date="2019-01-02T16:46:00Z"/>
        </w:rPr>
      </w:pPr>
    </w:p>
    <w:p w:rsidR="00EC5CD0" w:rsidDel="00CA046B" w:rsidRDefault="003A249F" w:rsidP="0002742A">
      <w:pPr>
        <w:pStyle w:val="Heading5"/>
        <w:rPr>
          <w:del w:id="1976" w:author="Fernandes, Richard" w:date="2019-01-02T16:46:00Z"/>
        </w:rPr>
      </w:pPr>
      <w:del w:id="1977" w:author="Fernandes, Richard" w:date="2019-01-02T16:46:00Z">
        <w:r w:rsidDel="00CA046B">
          <w:delText>System Parameter Updating</w:delText>
        </w:r>
      </w:del>
    </w:p>
    <w:p w:rsidR="003A249F" w:rsidDel="00CA046B" w:rsidRDefault="003A249F" w:rsidP="002E6E3E">
      <w:pPr>
        <w:rPr>
          <w:del w:id="1978" w:author="Fernandes, Richard" w:date="2019-01-02T16:46:00Z"/>
        </w:rPr>
      </w:pPr>
    </w:p>
    <w:p w:rsidR="003A249F" w:rsidDel="00CA046B" w:rsidRDefault="003A249F" w:rsidP="002E6E3E">
      <w:pPr>
        <w:rPr>
          <w:del w:id="1979" w:author="Fernandes, Richard" w:date="2019-01-02T16:46:00Z"/>
        </w:rPr>
      </w:pPr>
      <w:del w:id="1980" w:author="Fernandes, Richard" w:date="2019-01-02T16:46:00Z">
        <w:r w:rsidDel="00CA046B">
          <w:delText>System parameters are values for which an update or initialization rule is not provided within an input, output or processing function.  Specific examples defined</w:delText>
        </w:r>
        <w:r w:rsidR="002E4A5B" w:rsidDel="00CA046B">
          <w:delText xml:space="preserve"> by function are summarized in T</w:delText>
        </w:r>
        <w:r w:rsidDel="00CA046B">
          <w:delText xml:space="preserve">ables </w:delText>
        </w:r>
        <w:r w:rsidR="002E4A5B" w:rsidDel="00CA046B">
          <w:delText>3,4 and 5.</w:delText>
        </w:r>
      </w:del>
    </w:p>
    <w:p w:rsidR="002E4A5B" w:rsidDel="00CA046B" w:rsidRDefault="002E4A5B" w:rsidP="002E4A5B">
      <w:pPr>
        <w:pStyle w:val="Caption"/>
        <w:keepNext/>
        <w:rPr>
          <w:del w:id="1981" w:author="Fernandes, Richard" w:date="2019-01-02T16:46:00Z"/>
        </w:rPr>
      </w:pPr>
      <w:del w:id="1982" w:author="Fernandes, Richard"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3</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3118"/>
        <w:gridCol w:w="3117"/>
        <w:gridCol w:w="3115"/>
      </w:tblGrid>
      <w:tr w:rsidR="003A249F" w:rsidDel="00CA046B" w:rsidTr="003A249F">
        <w:trPr>
          <w:del w:id="1983" w:author="Fernandes, Richard" w:date="2019-01-02T16:46:00Z"/>
        </w:trPr>
        <w:tc>
          <w:tcPr>
            <w:tcW w:w="3192" w:type="dxa"/>
          </w:tcPr>
          <w:p w:rsidR="003A249F" w:rsidDel="00CA046B" w:rsidRDefault="003A249F" w:rsidP="002E6E3E">
            <w:pPr>
              <w:rPr>
                <w:del w:id="1984" w:author="Fernandes, Richard" w:date="2019-01-02T16:46:00Z"/>
              </w:rPr>
            </w:pPr>
            <w:del w:id="1985" w:author="Fernandes, Richard" w:date="2019-01-02T16:46:00Z">
              <w:r w:rsidDel="00CA046B">
                <w:delText>Parameter</w:delText>
              </w:r>
            </w:del>
          </w:p>
        </w:tc>
        <w:tc>
          <w:tcPr>
            <w:tcW w:w="3192" w:type="dxa"/>
          </w:tcPr>
          <w:p w:rsidR="003A249F" w:rsidDel="00CA046B" w:rsidRDefault="003A249F" w:rsidP="002E6E3E">
            <w:pPr>
              <w:rPr>
                <w:del w:id="1986" w:author="Fernandes, Richard" w:date="2019-01-02T16:46:00Z"/>
              </w:rPr>
            </w:pPr>
            <w:del w:id="1987" w:author="Fernandes, Richard" w:date="2019-01-02T16:46:00Z">
              <w:r w:rsidDel="00CA046B">
                <w:delText>Description</w:delText>
              </w:r>
            </w:del>
          </w:p>
        </w:tc>
        <w:tc>
          <w:tcPr>
            <w:tcW w:w="3192" w:type="dxa"/>
          </w:tcPr>
          <w:p w:rsidR="003A249F" w:rsidDel="00CA046B" w:rsidRDefault="00544744" w:rsidP="002E6E3E">
            <w:pPr>
              <w:rPr>
                <w:del w:id="1988" w:author="Fernandes, Richard" w:date="2019-01-02T16:46:00Z"/>
              </w:rPr>
            </w:pPr>
            <w:del w:id="1989" w:author="Fernandes, Richard" w:date="2019-01-02T16:46:00Z">
              <w:r w:rsidDel="00CA046B">
                <w:delText>Example</w:delText>
              </w:r>
            </w:del>
          </w:p>
        </w:tc>
      </w:tr>
      <w:tr w:rsidR="003A249F" w:rsidDel="00CA046B" w:rsidTr="003A249F">
        <w:trPr>
          <w:del w:id="1990" w:author="Fernandes, Richard" w:date="2019-01-02T16:46:00Z"/>
        </w:trPr>
        <w:tc>
          <w:tcPr>
            <w:tcW w:w="3192" w:type="dxa"/>
          </w:tcPr>
          <w:p w:rsidR="003A249F" w:rsidDel="00CA046B" w:rsidRDefault="003A249F" w:rsidP="002E6E3E">
            <w:pPr>
              <w:rPr>
                <w:del w:id="1991" w:author="Fernandes, Richard" w:date="2019-01-02T16:46:00Z"/>
              </w:rPr>
            </w:pPr>
            <w:del w:id="1992" w:author="Fernandes, Richard" w:date="2019-01-02T16:46:00Z">
              <w:r w:rsidDel="00CA046B">
                <w:delText>Data access location</w:delText>
              </w:r>
            </w:del>
          </w:p>
        </w:tc>
        <w:tc>
          <w:tcPr>
            <w:tcW w:w="3192" w:type="dxa"/>
          </w:tcPr>
          <w:p w:rsidR="003A249F" w:rsidDel="00CA046B" w:rsidRDefault="003A249F" w:rsidP="002E6E3E">
            <w:pPr>
              <w:rPr>
                <w:del w:id="1993" w:author="Fernandes, Richard" w:date="2019-01-02T16:46:00Z"/>
              </w:rPr>
            </w:pPr>
            <w:del w:id="1994" w:author="Fernandes, Richard" w:date="2019-01-02T16:46:00Z">
              <w:r w:rsidDel="00CA046B">
                <w:delText>External lo</w:delText>
              </w:r>
              <w:r w:rsidR="00544744" w:rsidDel="00CA046B">
                <w:delText>cation for accessing input data together with access credentials.</w:delText>
              </w:r>
            </w:del>
          </w:p>
        </w:tc>
        <w:tc>
          <w:tcPr>
            <w:tcW w:w="3192" w:type="dxa"/>
          </w:tcPr>
          <w:p w:rsidR="003A249F" w:rsidDel="00CA046B" w:rsidRDefault="00544744" w:rsidP="002E6E3E">
            <w:pPr>
              <w:rPr>
                <w:del w:id="1995" w:author="Fernandes, Richard" w:date="2019-01-02T16:46:00Z"/>
              </w:rPr>
            </w:pPr>
            <w:del w:id="1996" w:author="Fernandes, Richard" w:date="2019-01-02T16:46:00Z">
              <w:r w:rsidDel="00CA046B">
                <w:delText>Cloud server ID</w:delText>
              </w:r>
            </w:del>
          </w:p>
          <w:p w:rsidR="00544744" w:rsidDel="00CA046B" w:rsidRDefault="00544744" w:rsidP="002E6E3E">
            <w:pPr>
              <w:rPr>
                <w:del w:id="1997" w:author="Fernandes, Richard" w:date="2019-01-02T16:46:00Z"/>
              </w:rPr>
            </w:pPr>
            <w:del w:id="1998" w:author="Fernandes, Richard" w:date="2019-01-02T16:46:00Z">
              <w:r w:rsidDel="00CA046B">
                <w:delText>ftp site URL</w:delText>
              </w:r>
            </w:del>
          </w:p>
        </w:tc>
      </w:tr>
      <w:tr w:rsidR="003A249F" w:rsidDel="00CA046B" w:rsidTr="003A249F">
        <w:trPr>
          <w:del w:id="1999" w:author="Fernandes, Richard" w:date="2019-01-02T16:46:00Z"/>
        </w:trPr>
        <w:tc>
          <w:tcPr>
            <w:tcW w:w="3192" w:type="dxa"/>
          </w:tcPr>
          <w:p w:rsidR="003A249F" w:rsidDel="00CA046B" w:rsidRDefault="00544744" w:rsidP="002E6E3E">
            <w:pPr>
              <w:rPr>
                <w:del w:id="2000" w:author="Fernandes, Richard" w:date="2019-01-02T16:46:00Z"/>
              </w:rPr>
            </w:pPr>
            <w:del w:id="2001" w:author="Fernandes, Richard" w:date="2019-01-02T16:46:00Z">
              <w:r w:rsidDel="00CA046B">
                <w:delText>Data access schedule.</w:delText>
              </w:r>
            </w:del>
          </w:p>
        </w:tc>
        <w:tc>
          <w:tcPr>
            <w:tcW w:w="3192" w:type="dxa"/>
          </w:tcPr>
          <w:p w:rsidR="003A249F" w:rsidDel="00CA046B" w:rsidRDefault="00544744" w:rsidP="002E6E3E">
            <w:pPr>
              <w:rPr>
                <w:del w:id="2002" w:author="Fernandes, Richard" w:date="2019-01-02T16:46:00Z"/>
              </w:rPr>
            </w:pPr>
            <w:del w:id="2003" w:author="Fernandes, Richard" w:date="2019-01-02T16:46:00Z">
              <w:r w:rsidDel="00CA046B">
                <w:delText>Time schedule for data access.</w:delText>
              </w:r>
            </w:del>
          </w:p>
        </w:tc>
        <w:tc>
          <w:tcPr>
            <w:tcW w:w="3192" w:type="dxa"/>
          </w:tcPr>
          <w:p w:rsidR="003A249F" w:rsidDel="00CA046B" w:rsidRDefault="00544744" w:rsidP="002E6E3E">
            <w:pPr>
              <w:rPr>
                <w:del w:id="2004" w:author="Fernandes, Richard" w:date="2019-01-02T16:46:00Z"/>
              </w:rPr>
            </w:pPr>
            <w:del w:id="2005" w:author="Fernandes, Richard" w:date="2019-01-02T16:46:00Z">
              <w:r w:rsidDel="00CA046B">
                <w:delText>Daily access for new SDR and MDR.  Annual access for new ancillary datasets.</w:delText>
              </w:r>
            </w:del>
          </w:p>
        </w:tc>
      </w:tr>
      <w:tr w:rsidR="003A249F" w:rsidDel="00CA046B" w:rsidTr="003A249F">
        <w:trPr>
          <w:del w:id="2006" w:author="Fernandes, Richard" w:date="2019-01-02T16:46:00Z"/>
        </w:trPr>
        <w:tc>
          <w:tcPr>
            <w:tcW w:w="3192" w:type="dxa"/>
          </w:tcPr>
          <w:p w:rsidR="003A249F" w:rsidDel="00CA046B" w:rsidRDefault="00544744" w:rsidP="002E6E3E">
            <w:pPr>
              <w:rPr>
                <w:del w:id="2007" w:author="Fernandes, Richard" w:date="2019-01-02T16:46:00Z"/>
              </w:rPr>
            </w:pPr>
            <w:del w:id="2008" w:author="Fernandes, Richard" w:date="2019-01-02T16:46:00Z">
              <w:r w:rsidDel="00CA046B">
                <w:delText>Data destination.</w:delText>
              </w:r>
            </w:del>
          </w:p>
        </w:tc>
        <w:tc>
          <w:tcPr>
            <w:tcW w:w="3192" w:type="dxa"/>
          </w:tcPr>
          <w:p w:rsidR="003A249F" w:rsidDel="00CA046B" w:rsidRDefault="00544744" w:rsidP="002E6E3E">
            <w:pPr>
              <w:rPr>
                <w:del w:id="2009" w:author="Fernandes, Richard" w:date="2019-01-02T16:46:00Z"/>
              </w:rPr>
            </w:pPr>
            <w:del w:id="2010" w:author="Fernandes, Richard" w:date="2019-01-02T16:46:00Z">
              <w:r w:rsidDel="00CA046B">
                <w:delText>Destination of accessed data for processing.</w:delText>
              </w:r>
            </w:del>
          </w:p>
        </w:tc>
        <w:tc>
          <w:tcPr>
            <w:tcW w:w="3192" w:type="dxa"/>
          </w:tcPr>
          <w:p w:rsidR="003A249F" w:rsidDel="00CA046B" w:rsidRDefault="00544744" w:rsidP="002E6E3E">
            <w:pPr>
              <w:rPr>
                <w:del w:id="2011" w:author="Fernandes, Richard" w:date="2019-01-02T16:46:00Z"/>
              </w:rPr>
            </w:pPr>
            <w:del w:id="2012" w:author="Fernandes, Richard" w:date="2019-01-02T16:46:00Z">
              <w:r w:rsidDel="00CA046B">
                <w:delText>Staging disks for data processing.</w:delText>
              </w:r>
            </w:del>
          </w:p>
        </w:tc>
      </w:tr>
      <w:tr w:rsidR="003A249F" w:rsidDel="00CA046B" w:rsidTr="003A249F">
        <w:trPr>
          <w:del w:id="2013" w:author="Fernandes, Richard" w:date="2019-01-02T16:46:00Z"/>
        </w:trPr>
        <w:tc>
          <w:tcPr>
            <w:tcW w:w="3192" w:type="dxa"/>
          </w:tcPr>
          <w:p w:rsidR="003A249F" w:rsidDel="00CA046B" w:rsidRDefault="003A249F" w:rsidP="002E6E3E">
            <w:pPr>
              <w:rPr>
                <w:del w:id="2014" w:author="Fernandes, Richard" w:date="2019-01-02T16:46:00Z"/>
              </w:rPr>
            </w:pPr>
          </w:p>
        </w:tc>
        <w:tc>
          <w:tcPr>
            <w:tcW w:w="3192" w:type="dxa"/>
          </w:tcPr>
          <w:p w:rsidR="003A249F" w:rsidDel="00CA046B" w:rsidRDefault="003A249F" w:rsidP="002E6E3E">
            <w:pPr>
              <w:rPr>
                <w:del w:id="2015" w:author="Fernandes, Richard" w:date="2019-01-02T16:46:00Z"/>
              </w:rPr>
            </w:pPr>
          </w:p>
        </w:tc>
        <w:tc>
          <w:tcPr>
            <w:tcW w:w="3192" w:type="dxa"/>
          </w:tcPr>
          <w:p w:rsidR="003A249F" w:rsidDel="00CA046B" w:rsidRDefault="003A249F" w:rsidP="002E6E3E">
            <w:pPr>
              <w:rPr>
                <w:del w:id="2016" w:author="Fernandes, Richard" w:date="2019-01-02T16:46:00Z"/>
              </w:rPr>
            </w:pPr>
          </w:p>
        </w:tc>
      </w:tr>
    </w:tbl>
    <w:p w:rsidR="003A249F" w:rsidDel="00CA046B" w:rsidRDefault="003A249F" w:rsidP="002E6E3E">
      <w:pPr>
        <w:rPr>
          <w:del w:id="2017" w:author="Fernandes, Richard" w:date="2019-01-02T16:46:00Z"/>
        </w:rPr>
      </w:pPr>
    </w:p>
    <w:p w:rsidR="002E4A5B" w:rsidDel="00CA046B" w:rsidRDefault="002E4A5B" w:rsidP="002E4A5B">
      <w:pPr>
        <w:pStyle w:val="Caption"/>
        <w:keepNext/>
        <w:rPr>
          <w:del w:id="2018" w:author="Fernandes, Richard" w:date="2019-01-02T16:46:00Z"/>
        </w:rPr>
      </w:pPr>
      <w:del w:id="2019" w:author="Fernandes, Richard"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4</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3118"/>
        <w:gridCol w:w="3114"/>
        <w:gridCol w:w="3118"/>
      </w:tblGrid>
      <w:tr w:rsidR="00544744" w:rsidDel="00CA046B" w:rsidTr="00CC30D8">
        <w:trPr>
          <w:del w:id="2020" w:author="Fernandes, Richard" w:date="2019-01-02T16:46:00Z"/>
        </w:trPr>
        <w:tc>
          <w:tcPr>
            <w:tcW w:w="3192" w:type="dxa"/>
          </w:tcPr>
          <w:p w:rsidR="00544744" w:rsidDel="00CA046B" w:rsidRDefault="00544744" w:rsidP="00CC30D8">
            <w:pPr>
              <w:rPr>
                <w:del w:id="2021" w:author="Fernandes, Richard" w:date="2019-01-02T16:46:00Z"/>
              </w:rPr>
            </w:pPr>
            <w:del w:id="2022" w:author="Fernandes, Richard" w:date="2019-01-02T16:46:00Z">
              <w:r w:rsidDel="00CA046B">
                <w:delText>Parameter</w:delText>
              </w:r>
            </w:del>
          </w:p>
        </w:tc>
        <w:tc>
          <w:tcPr>
            <w:tcW w:w="3192" w:type="dxa"/>
          </w:tcPr>
          <w:p w:rsidR="00544744" w:rsidDel="00CA046B" w:rsidRDefault="00544744" w:rsidP="00CC30D8">
            <w:pPr>
              <w:rPr>
                <w:del w:id="2023" w:author="Fernandes, Richard" w:date="2019-01-02T16:46:00Z"/>
              </w:rPr>
            </w:pPr>
            <w:del w:id="2024" w:author="Fernandes, Richard" w:date="2019-01-02T16:46:00Z">
              <w:r w:rsidDel="00CA046B">
                <w:delText>Description</w:delText>
              </w:r>
            </w:del>
          </w:p>
        </w:tc>
        <w:tc>
          <w:tcPr>
            <w:tcW w:w="3192" w:type="dxa"/>
          </w:tcPr>
          <w:p w:rsidR="00544744" w:rsidDel="00CA046B" w:rsidRDefault="00544744" w:rsidP="00CC30D8">
            <w:pPr>
              <w:rPr>
                <w:del w:id="2025" w:author="Fernandes, Richard" w:date="2019-01-02T16:46:00Z"/>
              </w:rPr>
            </w:pPr>
            <w:del w:id="2026" w:author="Fernandes, Richard" w:date="2019-01-02T16:46:00Z">
              <w:r w:rsidDel="00CA046B">
                <w:delText>Example</w:delText>
              </w:r>
            </w:del>
          </w:p>
        </w:tc>
      </w:tr>
      <w:tr w:rsidR="00544744" w:rsidDel="00CA046B" w:rsidTr="00CC30D8">
        <w:trPr>
          <w:del w:id="2027" w:author="Fernandes, Richard" w:date="2019-01-02T16:46:00Z"/>
        </w:trPr>
        <w:tc>
          <w:tcPr>
            <w:tcW w:w="3192" w:type="dxa"/>
          </w:tcPr>
          <w:p w:rsidR="00544744" w:rsidDel="00CA046B" w:rsidRDefault="00544744" w:rsidP="00CC30D8">
            <w:pPr>
              <w:rPr>
                <w:del w:id="2028" w:author="Fernandes, Richard" w:date="2019-01-02T16:46:00Z"/>
              </w:rPr>
            </w:pPr>
            <w:del w:id="2029" w:author="Fernandes, Richard" w:date="2019-01-02T16:46:00Z">
              <w:r w:rsidDel="00CA046B">
                <w:delText>Calibration Rule</w:delText>
              </w:r>
            </w:del>
          </w:p>
        </w:tc>
        <w:tc>
          <w:tcPr>
            <w:tcW w:w="3192" w:type="dxa"/>
          </w:tcPr>
          <w:p w:rsidR="00544744" w:rsidDel="00CA046B" w:rsidRDefault="00544744" w:rsidP="00CC30D8">
            <w:pPr>
              <w:rPr>
                <w:del w:id="2030" w:author="Fernandes, Richard" w:date="2019-01-02T16:46:00Z"/>
              </w:rPr>
            </w:pPr>
            <w:del w:id="2031" w:author="Fernandes, Richard" w:date="2019-01-02T16:46:00Z">
              <w:r w:rsidDel="00CA046B">
                <w:delText>Parameters required for radiometric calibration.</w:delText>
              </w:r>
            </w:del>
          </w:p>
        </w:tc>
        <w:tc>
          <w:tcPr>
            <w:tcW w:w="3192" w:type="dxa"/>
          </w:tcPr>
          <w:p w:rsidR="00544744" w:rsidDel="00CA046B" w:rsidRDefault="00544744" w:rsidP="00CC30D8">
            <w:pPr>
              <w:rPr>
                <w:del w:id="2032" w:author="Fernandes, Richard" w:date="2019-01-02T16:46:00Z"/>
              </w:rPr>
            </w:pPr>
            <w:del w:id="2033" w:author="Fernandes, Richard" w:date="2019-01-02T16:46:00Z">
              <w:r w:rsidDel="00CA046B">
                <w:delText>Calibration file to derive TOA reflectance from OLI data.</w:delText>
              </w:r>
            </w:del>
          </w:p>
        </w:tc>
      </w:tr>
      <w:tr w:rsidR="00544744" w:rsidDel="00CA046B" w:rsidTr="00CC30D8">
        <w:trPr>
          <w:del w:id="2034" w:author="Fernandes, Richard" w:date="2019-01-02T16:46:00Z"/>
        </w:trPr>
        <w:tc>
          <w:tcPr>
            <w:tcW w:w="3192" w:type="dxa"/>
          </w:tcPr>
          <w:p w:rsidR="00544744" w:rsidDel="00CA046B" w:rsidRDefault="00544744" w:rsidP="00CC30D8">
            <w:pPr>
              <w:rPr>
                <w:del w:id="2035" w:author="Fernandes, Richard" w:date="2019-01-02T16:46:00Z"/>
              </w:rPr>
            </w:pPr>
            <w:del w:id="2036" w:author="Fernandes, Richard" w:date="2019-01-02T16:46:00Z">
              <w:r w:rsidDel="00CA046B">
                <w:delText>Atmospheric Correction Rule</w:delText>
              </w:r>
            </w:del>
          </w:p>
        </w:tc>
        <w:tc>
          <w:tcPr>
            <w:tcW w:w="3192" w:type="dxa"/>
          </w:tcPr>
          <w:p w:rsidR="00544744" w:rsidDel="00CA046B" w:rsidRDefault="00544744" w:rsidP="00CC30D8">
            <w:pPr>
              <w:rPr>
                <w:del w:id="2037" w:author="Fernandes, Richard" w:date="2019-01-02T16:46:00Z"/>
              </w:rPr>
            </w:pPr>
            <w:del w:id="2038" w:author="Fernandes, Richard" w:date="2019-01-02T16:46:00Z">
              <w:r w:rsidDel="00CA046B">
                <w:delText>Time schedule for data access.</w:delText>
              </w:r>
            </w:del>
          </w:p>
        </w:tc>
        <w:tc>
          <w:tcPr>
            <w:tcW w:w="3192" w:type="dxa"/>
          </w:tcPr>
          <w:p w:rsidR="00544744" w:rsidDel="00CA046B" w:rsidRDefault="00544744" w:rsidP="00544744">
            <w:pPr>
              <w:rPr>
                <w:del w:id="2039" w:author="Fernandes, Richard" w:date="2019-01-02T16:46:00Z"/>
              </w:rPr>
            </w:pPr>
            <w:del w:id="2040" w:author="Fernandes, Richard" w:date="2019-01-02T16:46:00Z">
              <w:r w:rsidDel="00CA046B">
                <w:delText>Specification of ML algorithm for OLI atmospheric correction together with paths to MDRs and ancillary data required.</w:delText>
              </w:r>
            </w:del>
          </w:p>
        </w:tc>
      </w:tr>
      <w:tr w:rsidR="00544744" w:rsidDel="00CA046B" w:rsidTr="00CC30D8">
        <w:trPr>
          <w:del w:id="2041" w:author="Fernandes, Richard" w:date="2019-01-02T16:46:00Z"/>
        </w:trPr>
        <w:tc>
          <w:tcPr>
            <w:tcW w:w="3192" w:type="dxa"/>
          </w:tcPr>
          <w:p w:rsidR="00544744" w:rsidDel="00CA046B" w:rsidRDefault="00544744" w:rsidP="00CC30D8">
            <w:pPr>
              <w:rPr>
                <w:del w:id="2042" w:author="Fernandes, Richard" w:date="2019-01-02T16:46:00Z"/>
              </w:rPr>
            </w:pPr>
            <w:del w:id="2043" w:author="Fernandes, Richard" w:date="2019-01-02T16:46:00Z">
              <w:r w:rsidDel="00CA046B">
                <w:delText>Geometric Correction Rule</w:delText>
              </w:r>
            </w:del>
          </w:p>
        </w:tc>
        <w:tc>
          <w:tcPr>
            <w:tcW w:w="3192" w:type="dxa"/>
          </w:tcPr>
          <w:p w:rsidR="00544744" w:rsidDel="00CA046B" w:rsidRDefault="00544744" w:rsidP="00CC30D8">
            <w:pPr>
              <w:rPr>
                <w:del w:id="2044" w:author="Fernandes, Richard" w:date="2019-01-02T16:46:00Z"/>
              </w:rPr>
            </w:pPr>
            <w:del w:id="2045" w:author="Fernandes, Richard" w:date="2019-01-02T16:46:00Z">
              <w:r w:rsidDel="00CA046B">
                <w:delText>Reference database and algorithm to be applied,</w:delText>
              </w:r>
            </w:del>
          </w:p>
        </w:tc>
        <w:tc>
          <w:tcPr>
            <w:tcW w:w="3192" w:type="dxa"/>
          </w:tcPr>
          <w:p w:rsidR="00544744" w:rsidDel="00CA046B" w:rsidRDefault="00544744" w:rsidP="00CC30D8">
            <w:pPr>
              <w:rPr>
                <w:del w:id="2046" w:author="Fernandes, Richard" w:date="2019-01-02T16:46:00Z"/>
              </w:rPr>
            </w:pPr>
            <w:del w:id="2047" w:author="Fernandes, Richard" w:date="2019-01-02T16:46:00Z">
              <w:r w:rsidDel="00CA046B">
                <w:delText>Application of SURF algorithm to correct OLI imagery using a reference MSI image last processed to Level 1.</w:delText>
              </w:r>
            </w:del>
          </w:p>
        </w:tc>
      </w:tr>
      <w:tr w:rsidR="00544744" w:rsidDel="00CA046B" w:rsidTr="00CC30D8">
        <w:trPr>
          <w:del w:id="2048" w:author="Fernandes, Richard" w:date="2019-01-02T16:46:00Z"/>
        </w:trPr>
        <w:tc>
          <w:tcPr>
            <w:tcW w:w="3192" w:type="dxa"/>
          </w:tcPr>
          <w:p w:rsidR="00544744" w:rsidDel="00CA046B" w:rsidRDefault="00544744" w:rsidP="00CC30D8">
            <w:pPr>
              <w:rPr>
                <w:del w:id="2049" w:author="Fernandes, Richard" w:date="2019-01-02T16:46:00Z"/>
              </w:rPr>
            </w:pPr>
            <w:del w:id="2050" w:author="Fernandes, Richard" w:date="2019-01-02T16:46:00Z">
              <w:r w:rsidDel="00CA046B">
                <w:delText>Clear sky mapping Rule.</w:delText>
              </w:r>
            </w:del>
          </w:p>
        </w:tc>
        <w:tc>
          <w:tcPr>
            <w:tcW w:w="3192" w:type="dxa"/>
          </w:tcPr>
          <w:p w:rsidR="00544744" w:rsidDel="00CA046B" w:rsidRDefault="00544744" w:rsidP="00CC30D8">
            <w:pPr>
              <w:rPr>
                <w:del w:id="2051" w:author="Fernandes, Richard" w:date="2019-01-02T16:46:00Z"/>
              </w:rPr>
            </w:pPr>
            <w:del w:id="2052" w:author="Fernandes, Richard" w:date="2019-01-02T16:46:00Z">
              <w:r w:rsidDel="00CA046B">
                <w:delText>Algorithm to be applied for clear sky mapping.</w:delText>
              </w:r>
            </w:del>
          </w:p>
        </w:tc>
        <w:tc>
          <w:tcPr>
            <w:tcW w:w="3192" w:type="dxa"/>
          </w:tcPr>
          <w:p w:rsidR="00544744" w:rsidDel="00CA046B" w:rsidRDefault="00544744" w:rsidP="00CC30D8">
            <w:pPr>
              <w:rPr>
                <w:del w:id="2053" w:author="Fernandes, Richard" w:date="2019-01-02T16:46:00Z"/>
              </w:rPr>
            </w:pPr>
            <w:del w:id="2054" w:author="Fernandes, Richard" w:date="2019-01-02T16:46:00Z">
              <w:r w:rsidDel="00CA046B">
                <w:delText>Pointer to existing clear sky map provided with OLI imagery.</w:delText>
              </w:r>
            </w:del>
          </w:p>
        </w:tc>
      </w:tr>
      <w:tr w:rsidR="00544744" w:rsidDel="00CA046B" w:rsidTr="00CC30D8">
        <w:trPr>
          <w:del w:id="2055" w:author="Fernandes, Richard" w:date="2019-01-02T16:46:00Z"/>
        </w:trPr>
        <w:tc>
          <w:tcPr>
            <w:tcW w:w="3192" w:type="dxa"/>
          </w:tcPr>
          <w:p w:rsidR="00544744" w:rsidDel="00CA046B" w:rsidRDefault="00544744" w:rsidP="00CC30D8">
            <w:pPr>
              <w:rPr>
                <w:del w:id="2056" w:author="Fernandes, Richard" w:date="2019-01-02T16:46:00Z"/>
              </w:rPr>
            </w:pPr>
            <w:del w:id="2057" w:author="Fernandes, Richard" w:date="2019-01-02T16:46:00Z">
              <w:r w:rsidDel="00CA046B">
                <w:delText>fAPAR derivation rule</w:delText>
              </w:r>
            </w:del>
          </w:p>
        </w:tc>
        <w:tc>
          <w:tcPr>
            <w:tcW w:w="3192" w:type="dxa"/>
          </w:tcPr>
          <w:p w:rsidR="00544744" w:rsidDel="00CA046B" w:rsidRDefault="00544744" w:rsidP="00CC30D8">
            <w:pPr>
              <w:rPr>
                <w:del w:id="2058" w:author="Fernandes, Richard" w:date="2019-01-02T16:46:00Z"/>
              </w:rPr>
            </w:pPr>
            <w:del w:id="2059" w:author="Fernandes, Richard" w:date="2019-01-02T16:46:00Z">
              <w:r w:rsidDel="00CA046B">
                <w:delText>Algorithm to be applied to retrieve fAPAR.</w:delText>
              </w:r>
            </w:del>
          </w:p>
        </w:tc>
        <w:tc>
          <w:tcPr>
            <w:tcW w:w="3192" w:type="dxa"/>
          </w:tcPr>
          <w:p w:rsidR="00544744" w:rsidDel="00CA046B" w:rsidRDefault="00544744" w:rsidP="00CC30D8">
            <w:pPr>
              <w:rPr>
                <w:del w:id="2060" w:author="Fernandes, Richard" w:date="2019-01-02T16:46:00Z"/>
              </w:rPr>
            </w:pPr>
            <w:del w:id="2061" w:author="Fernandes, Richard" w:date="2019-01-02T16:46:00Z">
              <w:r w:rsidDel="00CA046B">
                <w:delText xml:space="preserve">The S2 neural network algorithm applied to a MSI TOA reflectance image.  </w:delText>
              </w:r>
            </w:del>
          </w:p>
        </w:tc>
      </w:tr>
      <w:tr w:rsidR="00544744" w:rsidDel="00CA046B" w:rsidTr="00CC30D8">
        <w:trPr>
          <w:del w:id="2062" w:author="Fernandes, Richard" w:date="2019-01-02T16:46:00Z"/>
        </w:trPr>
        <w:tc>
          <w:tcPr>
            <w:tcW w:w="3192" w:type="dxa"/>
          </w:tcPr>
          <w:p w:rsidR="00544744" w:rsidDel="00CA046B" w:rsidRDefault="00544744" w:rsidP="00CC30D8">
            <w:pPr>
              <w:rPr>
                <w:del w:id="2063" w:author="Fernandes, Richard" w:date="2019-01-02T16:46:00Z"/>
              </w:rPr>
            </w:pPr>
            <w:del w:id="2064" w:author="Fernandes, Richard" w:date="2019-01-02T16:46:00Z">
              <w:r w:rsidDel="00CA046B">
                <w:delText xml:space="preserve">fAPAR </w:delText>
              </w:r>
              <w:r w:rsidR="002A3D67" w:rsidDel="00CA046B">
                <w:delText xml:space="preserve">L2 </w:delText>
              </w:r>
              <w:r w:rsidDel="00CA046B">
                <w:delText>quality control rule</w:delText>
              </w:r>
            </w:del>
          </w:p>
        </w:tc>
        <w:tc>
          <w:tcPr>
            <w:tcW w:w="3192" w:type="dxa"/>
          </w:tcPr>
          <w:p w:rsidR="00544744" w:rsidDel="00CA046B" w:rsidRDefault="00544744" w:rsidP="00544744">
            <w:pPr>
              <w:rPr>
                <w:del w:id="2065" w:author="Fernandes, Richard" w:date="2019-01-02T16:46:00Z"/>
              </w:rPr>
            </w:pPr>
            <w:del w:id="2066" w:author="Fernandes, Richard" w:date="2019-01-02T16:46:00Z">
              <w:r w:rsidDel="00CA046B">
                <w:delText>Algorithm to be applied to assign a quality index to fAPAR retrievals.</w:delText>
              </w:r>
            </w:del>
          </w:p>
        </w:tc>
        <w:tc>
          <w:tcPr>
            <w:tcW w:w="3192" w:type="dxa"/>
          </w:tcPr>
          <w:p w:rsidR="00544744" w:rsidDel="00CA046B" w:rsidRDefault="002A3D67" w:rsidP="002A3D67">
            <w:pPr>
              <w:rPr>
                <w:del w:id="2067" w:author="Fernandes, Richard" w:date="2019-01-02T16:46:00Z"/>
              </w:rPr>
            </w:pPr>
            <w:del w:id="2068" w:author="Fernandes, Richard" w:date="2019-01-02T16:46:00Z">
              <w:r w:rsidDel="00CA046B">
                <w:delText xml:space="preserve">Error propagation algorithm </w:delText>
              </w:r>
            </w:del>
          </w:p>
        </w:tc>
      </w:tr>
      <w:tr w:rsidR="00544744" w:rsidDel="00CA046B" w:rsidTr="00CC30D8">
        <w:trPr>
          <w:del w:id="2069" w:author="Fernandes, Richard" w:date="2019-01-02T16:46:00Z"/>
        </w:trPr>
        <w:tc>
          <w:tcPr>
            <w:tcW w:w="3192" w:type="dxa"/>
          </w:tcPr>
          <w:p w:rsidR="00544744" w:rsidDel="00CA046B" w:rsidRDefault="002A3D67" w:rsidP="00CC30D8">
            <w:pPr>
              <w:rPr>
                <w:del w:id="2070" w:author="Fernandes, Richard" w:date="2019-01-02T16:46:00Z"/>
              </w:rPr>
            </w:pPr>
            <w:del w:id="2071" w:author="Fernandes, Richard" w:date="2019-01-02T16:46:00Z">
              <w:r w:rsidDel="00CA046B">
                <w:delText>fAPAR L3 quality control rule</w:delText>
              </w:r>
            </w:del>
          </w:p>
        </w:tc>
        <w:tc>
          <w:tcPr>
            <w:tcW w:w="3192" w:type="dxa"/>
          </w:tcPr>
          <w:p w:rsidR="00544744" w:rsidDel="00CA046B" w:rsidRDefault="002A3D67" w:rsidP="00CC30D8">
            <w:pPr>
              <w:rPr>
                <w:del w:id="2072" w:author="Fernandes, Richard" w:date="2019-01-02T16:46:00Z"/>
              </w:rPr>
            </w:pPr>
            <w:del w:id="2073" w:author="Fernandes, Richard" w:date="2019-01-02T16:46:00Z">
              <w:r w:rsidDel="00CA046B">
                <w:delText>Algorithm to revise quality index for fAPAR based on L3 retrievals.</w:delText>
              </w:r>
            </w:del>
          </w:p>
        </w:tc>
        <w:tc>
          <w:tcPr>
            <w:tcW w:w="3192" w:type="dxa"/>
          </w:tcPr>
          <w:p w:rsidR="00544744" w:rsidDel="00CA046B" w:rsidRDefault="002A3D67" w:rsidP="00CC30D8">
            <w:pPr>
              <w:rPr>
                <w:del w:id="2074" w:author="Fernandes, Richard" w:date="2019-01-02T16:46:00Z"/>
              </w:rPr>
            </w:pPr>
            <w:del w:id="2075" w:author="Fernandes, Richard" w:date="2019-01-02T16:46:00Z">
              <w:r w:rsidDel="00CA046B">
                <w:delText>Comparison to fAPAR climatology indexed by growing and freezing degree days.</w:delText>
              </w:r>
            </w:del>
          </w:p>
        </w:tc>
      </w:tr>
      <w:tr w:rsidR="00544744" w:rsidDel="00CA046B" w:rsidTr="00CC30D8">
        <w:trPr>
          <w:del w:id="2076" w:author="Fernandes, Richard" w:date="2019-01-02T16:46:00Z"/>
        </w:trPr>
        <w:tc>
          <w:tcPr>
            <w:tcW w:w="3192" w:type="dxa"/>
          </w:tcPr>
          <w:p w:rsidR="00544744" w:rsidDel="00CA046B" w:rsidRDefault="002A3D67" w:rsidP="00CC30D8">
            <w:pPr>
              <w:rPr>
                <w:del w:id="2077" w:author="Fernandes, Richard" w:date="2019-01-02T16:46:00Z"/>
              </w:rPr>
            </w:pPr>
            <w:del w:id="2078" w:author="Fernandes, Richard" w:date="2019-01-02T16:46:00Z">
              <w:r w:rsidDel="00CA046B">
                <w:delText>fAPAR L3 estimation rule</w:delText>
              </w:r>
            </w:del>
          </w:p>
        </w:tc>
        <w:tc>
          <w:tcPr>
            <w:tcW w:w="3192" w:type="dxa"/>
          </w:tcPr>
          <w:p w:rsidR="00544744" w:rsidDel="00CA046B" w:rsidRDefault="002A3D67" w:rsidP="002A3D67">
            <w:pPr>
              <w:rPr>
                <w:del w:id="2079" w:author="Fernandes, Richard" w:date="2019-01-02T16:46:00Z"/>
              </w:rPr>
            </w:pPr>
            <w:del w:id="2080" w:author="Fernandes, Richard" w:date="2019-01-02T16:46:00Z">
              <w:r w:rsidDel="00CA046B">
                <w:delText>Algorithm to estimate fAPAR for a given date based on Level 2 fAPAR and inputs.</w:delText>
              </w:r>
            </w:del>
          </w:p>
        </w:tc>
        <w:tc>
          <w:tcPr>
            <w:tcW w:w="3192" w:type="dxa"/>
          </w:tcPr>
          <w:p w:rsidR="00544744" w:rsidDel="00CA046B" w:rsidRDefault="002A3D67" w:rsidP="00CC30D8">
            <w:pPr>
              <w:rPr>
                <w:del w:id="2081" w:author="Fernandes, Richard" w:date="2019-01-02T16:46:00Z"/>
              </w:rPr>
            </w:pPr>
            <w:del w:id="2082" w:author="Fernandes, Richard" w:date="2019-01-02T16:46:00Z">
              <w:r w:rsidDel="00CA046B">
                <w:delText xml:space="preserve">Rolling 10 day clear quality index weighted fAPAR. </w:delText>
              </w:r>
            </w:del>
          </w:p>
        </w:tc>
      </w:tr>
    </w:tbl>
    <w:p w:rsidR="003A249F" w:rsidDel="00CA046B" w:rsidRDefault="003A249F" w:rsidP="002E6E3E">
      <w:pPr>
        <w:rPr>
          <w:del w:id="2083" w:author="Fernandes, Richard" w:date="2019-01-02T16:46:00Z"/>
        </w:rPr>
      </w:pPr>
    </w:p>
    <w:p w:rsidR="002E4A5B" w:rsidDel="00CA046B" w:rsidRDefault="002E4A5B" w:rsidP="002E4A5B">
      <w:pPr>
        <w:pStyle w:val="Caption"/>
        <w:keepNext/>
        <w:rPr>
          <w:del w:id="2084" w:author="Fernandes, Richard" w:date="2019-01-02T16:46:00Z"/>
        </w:rPr>
      </w:pPr>
      <w:del w:id="2085" w:author="Fernandes, Richard"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5</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3118"/>
        <w:gridCol w:w="3116"/>
        <w:gridCol w:w="3116"/>
      </w:tblGrid>
      <w:tr w:rsidR="002A3D67" w:rsidDel="00CA046B" w:rsidTr="00CC30D8">
        <w:trPr>
          <w:del w:id="2086" w:author="Fernandes, Richard" w:date="2019-01-02T16:46:00Z"/>
        </w:trPr>
        <w:tc>
          <w:tcPr>
            <w:tcW w:w="3192" w:type="dxa"/>
          </w:tcPr>
          <w:p w:rsidR="002A3D67" w:rsidDel="00CA046B" w:rsidRDefault="002A3D67" w:rsidP="00CC30D8">
            <w:pPr>
              <w:rPr>
                <w:del w:id="2087" w:author="Fernandes, Richard" w:date="2019-01-02T16:46:00Z"/>
              </w:rPr>
            </w:pPr>
            <w:del w:id="2088" w:author="Fernandes, Richard" w:date="2019-01-02T16:46:00Z">
              <w:r w:rsidDel="00CA046B">
                <w:delText>Parameter</w:delText>
              </w:r>
            </w:del>
          </w:p>
        </w:tc>
        <w:tc>
          <w:tcPr>
            <w:tcW w:w="3192" w:type="dxa"/>
          </w:tcPr>
          <w:p w:rsidR="002A3D67" w:rsidDel="00CA046B" w:rsidRDefault="002A3D67" w:rsidP="00CC30D8">
            <w:pPr>
              <w:rPr>
                <w:del w:id="2089" w:author="Fernandes, Richard" w:date="2019-01-02T16:46:00Z"/>
              </w:rPr>
            </w:pPr>
            <w:del w:id="2090" w:author="Fernandes, Richard" w:date="2019-01-02T16:46:00Z">
              <w:r w:rsidDel="00CA046B">
                <w:delText>Description</w:delText>
              </w:r>
            </w:del>
          </w:p>
        </w:tc>
        <w:tc>
          <w:tcPr>
            <w:tcW w:w="3192" w:type="dxa"/>
          </w:tcPr>
          <w:p w:rsidR="002A3D67" w:rsidDel="00CA046B" w:rsidRDefault="002A3D67" w:rsidP="00CC30D8">
            <w:pPr>
              <w:rPr>
                <w:del w:id="2091" w:author="Fernandes, Richard" w:date="2019-01-02T16:46:00Z"/>
              </w:rPr>
            </w:pPr>
            <w:del w:id="2092" w:author="Fernandes, Richard" w:date="2019-01-02T16:46:00Z">
              <w:r w:rsidDel="00CA046B">
                <w:delText>Example</w:delText>
              </w:r>
            </w:del>
          </w:p>
        </w:tc>
      </w:tr>
      <w:tr w:rsidR="002A3D67" w:rsidDel="00CA046B" w:rsidTr="00CC30D8">
        <w:trPr>
          <w:del w:id="2093" w:author="Fernandes, Richard" w:date="2019-01-02T16:46:00Z"/>
        </w:trPr>
        <w:tc>
          <w:tcPr>
            <w:tcW w:w="3192" w:type="dxa"/>
          </w:tcPr>
          <w:p w:rsidR="002A3D67" w:rsidDel="00CA046B" w:rsidRDefault="002A3D67" w:rsidP="002A3D67">
            <w:pPr>
              <w:rPr>
                <w:del w:id="2094" w:author="Fernandes, Richard" w:date="2019-01-02T16:46:00Z"/>
              </w:rPr>
            </w:pPr>
            <w:del w:id="2095" w:author="Fernandes, Richard" w:date="2019-01-02T16:46:00Z">
              <w:r w:rsidDel="00CA046B">
                <w:delText>Data archive location.</w:delText>
              </w:r>
            </w:del>
          </w:p>
        </w:tc>
        <w:tc>
          <w:tcPr>
            <w:tcW w:w="3192" w:type="dxa"/>
          </w:tcPr>
          <w:p w:rsidR="002A3D67" w:rsidDel="00CA046B" w:rsidRDefault="002A3D67" w:rsidP="002A3D67">
            <w:pPr>
              <w:rPr>
                <w:del w:id="2096" w:author="Fernandes, Richard" w:date="2019-01-02T16:46:00Z"/>
              </w:rPr>
            </w:pPr>
            <w:del w:id="2097" w:author="Fernandes, Richard" w:date="2019-01-02T16:46:00Z">
              <w:r w:rsidDel="00CA046B">
                <w:delText>External location for archiving output VPI together with access credentials.</w:delText>
              </w:r>
            </w:del>
          </w:p>
        </w:tc>
        <w:tc>
          <w:tcPr>
            <w:tcW w:w="3192" w:type="dxa"/>
          </w:tcPr>
          <w:p w:rsidR="002A3D67" w:rsidDel="00CA046B" w:rsidRDefault="002A3D67" w:rsidP="00CC30D8">
            <w:pPr>
              <w:rPr>
                <w:del w:id="2098" w:author="Fernandes, Richard" w:date="2019-01-02T16:46:00Z"/>
              </w:rPr>
            </w:pPr>
            <w:del w:id="2099" w:author="Fernandes, Richard" w:date="2019-01-02T16:46:00Z">
              <w:r w:rsidDel="00CA046B">
                <w:delText>Cloud server ID</w:delText>
              </w:r>
            </w:del>
          </w:p>
          <w:p w:rsidR="002A3D67" w:rsidDel="00CA046B" w:rsidRDefault="002A3D67" w:rsidP="00CC30D8">
            <w:pPr>
              <w:rPr>
                <w:del w:id="2100" w:author="Fernandes, Richard" w:date="2019-01-02T16:46:00Z"/>
              </w:rPr>
            </w:pPr>
            <w:del w:id="2101" w:author="Fernandes, Richard" w:date="2019-01-02T16:46:00Z">
              <w:r w:rsidDel="00CA046B">
                <w:delText>ftp site URL</w:delText>
              </w:r>
            </w:del>
          </w:p>
        </w:tc>
      </w:tr>
      <w:tr w:rsidR="002A3D67" w:rsidDel="00CA046B" w:rsidTr="00CC30D8">
        <w:trPr>
          <w:del w:id="2102" w:author="Fernandes, Richard" w:date="2019-01-02T16:46:00Z"/>
        </w:trPr>
        <w:tc>
          <w:tcPr>
            <w:tcW w:w="3192" w:type="dxa"/>
          </w:tcPr>
          <w:p w:rsidR="002A3D67" w:rsidDel="00CA046B" w:rsidRDefault="002A3D67" w:rsidP="002A3D67">
            <w:pPr>
              <w:rPr>
                <w:del w:id="2103" w:author="Fernandes, Richard" w:date="2019-01-02T16:46:00Z"/>
              </w:rPr>
            </w:pPr>
            <w:del w:id="2104" w:author="Fernandes, Richard" w:date="2019-01-02T16:46:00Z">
              <w:r w:rsidDel="00CA046B">
                <w:delText>Data archive specification.</w:delText>
              </w:r>
            </w:del>
          </w:p>
        </w:tc>
        <w:tc>
          <w:tcPr>
            <w:tcW w:w="3192" w:type="dxa"/>
          </w:tcPr>
          <w:p w:rsidR="002A3D67" w:rsidDel="00CA046B" w:rsidRDefault="002A3D67" w:rsidP="00CC30D8">
            <w:pPr>
              <w:rPr>
                <w:del w:id="2105" w:author="Fernandes, Richard" w:date="2019-01-02T16:46:00Z"/>
              </w:rPr>
            </w:pPr>
            <w:del w:id="2106" w:author="Fernandes, Richard" w:date="2019-01-02T16:46:00Z">
              <w:r w:rsidDel="00CA046B">
                <w:delText>Specification of archive format.</w:delText>
              </w:r>
            </w:del>
          </w:p>
        </w:tc>
        <w:tc>
          <w:tcPr>
            <w:tcW w:w="3192" w:type="dxa"/>
          </w:tcPr>
          <w:p w:rsidR="002A3D67" w:rsidDel="00CA046B" w:rsidRDefault="002A3D67" w:rsidP="00CC30D8">
            <w:pPr>
              <w:rPr>
                <w:del w:id="2107" w:author="Fernandes, Richard" w:date="2019-01-02T16:46:00Z"/>
              </w:rPr>
            </w:pPr>
            <w:del w:id="2108" w:author="Fernandes, Richard" w:date="2019-01-02T16:46:00Z">
              <w:r w:rsidDel="00CA046B">
                <w:delText>Required spatial and thematic reprocessing and metadata.</w:delText>
              </w:r>
            </w:del>
          </w:p>
        </w:tc>
      </w:tr>
    </w:tbl>
    <w:p w:rsidR="00CA046B" w:rsidRDefault="00CA046B" w:rsidP="00CA046B">
      <w:pPr>
        <w:pStyle w:val="Heading3"/>
        <w:rPr>
          <w:ins w:id="2109" w:author="Fernandes, Richard" w:date="2019-01-02T16:47:00Z"/>
        </w:rPr>
      </w:pPr>
      <w:ins w:id="2110" w:author="Fernandes, Richard" w:date="2019-01-02T16:47:00Z">
        <w:r>
          <w:t>Maintenance and Infrastructure</w:t>
        </w:r>
      </w:ins>
    </w:p>
    <w:p w:rsidR="00CA046B" w:rsidRDefault="00CA046B">
      <w:pPr>
        <w:rPr>
          <w:ins w:id="2111" w:author="Fernandes, Richard" w:date="2019-01-02T16:58:00Z"/>
        </w:rPr>
        <w:pPrChange w:id="2112" w:author="Fernandes, Richard" w:date="2019-01-02T16:47:00Z">
          <w:pPr>
            <w:pStyle w:val="Heading3"/>
          </w:pPr>
        </w:pPrChange>
      </w:pPr>
    </w:p>
    <w:p w:rsidR="00FB0B0A" w:rsidRDefault="005D31E7">
      <w:pPr>
        <w:rPr>
          <w:ins w:id="2113" w:author="Fernandes, Richard [2]" w:date="2020-07-06T14:21:00Z"/>
        </w:rPr>
        <w:pPrChange w:id="2114" w:author="Fernandes, Richard" w:date="2019-01-02T16:47:00Z">
          <w:pPr>
            <w:pStyle w:val="Heading3"/>
          </w:pPr>
        </w:pPrChange>
      </w:pPr>
      <w:ins w:id="2115" w:author="Fernandes, Richard" w:date="2019-01-02T16:58:00Z">
        <w:r>
          <w:t xml:space="preserve">The system should be provided with an installer or clear installation instructions </w:t>
        </w:r>
        <w:r w:rsidR="007143B5">
          <w:t xml:space="preserve">for both standalone </w:t>
        </w:r>
      </w:ins>
      <w:ins w:id="2116" w:author="Fernandes, Richard" w:date="2019-01-02T16:59:00Z">
        <w:r w:rsidR="007143B5">
          <w:t>workstation</w:t>
        </w:r>
      </w:ins>
      <w:ins w:id="2117" w:author="Fernandes, Richard" w:date="2019-01-02T16:58:00Z">
        <w:r w:rsidR="007143B5">
          <w:t xml:space="preserve"> </w:t>
        </w:r>
      </w:ins>
      <w:ins w:id="2118" w:author="Fernandes, Richard" w:date="2019-01-02T16:59:00Z">
        <w:r w:rsidR="007143B5">
          <w:t>or cloud instances.</w:t>
        </w:r>
      </w:ins>
    </w:p>
    <w:p w:rsidR="00A75D9D" w:rsidRDefault="00A75D9D">
      <w:pPr>
        <w:rPr>
          <w:ins w:id="2119" w:author="Fernandes, Richard" w:date="2019-01-02T16:47:00Z"/>
        </w:rPr>
        <w:pPrChange w:id="2120" w:author="Fernandes, Richard" w:date="2019-01-02T16:47:00Z">
          <w:pPr>
            <w:pStyle w:val="Heading3"/>
          </w:pPr>
        </w:pPrChange>
      </w:pPr>
    </w:p>
    <w:p w:rsidR="00CA046B" w:rsidRDefault="00CA046B">
      <w:pPr>
        <w:rPr>
          <w:ins w:id="2121" w:author="Fernandes, Richard" w:date="2019-01-02T16:49:00Z"/>
        </w:rPr>
        <w:pPrChange w:id="2122" w:author="Fernandes, Richard" w:date="2019-01-02T16:47:00Z">
          <w:pPr>
            <w:pStyle w:val="Heading3"/>
          </w:pPr>
        </w:pPrChange>
      </w:pPr>
      <w:ins w:id="2123" w:author="Fernandes, Richard" w:date="2019-01-02T16:47:00Z">
        <w:r>
          <w:t xml:space="preserve">The system should be </w:t>
        </w:r>
      </w:ins>
      <w:ins w:id="2124" w:author="Fernandes, Richard" w:date="2019-01-02T16:48:00Z">
        <w:r>
          <w:t>maintained</w:t>
        </w:r>
      </w:ins>
      <w:ins w:id="2125" w:author="Fernandes, Richard" w:date="2019-01-02T16:47:00Z">
        <w:r>
          <w:t xml:space="preserve"> </w:t>
        </w:r>
      </w:ins>
      <w:ins w:id="2126" w:author="Fernandes, Richard" w:date="2019-01-02T16:48:00Z">
        <w:r>
          <w:t xml:space="preserve">remotely of users either by updates to code </w:t>
        </w:r>
        <w:proofErr w:type="spellStart"/>
        <w:r>
          <w:t>repositiories</w:t>
        </w:r>
        <w:proofErr w:type="spellEnd"/>
        <w:r>
          <w:t xml:space="preserve"> or cloud services.  </w:t>
        </w:r>
        <w:r w:rsidR="005D31E7">
          <w:t>Revisions</w:t>
        </w:r>
        <w:r>
          <w:t xml:space="preserve"> should </w:t>
        </w:r>
        <w:r w:rsidR="005D31E7">
          <w:t xml:space="preserve">preserve </w:t>
        </w:r>
        <w:r>
          <w:t xml:space="preserve">the ability to </w:t>
        </w:r>
        <w:r w:rsidR="005D31E7">
          <w:t>generate previous versions of outputs.</w:t>
        </w:r>
      </w:ins>
    </w:p>
    <w:p w:rsidR="005D31E7" w:rsidRDefault="005D31E7">
      <w:pPr>
        <w:rPr>
          <w:ins w:id="2127" w:author="Fernandes, Richard" w:date="2019-01-02T16:49:00Z"/>
        </w:rPr>
        <w:pPrChange w:id="2128" w:author="Fernandes, Richard" w:date="2019-01-02T16:47:00Z">
          <w:pPr>
            <w:pStyle w:val="Heading3"/>
          </w:pPr>
        </w:pPrChange>
      </w:pPr>
    </w:p>
    <w:p w:rsidR="005D31E7" w:rsidRDefault="00FB0B0A">
      <w:pPr>
        <w:rPr>
          <w:ins w:id="2129" w:author="Fernandes, Richard" w:date="2019-03-08T16:41:00Z"/>
        </w:rPr>
        <w:pPrChange w:id="2130" w:author="Fernandes, Richard" w:date="2019-01-02T16:47:00Z">
          <w:pPr>
            <w:pStyle w:val="Heading3"/>
          </w:pPr>
        </w:pPrChange>
      </w:pPr>
      <w:ins w:id="2131" w:author="Fernandes, Richard" w:date="2019-01-03T11:06:00Z">
        <w:r>
          <w:t>Modifications to data processing algorithms should not have an impact on data ingest and output functions.</w:t>
        </w:r>
      </w:ins>
    </w:p>
    <w:p w:rsidR="00F17157" w:rsidRDefault="00F17157">
      <w:pPr>
        <w:rPr>
          <w:ins w:id="2132" w:author="Fernandes, Richard" w:date="2019-01-02T16:51:00Z"/>
        </w:rPr>
        <w:pPrChange w:id="2133" w:author="Fernandes, Richard" w:date="2019-01-02T16:47:00Z">
          <w:pPr>
            <w:pStyle w:val="Heading3"/>
          </w:pPr>
        </w:pPrChange>
      </w:pPr>
    </w:p>
    <w:p w:rsidR="005D31E7" w:rsidRDefault="005D31E7">
      <w:pPr>
        <w:rPr>
          <w:ins w:id="2134" w:author="Fernandes, Richard" w:date="2019-01-02T16:52:00Z"/>
        </w:rPr>
        <w:pPrChange w:id="2135" w:author="Fernandes, Richard" w:date="2019-01-02T16:47:00Z">
          <w:pPr>
            <w:pStyle w:val="Heading3"/>
          </w:pPr>
        </w:pPrChange>
      </w:pPr>
      <w:ins w:id="2136" w:author="Fernandes, Richard" w:date="2019-01-02T16:51:00Z">
        <w:r>
          <w:t xml:space="preserve">The system should be able to operate at “Low” </w:t>
        </w:r>
      </w:ins>
      <w:ins w:id="2137" w:author="Fernandes, Richard" w:date="2019-01-02T16:53:00Z">
        <w:r>
          <w:t xml:space="preserve">and “Debug” </w:t>
        </w:r>
      </w:ins>
      <w:ins w:id="2138" w:author="Fernandes, Richard" w:date="2019-01-02T16:51:00Z">
        <w:r>
          <w:t xml:space="preserve">latency level on a desktop workstation with 32Gbytes </w:t>
        </w:r>
      </w:ins>
      <w:ins w:id="2139" w:author="Fernandes, Richard" w:date="2019-01-02T16:52:00Z">
        <w:r>
          <w:t xml:space="preserve">free </w:t>
        </w:r>
      </w:ins>
      <w:ins w:id="2140" w:author="Fernandes, Richard" w:date="2019-01-02T16:51:00Z">
        <w:r>
          <w:t xml:space="preserve">RAM and sufficient disk storage after installation of the system on a </w:t>
        </w:r>
        <w:proofErr w:type="spellStart"/>
        <w:r>
          <w:t>linux</w:t>
        </w:r>
        <w:proofErr w:type="spellEnd"/>
        <w:r>
          <w:t xml:space="preserve"> environment. </w:t>
        </w:r>
      </w:ins>
      <w:ins w:id="2141" w:author="Fernandes, Richard" w:date="2019-01-02T16:52:00Z">
        <w:r>
          <w:t xml:space="preserve"> Users are responsible for installation of </w:t>
        </w:r>
        <w:proofErr w:type="spellStart"/>
        <w:r>
          <w:t>ancilliary</w:t>
        </w:r>
        <w:proofErr w:type="spellEnd"/>
        <w:r>
          <w:t xml:space="preserve"> resources but these should be free or nominal in cost.</w:t>
        </w:r>
      </w:ins>
    </w:p>
    <w:p w:rsidR="005D31E7" w:rsidRDefault="005D31E7">
      <w:pPr>
        <w:rPr>
          <w:ins w:id="2142" w:author="Fernandes, Richard" w:date="2019-01-02T16:53:00Z"/>
        </w:rPr>
        <w:pPrChange w:id="2143" w:author="Fernandes, Richard" w:date="2019-01-02T16:47:00Z">
          <w:pPr>
            <w:pStyle w:val="Heading3"/>
          </w:pPr>
        </w:pPrChange>
      </w:pPr>
    </w:p>
    <w:p w:rsidR="005D31E7" w:rsidRDefault="005D31E7">
      <w:pPr>
        <w:rPr>
          <w:ins w:id="2144" w:author="Fernandes, Richard" w:date="2019-01-02T16:54:00Z"/>
        </w:rPr>
        <w:pPrChange w:id="2145" w:author="Fernandes, Richard" w:date="2019-01-02T16:47:00Z">
          <w:pPr>
            <w:pStyle w:val="Heading3"/>
          </w:pPr>
        </w:pPrChange>
      </w:pPr>
      <w:ins w:id="2146" w:author="Fernandes, Richard" w:date="2019-01-02T16:53:00Z">
        <w:r>
          <w:t xml:space="preserve">The system should be able to operate at “Low” , “Debug” and “Threshold” latency level on a cloud service assuming all inputs are not resident in </w:t>
        </w:r>
      </w:ins>
      <w:ins w:id="2147" w:author="Fernandes, Richard" w:date="2019-01-02T16:54:00Z">
        <w:r>
          <w:t xml:space="preserve">low latency (&lt;10minutes) </w:t>
        </w:r>
      </w:ins>
      <w:ins w:id="2148" w:author="Fernandes, Richard" w:date="2019-01-02T16:53:00Z">
        <w:r>
          <w:t>cloud st</w:t>
        </w:r>
      </w:ins>
      <w:ins w:id="2149" w:author="Fernandes, Richard" w:date="2019-01-02T16:54:00Z">
        <w:r>
          <w:t>orage.</w:t>
        </w:r>
      </w:ins>
    </w:p>
    <w:p w:rsidR="005D31E7" w:rsidRDefault="005D31E7">
      <w:pPr>
        <w:rPr>
          <w:ins w:id="2150" w:author="Fernandes, Richard" w:date="2019-01-02T16:54:00Z"/>
        </w:rPr>
        <w:pPrChange w:id="2151" w:author="Fernandes, Richard" w:date="2019-01-02T16:47:00Z">
          <w:pPr>
            <w:pStyle w:val="Heading3"/>
          </w:pPr>
        </w:pPrChange>
      </w:pPr>
    </w:p>
    <w:p w:rsidR="005D31E7" w:rsidRPr="008F1BF3" w:rsidRDefault="005D31E7" w:rsidP="005D31E7">
      <w:pPr>
        <w:rPr>
          <w:ins w:id="2152" w:author="Fernandes, Richard" w:date="2019-01-02T16:54:00Z"/>
        </w:rPr>
      </w:pPr>
      <w:ins w:id="2153" w:author="Fernandes, Richard" w:date="2019-01-02T16:54:00Z">
        <w:r>
          <w:t>The system should be able to operate at “Goal” latency level on a cloud service assuming all inputs are resident in low latency (&lt;10minutes) cloud storage and model recalibration is not required.</w:t>
        </w:r>
      </w:ins>
    </w:p>
    <w:p w:rsidR="005D31E7" w:rsidRDefault="005D31E7" w:rsidP="005D31E7">
      <w:pPr>
        <w:rPr>
          <w:ins w:id="2154" w:author="Fernandes, Richard" w:date="2019-01-02T16:57:00Z"/>
        </w:rPr>
      </w:pPr>
    </w:p>
    <w:p w:rsidR="005D31E7" w:rsidRDefault="005D31E7" w:rsidP="005D31E7">
      <w:pPr>
        <w:pStyle w:val="Heading3"/>
        <w:rPr>
          <w:ins w:id="2155" w:author="Fernandes, Richard" w:date="2019-01-02T16:57:00Z"/>
        </w:rPr>
      </w:pPr>
      <w:ins w:id="2156" w:author="Fernandes, Richard" w:date="2019-01-02T16:57:00Z">
        <w:r>
          <w:t>Documentation and Help Resources</w:t>
        </w:r>
      </w:ins>
    </w:p>
    <w:p w:rsidR="005D31E7" w:rsidRDefault="005D31E7">
      <w:pPr>
        <w:rPr>
          <w:ins w:id="2157" w:author="Fernandes, Richard" w:date="2019-01-02T16:57:00Z"/>
        </w:rPr>
        <w:pPrChange w:id="2158" w:author="Fernandes, Richard" w:date="2019-01-02T16:57:00Z">
          <w:pPr>
            <w:pStyle w:val="Heading3"/>
          </w:pPr>
        </w:pPrChange>
      </w:pPr>
    </w:p>
    <w:p w:rsidR="005D31E7" w:rsidRDefault="005D31E7">
      <w:pPr>
        <w:rPr>
          <w:ins w:id="2159" w:author="Fernandes, Richard" w:date="2019-01-02T17:00:00Z"/>
        </w:rPr>
        <w:pPrChange w:id="2160" w:author="Fernandes, Richard" w:date="2019-01-02T16:57:00Z">
          <w:pPr>
            <w:pStyle w:val="Heading3"/>
          </w:pPr>
        </w:pPrChange>
      </w:pPr>
      <w:ins w:id="2161" w:author="Fernandes, Richard" w:date="2019-01-02T16:57:00Z">
        <w:r>
          <w:t xml:space="preserve">The system should be documented </w:t>
        </w:r>
      </w:ins>
      <w:ins w:id="2162" w:author="Fernandes, Richard" w:date="2019-01-02T16:59:00Z">
        <w:r w:rsidR="007143B5">
          <w:t xml:space="preserve">using GITHUB readable formats and indexed in GITHUB (even if the code </w:t>
        </w:r>
      </w:ins>
      <w:ins w:id="2163" w:author="Fernandes, Richard" w:date="2019-01-02T17:00:00Z">
        <w:r w:rsidR="007143B5">
          <w:t>repository</w:t>
        </w:r>
      </w:ins>
      <w:ins w:id="2164" w:author="Fernandes, Richard" w:date="2019-01-02T16:59:00Z">
        <w:r w:rsidR="007143B5">
          <w:t xml:space="preserve"> </w:t>
        </w:r>
      </w:ins>
      <w:ins w:id="2165" w:author="Fernandes, Richard" w:date="2019-01-02T17:00:00Z">
        <w:r w:rsidR="007143B5">
          <w:t>differs).  Documentation should include:</w:t>
        </w:r>
      </w:ins>
    </w:p>
    <w:p w:rsidR="007143B5" w:rsidRDefault="007143B5">
      <w:pPr>
        <w:pStyle w:val="ListParagraph"/>
        <w:numPr>
          <w:ilvl w:val="0"/>
          <w:numId w:val="13"/>
        </w:numPr>
        <w:rPr>
          <w:ins w:id="2166" w:author="Fernandes, Richard" w:date="2019-01-02T17:00:00Z"/>
        </w:rPr>
        <w:pPrChange w:id="2167" w:author="Fernandes, Richard" w:date="2019-01-02T17:00:00Z">
          <w:pPr>
            <w:pStyle w:val="Heading3"/>
          </w:pPr>
        </w:pPrChange>
      </w:pPr>
      <w:ins w:id="2168" w:author="Fernandes, Richard" w:date="2019-01-02T17:00:00Z">
        <w:r>
          <w:lastRenderedPageBreak/>
          <w:t>This document.</w:t>
        </w:r>
      </w:ins>
    </w:p>
    <w:p w:rsidR="007143B5" w:rsidRDefault="007143B5">
      <w:pPr>
        <w:pStyle w:val="ListParagraph"/>
        <w:numPr>
          <w:ilvl w:val="0"/>
          <w:numId w:val="13"/>
        </w:numPr>
        <w:rPr>
          <w:ins w:id="2169" w:author="Fernandes, Richard" w:date="2019-01-02T17:00:00Z"/>
        </w:rPr>
        <w:pPrChange w:id="2170" w:author="Fernandes, Richard" w:date="2019-01-02T17:00:00Z">
          <w:pPr>
            <w:pStyle w:val="Heading3"/>
          </w:pPr>
        </w:pPrChange>
      </w:pPr>
      <w:ins w:id="2171" w:author="Fernandes, Richard" w:date="2019-01-02T17:00:00Z">
        <w:r>
          <w:t>The System Architecture document.</w:t>
        </w:r>
      </w:ins>
    </w:p>
    <w:p w:rsidR="007143B5" w:rsidRDefault="007143B5">
      <w:pPr>
        <w:pStyle w:val="ListParagraph"/>
        <w:numPr>
          <w:ilvl w:val="0"/>
          <w:numId w:val="13"/>
        </w:numPr>
        <w:rPr>
          <w:ins w:id="2172" w:author="Fernandes, Richard" w:date="2019-01-02T17:01:00Z"/>
        </w:rPr>
        <w:pPrChange w:id="2173" w:author="Fernandes, Richard" w:date="2019-01-02T17:00:00Z">
          <w:pPr>
            <w:pStyle w:val="Heading3"/>
          </w:pPr>
        </w:pPrChange>
      </w:pPr>
      <w:ins w:id="2174" w:author="Fernandes, Richard" w:date="2019-01-02T17:00:00Z">
        <w:r>
          <w:t>Installation and uninstallation procedures including depend</w:t>
        </w:r>
      </w:ins>
      <w:ins w:id="2175" w:author="Fernandes, Richard [2]" w:date="2020-07-06T14:21:00Z">
        <w:r w:rsidR="00EB5798">
          <w:t>e</w:t>
        </w:r>
      </w:ins>
      <w:ins w:id="2176" w:author="Fernandes, Richard" w:date="2019-01-02T17:00:00Z">
        <w:del w:id="2177" w:author="Fernandes, Richard [2]" w:date="2020-07-06T14:21:00Z">
          <w:r w:rsidDel="00EB5798">
            <w:delText>a</w:delText>
          </w:r>
        </w:del>
        <w:r>
          <w:t>ncies.</w:t>
        </w:r>
      </w:ins>
    </w:p>
    <w:p w:rsidR="007143B5" w:rsidRDefault="007143B5">
      <w:pPr>
        <w:pStyle w:val="ListParagraph"/>
        <w:numPr>
          <w:ilvl w:val="0"/>
          <w:numId w:val="13"/>
        </w:numPr>
        <w:rPr>
          <w:ins w:id="2178" w:author="Fernandes, Richard" w:date="2019-01-02T17:01:00Z"/>
        </w:rPr>
        <w:pPrChange w:id="2179" w:author="Fernandes, Richard" w:date="2019-01-02T17:00:00Z">
          <w:pPr>
            <w:pStyle w:val="Heading3"/>
          </w:pPr>
        </w:pPrChange>
      </w:pPr>
      <w:ins w:id="2180" w:author="Fernandes, Richard" w:date="2019-01-02T17:01:00Z">
        <w:r>
          <w:t>A verification test case and document.</w:t>
        </w:r>
      </w:ins>
    </w:p>
    <w:p w:rsidR="007143B5" w:rsidRDefault="007143B5">
      <w:pPr>
        <w:pStyle w:val="ListParagraph"/>
        <w:numPr>
          <w:ilvl w:val="0"/>
          <w:numId w:val="13"/>
        </w:numPr>
        <w:rPr>
          <w:ins w:id="2181" w:author="Fernandes, Richard" w:date="2019-01-02T17:01:00Z"/>
        </w:rPr>
        <w:pPrChange w:id="2182" w:author="Fernandes, Richard" w:date="2019-01-02T17:00:00Z">
          <w:pPr>
            <w:pStyle w:val="Heading3"/>
          </w:pPr>
        </w:pPrChange>
      </w:pPr>
      <w:ins w:id="2183" w:author="Fernandes, Richard" w:date="2019-01-02T17:01:00Z">
        <w:r>
          <w:t>A nominal use case document.</w:t>
        </w:r>
      </w:ins>
    </w:p>
    <w:p w:rsidR="007143B5" w:rsidRDefault="007143B5">
      <w:pPr>
        <w:pStyle w:val="ListParagraph"/>
        <w:numPr>
          <w:ilvl w:val="0"/>
          <w:numId w:val="13"/>
        </w:numPr>
        <w:rPr>
          <w:ins w:id="2184" w:author="Fernandes, Richard" w:date="2019-01-02T17:01:00Z"/>
        </w:rPr>
        <w:pPrChange w:id="2185" w:author="Fernandes, Richard" w:date="2019-01-02T17:00:00Z">
          <w:pPr>
            <w:pStyle w:val="Heading3"/>
          </w:pPr>
        </w:pPrChange>
      </w:pPr>
      <w:ins w:id="2186" w:author="Fernandes, Richard" w:date="2019-01-02T17:01:00Z">
        <w:r>
          <w:t>Debug and troubleshooting document.</w:t>
        </w:r>
      </w:ins>
    </w:p>
    <w:p w:rsidR="007143B5" w:rsidRDefault="007143B5">
      <w:pPr>
        <w:pStyle w:val="ListParagraph"/>
        <w:numPr>
          <w:ilvl w:val="0"/>
          <w:numId w:val="13"/>
        </w:numPr>
        <w:rPr>
          <w:ins w:id="2187" w:author="Fernandes, Richard" w:date="2019-01-02T17:01:00Z"/>
        </w:rPr>
        <w:pPrChange w:id="2188" w:author="Fernandes, Richard" w:date="2019-01-02T17:00:00Z">
          <w:pPr>
            <w:pStyle w:val="Heading3"/>
          </w:pPr>
        </w:pPrChange>
      </w:pPr>
      <w:ins w:id="2189" w:author="Fernandes, Richard" w:date="2019-01-02T17:01:00Z">
        <w:r>
          <w:t>GITHUB interactive comments and responses.</w:t>
        </w:r>
      </w:ins>
    </w:p>
    <w:p w:rsidR="007143B5" w:rsidRDefault="007143B5">
      <w:pPr>
        <w:rPr>
          <w:ins w:id="2190" w:author="Fernandes, Richard" w:date="2019-01-02T17:02:00Z"/>
        </w:rPr>
        <w:pPrChange w:id="2191" w:author="Fernandes, Richard" w:date="2019-01-02T17:02:00Z">
          <w:pPr>
            <w:pStyle w:val="Heading3"/>
          </w:pPr>
        </w:pPrChange>
      </w:pPr>
    </w:p>
    <w:p w:rsidR="007143B5" w:rsidRDefault="007143B5">
      <w:pPr>
        <w:rPr>
          <w:ins w:id="2192" w:author="Fernandes, Richard" w:date="2019-01-02T17:04:00Z"/>
        </w:rPr>
        <w:pPrChange w:id="2193" w:author="Fernandes, Richard" w:date="2019-01-02T17:02:00Z">
          <w:pPr>
            <w:pStyle w:val="Heading3"/>
          </w:pPr>
        </w:pPrChange>
      </w:pPr>
      <w:ins w:id="2194" w:author="Fernandes, Richard" w:date="2019-01-02T17:02:00Z">
        <w:r>
          <w:t xml:space="preserve">Help should support command shell and GUI operations. </w:t>
        </w:r>
      </w:ins>
      <w:ins w:id="2195" w:author="Fernandes, Richard" w:date="2019-01-02T17:03:00Z">
        <w:r>
          <w:t xml:space="preserve"> Comman</w:t>
        </w:r>
      </w:ins>
      <w:ins w:id="2196" w:author="Fernandes, Richard" w:date="2019-01-03T11:06:00Z">
        <w:r w:rsidR="002411EA">
          <w:t>d</w:t>
        </w:r>
      </w:ins>
      <w:ins w:id="2197" w:author="Fernandes, Richard" w:date="2019-01-02T17:03:00Z">
        <w:r>
          <w:t xml:space="preserve"> shell help should follow the practices of MATLAB.  GUI help should involve a hover/pop-up access to GITHUB readable formatted </w:t>
        </w:r>
      </w:ins>
      <w:ins w:id="2198" w:author="Fernandes, Richard" w:date="2019-01-02T17:04:00Z">
        <w:r>
          <w:t>descriptions.</w:t>
        </w:r>
      </w:ins>
    </w:p>
    <w:p w:rsidR="002411EA" w:rsidDel="00EB5798" w:rsidRDefault="002411EA" w:rsidP="002411EA">
      <w:pPr>
        <w:rPr>
          <w:ins w:id="2199" w:author="Fernandes, Richard" w:date="2019-03-08T16:43:00Z"/>
          <w:del w:id="2200" w:author="Fernandes, Richard [2]" w:date="2020-07-06T14:21:00Z"/>
          <w:b/>
          <w:i/>
        </w:rPr>
      </w:pPr>
      <w:bookmarkStart w:id="2201" w:name="_GoBack"/>
      <w:bookmarkEnd w:id="2201"/>
    </w:p>
    <w:p w:rsidR="00F17157" w:rsidDel="00EB5798" w:rsidRDefault="00F17157" w:rsidP="002411EA">
      <w:pPr>
        <w:rPr>
          <w:ins w:id="2202" w:author="Fernandes, Richard" w:date="2019-03-08T16:43:00Z"/>
          <w:del w:id="2203" w:author="Fernandes, Richard [2]" w:date="2020-07-06T14:21:00Z"/>
          <w:b/>
          <w:i/>
        </w:rPr>
      </w:pPr>
    </w:p>
    <w:p w:rsidR="00F17157" w:rsidRPr="00CC30D8" w:rsidRDefault="00F17157" w:rsidP="002411EA">
      <w:pPr>
        <w:rPr>
          <w:ins w:id="2204" w:author="Fernandes, Richard" w:date="2019-01-03T11:07:00Z"/>
          <w:b/>
          <w:i/>
        </w:rPr>
      </w:pPr>
    </w:p>
    <w:p w:rsidR="002411EA" w:rsidRDefault="002411EA" w:rsidP="002411EA">
      <w:pPr>
        <w:pStyle w:val="Heading3"/>
        <w:rPr>
          <w:ins w:id="2205" w:author="Fernandes, Richard" w:date="2019-01-03T11:07:00Z"/>
        </w:rPr>
      </w:pPr>
      <w:ins w:id="2206" w:author="Fernandes, Richard" w:date="2019-01-03T11:07:00Z">
        <w:r>
          <w:t>Use Cases</w:t>
        </w:r>
      </w:ins>
    </w:p>
    <w:p w:rsidR="002411EA" w:rsidRDefault="002411EA">
      <w:pPr>
        <w:rPr>
          <w:ins w:id="2207" w:author="Fernandes, Richard" w:date="2019-01-03T11:07:00Z"/>
        </w:rPr>
        <w:pPrChange w:id="2208" w:author="Fernandes, Richard" w:date="2019-01-03T11:07:00Z">
          <w:pPr>
            <w:pStyle w:val="Heading3"/>
          </w:pPr>
        </w:pPrChange>
      </w:pPr>
    </w:p>
    <w:p w:rsidR="00391114" w:rsidRDefault="002411EA">
      <w:pPr>
        <w:rPr>
          <w:ins w:id="2209" w:author="Fernandes, Richard" w:date="2019-01-03T11:12:00Z"/>
        </w:rPr>
        <w:pPrChange w:id="2210" w:author="Fernandes, Richard" w:date="2019-01-03T11:07:00Z">
          <w:pPr>
            <w:pStyle w:val="Heading3"/>
          </w:pPr>
        </w:pPrChange>
      </w:pPr>
      <w:ins w:id="2211" w:author="Fernandes, Richard" w:date="2019-01-03T11:07:00Z">
        <w:r>
          <w:t xml:space="preserve">There are </w:t>
        </w:r>
      </w:ins>
      <w:ins w:id="2212" w:author="Fernandes, Richard" w:date="2019-01-03T11:09:00Z">
        <w:r>
          <w:t>eight</w:t>
        </w:r>
      </w:ins>
      <w:ins w:id="2213" w:author="Fernandes, Richard" w:date="2019-01-03T11:08:00Z">
        <w:r>
          <w:t xml:space="preserve"> </w:t>
        </w:r>
      </w:ins>
      <w:ins w:id="2214" w:author="Fernandes, Richard" w:date="2019-01-03T11:07:00Z">
        <w:r>
          <w:t>current use cases</w:t>
        </w:r>
      </w:ins>
      <w:ins w:id="2215" w:author="Fernandes, Richard" w:date="2019-01-03T11:09:00Z">
        <w:r>
          <w:t xml:space="preserve"> corresponding to service requests</w:t>
        </w:r>
      </w:ins>
      <w:ins w:id="2216" w:author="Fernandes, Richard" w:date="2019-01-03T11:08:00Z">
        <w:r>
          <w:t xml:space="preserve"> described in Table </w:t>
        </w:r>
      </w:ins>
      <w:ins w:id="2217" w:author="Fernandes, Richard" w:date="2019-03-08T16:42:00Z">
        <w:r w:rsidR="00F17157">
          <w:t>7</w:t>
        </w:r>
      </w:ins>
      <w:ins w:id="2218" w:author="Fernandes, Richard" w:date="2019-01-03T11:08:00Z">
        <w:r w:rsidR="00F17157">
          <w:t xml:space="preserve"> that a system meeting Threshold requirements must meet.</w:t>
        </w:r>
      </w:ins>
      <w:ins w:id="2219" w:author="Fernandes, Richard" w:date="2019-03-08T16:43:00Z">
        <w:r w:rsidR="00F17157">
          <w:t xml:space="preserve">  Systems meeting baseline requirements must satisfy scaled down versions of use cases corresponding to fewer input products.</w:t>
        </w:r>
      </w:ins>
      <w:ins w:id="2220" w:author="Fernandes, Richard" w:date="2019-01-03T11:08:00Z">
        <w:r>
          <w:t xml:space="preserve"> </w:t>
        </w:r>
      </w:ins>
    </w:p>
    <w:p w:rsidR="002411EA" w:rsidRDefault="002411EA">
      <w:pPr>
        <w:rPr>
          <w:ins w:id="2221" w:author="Fernandes, Richard" w:date="2019-01-03T11:12:00Z"/>
        </w:rPr>
        <w:pPrChange w:id="2222" w:author="Fernandes, Richard" w:date="2019-01-03T11:07:00Z">
          <w:pPr>
            <w:pStyle w:val="Heading3"/>
          </w:pPr>
        </w:pPrChange>
      </w:pPr>
      <w:ins w:id="2223" w:author="Fernandes, Richard" w:date="2019-01-03T11:09:00Z">
        <w:r>
          <w:t xml:space="preserve">The “available product” service </w:t>
        </w:r>
        <w:proofErr w:type="gramStart"/>
        <w:r>
          <w:t xml:space="preserve">requests </w:t>
        </w:r>
      </w:ins>
      <w:ins w:id="2224" w:author="Fernandes, Richard" w:date="2019-01-03T11:08:00Z">
        <w:r>
          <w:t xml:space="preserve"> </w:t>
        </w:r>
      </w:ins>
      <w:ins w:id="2225" w:author="Fernandes, Richard" w:date="2019-01-03T11:09:00Z">
        <w:r w:rsidR="00391114">
          <w:t>c</w:t>
        </w:r>
        <w:r>
          <w:t>orrespond</w:t>
        </w:r>
      </w:ins>
      <w:ins w:id="2226" w:author="Fernandes, Richard" w:date="2019-03-08T16:43:00Z">
        <w:r w:rsidR="00F17157">
          <w:t>s</w:t>
        </w:r>
      </w:ins>
      <w:proofErr w:type="gramEnd"/>
      <w:ins w:id="2227" w:author="Fernandes, Richard" w:date="2019-01-03T11:09:00Z">
        <w:r>
          <w:t xml:space="preserve"> to </w:t>
        </w:r>
      </w:ins>
      <w:ins w:id="2228" w:author="Fernandes, Richard" w:date="2019-01-03T11:16:00Z">
        <w:r>
          <w:t>one</w:t>
        </w:r>
      </w:ins>
      <w:ins w:id="2229" w:author="Fernandes, Richard" w:date="2019-01-03T11:09:00Z">
        <w:r>
          <w:t xml:space="preserve"> </w:t>
        </w:r>
      </w:ins>
      <w:ins w:id="2230" w:author="Fernandes, Richard" w:date="2019-01-03T11:10:00Z">
        <w:r>
          <w:t>output</w:t>
        </w:r>
      </w:ins>
      <w:ins w:id="2231" w:author="Fernandes, Richard" w:date="2019-01-03T11:09:00Z">
        <w:r>
          <w:t xml:space="preserve"> product for each input product. </w:t>
        </w:r>
      </w:ins>
      <w:ins w:id="2232" w:author="Fernandes, Richard" w:date="2019-01-03T11:10:00Z">
        <w:r>
          <w:t xml:space="preserve"> The “synthetic product” service request corresponds to </w:t>
        </w:r>
      </w:ins>
      <w:ins w:id="2233" w:author="Fernandes, Richard" w:date="2019-01-03T11:16:00Z">
        <w:r>
          <w:t xml:space="preserve">multiple </w:t>
        </w:r>
      </w:ins>
      <w:ins w:id="2234" w:author="Fernandes, Richard" w:date="2019-01-03T11:11:00Z">
        <w:r>
          <w:t xml:space="preserve">output </w:t>
        </w:r>
      </w:ins>
      <w:ins w:id="2235" w:author="Fernandes, Richard" w:date="2019-01-03T11:10:00Z">
        <w:r>
          <w:t>products</w:t>
        </w:r>
      </w:ins>
      <w:ins w:id="2236" w:author="Fernandes, Richard" w:date="2019-01-03T11:11:00Z">
        <w:r>
          <w:t xml:space="preserve"> </w:t>
        </w:r>
      </w:ins>
      <w:ins w:id="2237" w:author="Fernandes, Richard" w:date="2019-01-03T11:10:00Z">
        <w:r>
          <w:t xml:space="preserve">at a fixed interval based on forecasting using available input products and ancillary high temporal </w:t>
        </w:r>
      </w:ins>
      <w:ins w:id="2238" w:author="Fernandes, Richard" w:date="2019-01-03T11:12:00Z">
        <w:r>
          <w:t>frequency</w:t>
        </w:r>
      </w:ins>
      <w:ins w:id="2239" w:author="Fernandes, Richard" w:date="2019-01-03T11:10:00Z">
        <w:r>
          <w:t xml:space="preserve"> </w:t>
        </w:r>
      </w:ins>
      <w:ins w:id="2240" w:author="Fernandes, Richard" w:date="2019-01-03T11:12:00Z">
        <w:r w:rsidR="00F17157">
          <w:t xml:space="preserve">MODIS satellite imagery.  </w:t>
        </w:r>
      </w:ins>
    </w:p>
    <w:p w:rsidR="002411EA" w:rsidRDefault="002411EA">
      <w:pPr>
        <w:rPr>
          <w:ins w:id="2241" w:author="Fernandes, Richard" w:date="2019-01-03T11:16:00Z"/>
        </w:rPr>
        <w:pPrChange w:id="2242" w:author="Fernandes, Richard" w:date="2019-01-03T11:07:00Z">
          <w:pPr>
            <w:pStyle w:val="Heading3"/>
          </w:pPr>
        </w:pPrChange>
      </w:pPr>
      <w:ins w:id="2243" w:author="Fernandes, Richard" w:date="2019-01-03T11:12:00Z">
        <w:r>
          <w:t>The “nominal algorithm” service request corresponds to the use of an algorithm from the LEAF toolbox for product generation with calibration based on product</w:t>
        </w:r>
      </w:ins>
      <w:ins w:id="2244" w:author="Fernandes, Richard" w:date="2019-01-03T11:14:00Z">
        <w:r>
          <w:t xml:space="preserve"> or user</w:t>
        </w:r>
      </w:ins>
      <w:ins w:id="2245" w:author="Fernandes, Richard" w:date="2019-01-03T11:12:00Z">
        <w:r>
          <w:t xml:space="preserve"> information.</w:t>
        </w:r>
      </w:ins>
      <w:ins w:id="2246" w:author="Fernandes, Richard" w:date="2019-01-03T11:15:00Z">
        <w:r>
          <w:t xml:space="preserve"> </w:t>
        </w:r>
      </w:ins>
      <w:ins w:id="2247" w:author="Fernandes, Richard" w:date="2019-01-03T11:12:00Z">
        <w:r>
          <w:t xml:space="preserve"> </w:t>
        </w:r>
      </w:ins>
      <w:ins w:id="2248" w:author="Fernandes, Richard" w:date="2019-01-03T11:14:00Z">
        <w:r>
          <w:t xml:space="preserve"> The “calibrated algorithm” service request corresponds to the recalibration of an algorithm from the LEAF toolbox based on product or user </w:t>
        </w:r>
      </w:ins>
      <w:ins w:id="2249" w:author="Fernandes, Richard" w:date="2019-01-03T11:15:00Z">
        <w:r>
          <w:t>data provided with the request.</w:t>
        </w:r>
      </w:ins>
    </w:p>
    <w:p w:rsidR="00391114" w:rsidRDefault="00391114">
      <w:pPr>
        <w:rPr>
          <w:ins w:id="2250" w:author="Fernandes, Richard" w:date="2019-01-03T11:16:00Z"/>
        </w:rPr>
        <w:pPrChange w:id="2251" w:author="Fernandes, Richard" w:date="2019-01-03T11:07:00Z">
          <w:pPr>
            <w:pStyle w:val="Heading3"/>
          </w:pPr>
        </w:pPrChange>
      </w:pPr>
    </w:p>
    <w:p w:rsidR="00F17157" w:rsidRDefault="00F17157">
      <w:pPr>
        <w:pStyle w:val="Caption"/>
        <w:keepNext/>
        <w:rPr>
          <w:ins w:id="2252" w:author="Fernandes, Richard" w:date="2019-03-08T16:42:00Z"/>
        </w:rPr>
        <w:pPrChange w:id="2253" w:author="Fernandes, Richard" w:date="2019-03-08T16:42:00Z">
          <w:pPr/>
        </w:pPrChange>
      </w:pPr>
      <w:ins w:id="2254" w:author="Fernandes, Richard" w:date="2019-03-08T16:42:00Z">
        <w:r>
          <w:t xml:space="preserve">Table </w:t>
        </w:r>
        <w:r>
          <w:fldChar w:fldCharType="begin"/>
        </w:r>
        <w:r>
          <w:instrText xml:space="preserve"> SEQ Table \* ARABIC </w:instrText>
        </w:r>
      </w:ins>
      <w:r>
        <w:fldChar w:fldCharType="separate"/>
      </w:r>
      <w:ins w:id="2255" w:author="Fernandes, Richard" w:date="2019-03-08T16:42:00Z">
        <w:r>
          <w:rPr>
            <w:noProof/>
          </w:rPr>
          <w:t>7</w:t>
        </w:r>
        <w:r>
          <w:fldChar w:fldCharType="end"/>
        </w:r>
        <w:r>
          <w:t>.  Use cases.</w:t>
        </w:r>
      </w:ins>
    </w:p>
    <w:tbl>
      <w:tblPr>
        <w:tblStyle w:val="TableGrid"/>
        <w:tblW w:w="0" w:type="auto"/>
        <w:tblLook w:val="04A0" w:firstRow="1" w:lastRow="0" w:firstColumn="1" w:lastColumn="0" w:noHBand="0" w:noVBand="1"/>
        <w:tblPrChange w:id="2256" w:author="Fernandes, Richard" w:date="2019-01-03T11:22:00Z">
          <w:tblPr>
            <w:tblStyle w:val="TableGrid"/>
            <w:tblW w:w="0" w:type="auto"/>
            <w:tblLook w:val="04A0" w:firstRow="1" w:lastRow="0" w:firstColumn="1" w:lastColumn="0" w:noHBand="0" w:noVBand="1"/>
          </w:tblPr>
        </w:tblPrChange>
      </w:tblPr>
      <w:tblGrid>
        <w:gridCol w:w="1129"/>
        <w:gridCol w:w="2611"/>
        <w:gridCol w:w="1870"/>
        <w:gridCol w:w="1870"/>
        <w:gridCol w:w="1870"/>
        <w:tblGridChange w:id="2257">
          <w:tblGrid>
            <w:gridCol w:w="1870"/>
            <w:gridCol w:w="1870"/>
            <w:gridCol w:w="1870"/>
            <w:gridCol w:w="1870"/>
            <w:gridCol w:w="1870"/>
          </w:tblGrid>
        </w:tblGridChange>
      </w:tblGrid>
      <w:tr w:rsidR="00391114" w:rsidTr="00391114">
        <w:trPr>
          <w:ins w:id="2258" w:author="Fernandes, Richard" w:date="2019-01-03T11:17:00Z"/>
        </w:trPr>
        <w:tc>
          <w:tcPr>
            <w:tcW w:w="1129" w:type="dxa"/>
            <w:tcPrChange w:id="2259" w:author="Fernandes, Richard" w:date="2019-01-03T11:22:00Z">
              <w:tcPr>
                <w:tcW w:w="1870" w:type="dxa"/>
              </w:tcPr>
            </w:tcPrChange>
          </w:tcPr>
          <w:p w:rsidR="00391114" w:rsidRDefault="00391114" w:rsidP="002411EA">
            <w:pPr>
              <w:rPr>
                <w:ins w:id="2260" w:author="Fernandes, Richard" w:date="2019-01-03T11:17:00Z"/>
              </w:rPr>
            </w:pPr>
            <w:ins w:id="2261" w:author="Fernandes, Richard" w:date="2019-01-03T11:17:00Z">
              <w:r>
                <w:t>Use Case</w:t>
              </w:r>
            </w:ins>
          </w:p>
        </w:tc>
        <w:tc>
          <w:tcPr>
            <w:tcW w:w="2611" w:type="dxa"/>
            <w:tcPrChange w:id="2262" w:author="Fernandes, Richard" w:date="2019-01-03T11:22:00Z">
              <w:tcPr>
                <w:tcW w:w="1870" w:type="dxa"/>
              </w:tcPr>
            </w:tcPrChange>
          </w:tcPr>
          <w:p w:rsidR="00391114" w:rsidRDefault="00391114" w:rsidP="002411EA">
            <w:pPr>
              <w:rPr>
                <w:ins w:id="2263" w:author="Fernandes, Richard" w:date="2019-01-03T11:17:00Z"/>
              </w:rPr>
            </w:pPr>
            <w:ins w:id="2264" w:author="Fernandes, Richard" w:date="2019-01-03T11:17:00Z">
              <w:r>
                <w:t>Description</w:t>
              </w:r>
            </w:ins>
          </w:p>
        </w:tc>
        <w:tc>
          <w:tcPr>
            <w:tcW w:w="1870" w:type="dxa"/>
            <w:tcPrChange w:id="2265" w:author="Fernandes, Richard" w:date="2019-01-03T11:22:00Z">
              <w:tcPr>
                <w:tcW w:w="1870" w:type="dxa"/>
              </w:tcPr>
            </w:tcPrChange>
          </w:tcPr>
          <w:p w:rsidR="00391114" w:rsidRDefault="00391114">
            <w:pPr>
              <w:rPr>
                <w:ins w:id="2266" w:author="Fernandes, Richard" w:date="2019-01-03T11:17:00Z"/>
              </w:rPr>
            </w:pPr>
            <w:ins w:id="2267" w:author="Fernandes, Richard" w:date="2019-01-03T11:17:00Z">
              <w:r>
                <w:t>#Output Products</w:t>
              </w:r>
            </w:ins>
          </w:p>
        </w:tc>
        <w:tc>
          <w:tcPr>
            <w:tcW w:w="1870" w:type="dxa"/>
            <w:tcPrChange w:id="2268" w:author="Fernandes, Richard" w:date="2019-01-03T11:22:00Z">
              <w:tcPr>
                <w:tcW w:w="1870" w:type="dxa"/>
              </w:tcPr>
            </w:tcPrChange>
          </w:tcPr>
          <w:p w:rsidR="00391114" w:rsidRDefault="00391114" w:rsidP="002411EA">
            <w:pPr>
              <w:rPr>
                <w:ins w:id="2269" w:author="Fernandes, Richard" w:date="2019-01-03T11:17:00Z"/>
              </w:rPr>
            </w:pPr>
            <w:ins w:id="2270" w:author="Fernandes, Richard" w:date="2019-01-03T11:17:00Z">
              <w:r>
                <w:t>Output Product Type</w:t>
              </w:r>
            </w:ins>
          </w:p>
        </w:tc>
        <w:tc>
          <w:tcPr>
            <w:tcW w:w="1870" w:type="dxa"/>
            <w:tcPrChange w:id="2271" w:author="Fernandes, Richard" w:date="2019-01-03T11:22:00Z">
              <w:tcPr>
                <w:tcW w:w="1870" w:type="dxa"/>
              </w:tcPr>
            </w:tcPrChange>
          </w:tcPr>
          <w:p w:rsidR="00391114" w:rsidRDefault="00391114" w:rsidP="002411EA">
            <w:pPr>
              <w:rPr>
                <w:ins w:id="2272" w:author="Fernandes, Richard" w:date="2019-01-03T11:17:00Z"/>
              </w:rPr>
            </w:pPr>
            <w:ins w:id="2273" w:author="Fernandes, Richard" w:date="2019-01-03T11:17:00Z">
              <w:r>
                <w:t>Algorithm Type</w:t>
              </w:r>
            </w:ins>
          </w:p>
        </w:tc>
      </w:tr>
      <w:tr w:rsidR="00391114" w:rsidTr="00391114">
        <w:trPr>
          <w:ins w:id="2274" w:author="Fernandes, Richard" w:date="2019-01-03T11:17:00Z"/>
        </w:trPr>
        <w:tc>
          <w:tcPr>
            <w:tcW w:w="1129" w:type="dxa"/>
            <w:tcPrChange w:id="2275" w:author="Fernandes, Richard" w:date="2019-01-03T11:22:00Z">
              <w:tcPr>
                <w:tcW w:w="1870" w:type="dxa"/>
              </w:tcPr>
            </w:tcPrChange>
          </w:tcPr>
          <w:p w:rsidR="00391114" w:rsidRDefault="00391114" w:rsidP="002411EA">
            <w:pPr>
              <w:rPr>
                <w:ins w:id="2276" w:author="Fernandes, Richard" w:date="2019-01-03T11:17:00Z"/>
              </w:rPr>
            </w:pPr>
            <w:ins w:id="2277" w:author="Fernandes, Richard" w:date="2019-01-03T11:19:00Z">
              <w:r>
                <w:t>1</w:t>
              </w:r>
            </w:ins>
          </w:p>
        </w:tc>
        <w:tc>
          <w:tcPr>
            <w:tcW w:w="2611" w:type="dxa"/>
            <w:tcPrChange w:id="2278" w:author="Fernandes, Richard" w:date="2019-01-03T11:22:00Z">
              <w:tcPr>
                <w:tcW w:w="1870" w:type="dxa"/>
              </w:tcPr>
            </w:tcPrChange>
          </w:tcPr>
          <w:p w:rsidR="00391114" w:rsidRDefault="00391114" w:rsidP="002411EA">
            <w:pPr>
              <w:rPr>
                <w:ins w:id="2279" w:author="Fernandes, Richard" w:date="2019-01-03T11:17:00Z"/>
              </w:rPr>
            </w:pPr>
            <w:ins w:id="2280" w:author="Fernandes, Richard" w:date="2019-01-03T11:21:00Z">
              <w:r>
                <w:t>Single product,</w:t>
              </w:r>
            </w:ins>
            <w:ins w:id="2281" w:author="Fernandes, Richard" w:date="2019-01-03T11:20:00Z">
              <w:r>
                <w:t xml:space="preserve"> </w:t>
              </w:r>
            </w:ins>
            <w:ins w:id="2282" w:author="Fernandes, Richard" w:date="2019-01-03T11:19:00Z">
              <w:r>
                <w:t>no Interpolation nominal</w:t>
              </w:r>
            </w:ins>
          </w:p>
        </w:tc>
        <w:tc>
          <w:tcPr>
            <w:tcW w:w="1870" w:type="dxa"/>
            <w:tcPrChange w:id="2283" w:author="Fernandes, Richard" w:date="2019-01-03T11:22:00Z">
              <w:tcPr>
                <w:tcW w:w="1870" w:type="dxa"/>
              </w:tcPr>
            </w:tcPrChange>
          </w:tcPr>
          <w:p w:rsidR="00391114" w:rsidRDefault="00391114" w:rsidP="002411EA">
            <w:pPr>
              <w:rPr>
                <w:ins w:id="2284" w:author="Fernandes, Richard" w:date="2019-01-03T11:17:00Z"/>
              </w:rPr>
            </w:pPr>
            <w:ins w:id="2285" w:author="Fernandes, Richard" w:date="2019-01-03T11:17:00Z">
              <w:r>
                <w:t>1</w:t>
              </w:r>
            </w:ins>
          </w:p>
        </w:tc>
        <w:tc>
          <w:tcPr>
            <w:tcW w:w="1870" w:type="dxa"/>
            <w:tcPrChange w:id="2286" w:author="Fernandes, Richard" w:date="2019-01-03T11:22:00Z">
              <w:tcPr>
                <w:tcW w:w="1870" w:type="dxa"/>
              </w:tcPr>
            </w:tcPrChange>
          </w:tcPr>
          <w:p w:rsidR="00391114" w:rsidRDefault="00391114" w:rsidP="002411EA">
            <w:pPr>
              <w:rPr>
                <w:ins w:id="2287" w:author="Fernandes, Richard" w:date="2019-01-03T11:17:00Z"/>
              </w:rPr>
            </w:pPr>
            <w:ins w:id="2288" w:author="Fernandes, Richard" w:date="2019-01-03T11:18:00Z">
              <w:r>
                <w:t>Available</w:t>
              </w:r>
            </w:ins>
          </w:p>
        </w:tc>
        <w:tc>
          <w:tcPr>
            <w:tcW w:w="1870" w:type="dxa"/>
            <w:tcPrChange w:id="2289" w:author="Fernandes, Richard" w:date="2019-01-03T11:22:00Z">
              <w:tcPr>
                <w:tcW w:w="1870" w:type="dxa"/>
              </w:tcPr>
            </w:tcPrChange>
          </w:tcPr>
          <w:p w:rsidR="00391114" w:rsidRDefault="00391114" w:rsidP="002411EA">
            <w:pPr>
              <w:rPr>
                <w:ins w:id="2290" w:author="Fernandes, Richard" w:date="2019-01-03T11:17:00Z"/>
              </w:rPr>
            </w:pPr>
            <w:ins w:id="2291" w:author="Fernandes, Richard" w:date="2019-01-03T11:18:00Z">
              <w:r>
                <w:t>Nominal</w:t>
              </w:r>
            </w:ins>
          </w:p>
        </w:tc>
      </w:tr>
      <w:tr w:rsidR="00391114" w:rsidTr="00391114">
        <w:trPr>
          <w:ins w:id="2292" w:author="Fernandes, Richard" w:date="2019-01-03T11:17:00Z"/>
        </w:trPr>
        <w:tc>
          <w:tcPr>
            <w:tcW w:w="1129" w:type="dxa"/>
            <w:tcPrChange w:id="2293" w:author="Fernandes, Richard" w:date="2019-01-03T11:22:00Z">
              <w:tcPr>
                <w:tcW w:w="1870" w:type="dxa"/>
              </w:tcPr>
            </w:tcPrChange>
          </w:tcPr>
          <w:p w:rsidR="00391114" w:rsidRDefault="00391114" w:rsidP="002411EA">
            <w:pPr>
              <w:rPr>
                <w:ins w:id="2294" w:author="Fernandes, Richard" w:date="2019-01-03T11:17:00Z"/>
              </w:rPr>
            </w:pPr>
            <w:ins w:id="2295" w:author="Fernandes, Richard" w:date="2019-01-03T11:19:00Z">
              <w:r>
                <w:t>2</w:t>
              </w:r>
            </w:ins>
          </w:p>
        </w:tc>
        <w:tc>
          <w:tcPr>
            <w:tcW w:w="2611" w:type="dxa"/>
            <w:tcPrChange w:id="2296" w:author="Fernandes, Richard" w:date="2019-01-03T11:22:00Z">
              <w:tcPr>
                <w:tcW w:w="1870" w:type="dxa"/>
              </w:tcPr>
            </w:tcPrChange>
          </w:tcPr>
          <w:p w:rsidR="00391114" w:rsidRDefault="00391114">
            <w:pPr>
              <w:rPr>
                <w:ins w:id="2297" w:author="Fernandes, Richard" w:date="2019-01-03T11:17:00Z"/>
              </w:rPr>
            </w:pPr>
            <w:ins w:id="2298" w:author="Fernandes, Richard" w:date="2019-01-03T11:21:00Z">
              <w:r>
                <w:t>Single product,,</w:t>
              </w:r>
            </w:ins>
            <w:ins w:id="2299" w:author="Fernandes, Richard" w:date="2019-01-03T11:20:00Z">
              <w:r>
                <w:t xml:space="preserve"> no Interpolation calibrated</w:t>
              </w:r>
            </w:ins>
          </w:p>
        </w:tc>
        <w:tc>
          <w:tcPr>
            <w:tcW w:w="1870" w:type="dxa"/>
            <w:tcPrChange w:id="2300" w:author="Fernandes, Richard" w:date="2019-01-03T11:22:00Z">
              <w:tcPr>
                <w:tcW w:w="1870" w:type="dxa"/>
              </w:tcPr>
            </w:tcPrChange>
          </w:tcPr>
          <w:p w:rsidR="00391114" w:rsidRDefault="00391114" w:rsidP="002411EA">
            <w:pPr>
              <w:rPr>
                <w:ins w:id="2301" w:author="Fernandes, Richard" w:date="2019-01-03T11:17:00Z"/>
              </w:rPr>
            </w:pPr>
            <w:ins w:id="2302" w:author="Fernandes, Richard" w:date="2019-01-03T11:17:00Z">
              <w:r>
                <w:t>1</w:t>
              </w:r>
            </w:ins>
          </w:p>
        </w:tc>
        <w:tc>
          <w:tcPr>
            <w:tcW w:w="1870" w:type="dxa"/>
            <w:tcPrChange w:id="2303" w:author="Fernandes, Richard" w:date="2019-01-03T11:22:00Z">
              <w:tcPr>
                <w:tcW w:w="1870" w:type="dxa"/>
              </w:tcPr>
            </w:tcPrChange>
          </w:tcPr>
          <w:p w:rsidR="00391114" w:rsidRDefault="00391114" w:rsidP="002411EA">
            <w:pPr>
              <w:rPr>
                <w:ins w:id="2304" w:author="Fernandes, Richard" w:date="2019-01-03T11:17:00Z"/>
              </w:rPr>
            </w:pPr>
            <w:ins w:id="2305" w:author="Fernandes, Richard" w:date="2019-01-03T11:18:00Z">
              <w:r>
                <w:t>Available</w:t>
              </w:r>
            </w:ins>
          </w:p>
        </w:tc>
        <w:tc>
          <w:tcPr>
            <w:tcW w:w="1870" w:type="dxa"/>
            <w:tcPrChange w:id="2306" w:author="Fernandes, Richard" w:date="2019-01-03T11:22:00Z">
              <w:tcPr>
                <w:tcW w:w="1870" w:type="dxa"/>
              </w:tcPr>
            </w:tcPrChange>
          </w:tcPr>
          <w:p w:rsidR="00391114" w:rsidRDefault="00391114" w:rsidP="002411EA">
            <w:pPr>
              <w:rPr>
                <w:ins w:id="2307" w:author="Fernandes, Richard" w:date="2019-01-03T11:17:00Z"/>
              </w:rPr>
            </w:pPr>
            <w:ins w:id="2308" w:author="Fernandes, Richard" w:date="2019-01-03T11:18:00Z">
              <w:r>
                <w:t>Calibrated</w:t>
              </w:r>
            </w:ins>
          </w:p>
        </w:tc>
      </w:tr>
      <w:tr w:rsidR="00391114" w:rsidTr="00391114">
        <w:trPr>
          <w:ins w:id="2309" w:author="Fernandes, Richard" w:date="2019-01-03T11:17:00Z"/>
        </w:trPr>
        <w:tc>
          <w:tcPr>
            <w:tcW w:w="1129" w:type="dxa"/>
            <w:tcPrChange w:id="2310" w:author="Fernandes, Richard" w:date="2019-01-03T11:22:00Z">
              <w:tcPr>
                <w:tcW w:w="1870" w:type="dxa"/>
              </w:tcPr>
            </w:tcPrChange>
          </w:tcPr>
          <w:p w:rsidR="00391114" w:rsidRDefault="00391114" w:rsidP="00391114">
            <w:pPr>
              <w:rPr>
                <w:ins w:id="2311" w:author="Fernandes, Richard" w:date="2019-01-03T11:17:00Z"/>
              </w:rPr>
            </w:pPr>
            <w:ins w:id="2312" w:author="Fernandes, Richard" w:date="2019-01-03T11:19:00Z">
              <w:r>
                <w:t>3</w:t>
              </w:r>
            </w:ins>
          </w:p>
        </w:tc>
        <w:tc>
          <w:tcPr>
            <w:tcW w:w="2611" w:type="dxa"/>
            <w:tcPrChange w:id="2313" w:author="Fernandes, Richard" w:date="2019-01-03T11:22:00Z">
              <w:tcPr>
                <w:tcW w:w="1870" w:type="dxa"/>
              </w:tcPr>
            </w:tcPrChange>
          </w:tcPr>
          <w:p w:rsidR="00391114" w:rsidRDefault="00391114">
            <w:pPr>
              <w:rPr>
                <w:ins w:id="2314" w:author="Fernandes, Richard" w:date="2019-01-03T11:17:00Z"/>
              </w:rPr>
            </w:pPr>
            <w:ins w:id="2315" w:author="Fernandes, Richard" w:date="2019-01-03T11:21:00Z">
              <w:r>
                <w:t>Single product, Interpolation nominal</w:t>
              </w:r>
            </w:ins>
          </w:p>
        </w:tc>
        <w:tc>
          <w:tcPr>
            <w:tcW w:w="1870" w:type="dxa"/>
            <w:tcPrChange w:id="2316" w:author="Fernandes, Richard" w:date="2019-01-03T11:22:00Z">
              <w:tcPr>
                <w:tcW w:w="1870" w:type="dxa"/>
              </w:tcPr>
            </w:tcPrChange>
          </w:tcPr>
          <w:p w:rsidR="00391114" w:rsidRDefault="00391114" w:rsidP="00391114">
            <w:pPr>
              <w:rPr>
                <w:ins w:id="2317" w:author="Fernandes, Richard" w:date="2019-01-03T11:17:00Z"/>
              </w:rPr>
            </w:pPr>
            <w:ins w:id="2318" w:author="Fernandes, Richard" w:date="2019-01-03T11:17:00Z">
              <w:r>
                <w:t>1</w:t>
              </w:r>
            </w:ins>
          </w:p>
        </w:tc>
        <w:tc>
          <w:tcPr>
            <w:tcW w:w="1870" w:type="dxa"/>
            <w:tcPrChange w:id="2319" w:author="Fernandes, Richard" w:date="2019-01-03T11:22:00Z">
              <w:tcPr>
                <w:tcW w:w="1870" w:type="dxa"/>
              </w:tcPr>
            </w:tcPrChange>
          </w:tcPr>
          <w:p w:rsidR="00391114" w:rsidRDefault="00391114" w:rsidP="00391114">
            <w:pPr>
              <w:rPr>
                <w:ins w:id="2320" w:author="Fernandes, Richard" w:date="2019-01-03T11:17:00Z"/>
              </w:rPr>
            </w:pPr>
            <w:ins w:id="2321" w:author="Fernandes, Richard" w:date="2019-01-03T11:19:00Z">
              <w:r>
                <w:t>Synthetic</w:t>
              </w:r>
            </w:ins>
          </w:p>
        </w:tc>
        <w:tc>
          <w:tcPr>
            <w:tcW w:w="1870" w:type="dxa"/>
            <w:tcPrChange w:id="2322" w:author="Fernandes, Richard" w:date="2019-01-03T11:22:00Z">
              <w:tcPr>
                <w:tcW w:w="1870" w:type="dxa"/>
              </w:tcPr>
            </w:tcPrChange>
          </w:tcPr>
          <w:p w:rsidR="00391114" w:rsidRDefault="00391114" w:rsidP="00391114">
            <w:pPr>
              <w:rPr>
                <w:ins w:id="2323" w:author="Fernandes, Richard" w:date="2019-01-03T11:17:00Z"/>
              </w:rPr>
            </w:pPr>
            <w:ins w:id="2324" w:author="Fernandes, Richard" w:date="2019-01-03T11:19:00Z">
              <w:r>
                <w:t>Nominal</w:t>
              </w:r>
            </w:ins>
          </w:p>
        </w:tc>
      </w:tr>
      <w:tr w:rsidR="00391114" w:rsidTr="00391114">
        <w:trPr>
          <w:ins w:id="2325" w:author="Fernandes, Richard" w:date="2019-01-03T11:17:00Z"/>
        </w:trPr>
        <w:tc>
          <w:tcPr>
            <w:tcW w:w="1129" w:type="dxa"/>
            <w:tcPrChange w:id="2326" w:author="Fernandes, Richard" w:date="2019-01-03T11:22:00Z">
              <w:tcPr>
                <w:tcW w:w="1870" w:type="dxa"/>
              </w:tcPr>
            </w:tcPrChange>
          </w:tcPr>
          <w:p w:rsidR="00391114" w:rsidRDefault="00391114" w:rsidP="00391114">
            <w:pPr>
              <w:rPr>
                <w:ins w:id="2327" w:author="Fernandes, Richard" w:date="2019-01-03T11:17:00Z"/>
              </w:rPr>
            </w:pPr>
            <w:ins w:id="2328" w:author="Fernandes, Richard" w:date="2019-01-03T11:19:00Z">
              <w:r>
                <w:lastRenderedPageBreak/>
                <w:t>4</w:t>
              </w:r>
            </w:ins>
          </w:p>
        </w:tc>
        <w:tc>
          <w:tcPr>
            <w:tcW w:w="2611" w:type="dxa"/>
            <w:tcPrChange w:id="2329" w:author="Fernandes, Richard" w:date="2019-01-03T11:22:00Z">
              <w:tcPr>
                <w:tcW w:w="1870" w:type="dxa"/>
              </w:tcPr>
            </w:tcPrChange>
          </w:tcPr>
          <w:p w:rsidR="00391114" w:rsidRDefault="00391114">
            <w:pPr>
              <w:rPr>
                <w:ins w:id="2330" w:author="Fernandes, Richard" w:date="2019-01-03T11:17:00Z"/>
              </w:rPr>
            </w:pPr>
            <w:ins w:id="2331" w:author="Fernandes, Richard" w:date="2019-01-03T11:21:00Z">
              <w:r>
                <w:t>Single product, Interpolation calibrated</w:t>
              </w:r>
            </w:ins>
          </w:p>
        </w:tc>
        <w:tc>
          <w:tcPr>
            <w:tcW w:w="1870" w:type="dxa"/>
            <w:tcPrChange w:id="2332" w:author="Fernandes, Richard" w:date="2019-01-03T11:22:00Z">
              <w:tcPr>
                <w:tcW w:w="1870" w:type="dxa"/>
              </w:tcPr>
            </w:tcPrChange>
          </w:tcPr>
          <w:p w:rsidR="00391114" w:rsidRDefault="00391114" w:rsidP="00391114">
            <w:pPr>
              <w:rPr>
                <w:ins w:id="2333" w:author="Fernandes, Richard" w:date="2019-01-03T11:17:00Z"/>
              </w:rPr>
            </w:pPr>
            <w:ins w:id="2334" w:author="Fernandes, Richard" w:date="2019-01-03T11:17:00Z">
              <w:r>
                <w:t>1</w:t>
              </w:r>
            </w:ins>
          </w:p>
        </w:tc>
        <w:tc>
          <w:tcPr>
            <w:tcW w:w="1870" w:type="dxa"/>
            <w:tcPrChange w:id="2335" w:author="Fernandes, Richard" w:date="2019-01-03T11:22:00Z">
              <w:tcPr>
                <w:tcW w:w="1870" w:type="dxa"/>
              </w:tcPr>
            </w:tcPrChange>
          </w:tcPr>
          <w:p w:rsidR="00391114" w:rsidRDefault="00391114" w:rsidP="00391114">
            <w:pPr>
              <w:rPr>
                <w:ins w:id="2336" w:author="Fernandes, Richard" w:date="2019-01-03T11:17:00Z"/>
              </w:rPr>
            </w:pPr>
            <w:ins w:id="2337" w:author="Fernandes, Richard" w:date="2019-01-03T11:19:00Z">
              <w:r>
                <w:t>Synthetic</w:t>
              </w:r>
            </w:ins>
          </w:p>
        </w:tc>
        <w:tc>
          <w:tcPr>
            <w:tcW w:w="1870" w:type="dxa"/>
            <w:tcPrChange w:id="2338" w:author="Fernandes, Richard" w:date="2019-01-03T11:22:00Z">
              <w:tcPr>
                <w:tcW w:w="1870" w:type="dxa"/>
              </w:tcPr>
            </w:tcPrChange>
          </w:tcPr>
          <w:p w:rsidR="00391114" w:rsidRDefault="00391114" w:rsidP="00391114">
            <w:pPr>
              <w:rPr>
                <w:ins w:id="2339" w:author="Fernandes, Richard" w:date="2019-01-03T11:17:00Z"/>
              </w:rPr>
            </w:pPr>
            <w:ins w:id="2340" w:author="Fernandes, Richard" w:date="2019-01-03T11:19:00Z">
              <w:r>
                <w:t>Calibrated</w:t>
              </w:r>
            </w:ins>
          </w:p>
        </w:tc>
      </w:tr>
      <w:tr w:rsidR="00391114" w:rsidTr="00391114">
        <w:trPr>
          <w:ins w:id="2341" w:author="Fernandes, Richard" w:date="2019-01-03T11:17:00Z"/>
        </w:trPr>
        <w:tc>
          <w:tcPr>
            <w:tcW w:w="1129" w:type="dxa"/>
            <w:tcPrChange w:id="2342" w:author="Fernandes, Richard" w:date="2019-01-03T11:22:00Z">
              <w:tcPr>
                <w:tcW w:w="1870" w:type="dxa"/>
              </w:tcPr>
            </w:tcPrChange>
          </w:tcPr>
          <w:p w:rsidR="00391114" w:rsidRDefault="00391114" w:rsidP="00391114">
            <w:pPr>
              <w:rPr>
                <w:ins w:id="2343" w:author="Fernandes, Richard" w:date="2019-01-03T11:17:00Z"/>
              </w:rPr>
            </w:pPr>
            <w:ins w:id="2344" w:author="Fernandes, Richard" w:date="2019-01-03T11:19:00Z">
              <w:r>
                <w:t>5</w:t>
              </w:r>
            </w:ins>
          </w:p>
        </w:tc>
        <w:tc>
          <w:tcPr>
            <w:tcW w:w="2611" w:type="dxa"/>
            <w:tcPrChange w:id="2345" w:author="Fernandes, Richard" w:date="2019-01-03T11:22:00Z">
              <w:tcPr>
                <w:tcW w:w="1870" w:type="dxa"/>
              </w:tcPr>
            </w:tcPrChange>
          </w:tcPr>
          <w:p w:rsidR="00391114" w:rsidRDefault="00391114">
            <w:pPr>
              <w:rPr>
                <w:ins w:id="2346" w:author="Fernandes, Richard" w:date="2019-01-03T11:17:00Z"/>
              </w:rPr>
            </w:pPr>
            <w:ins w:id="2347" w:author="Fernandes, Richard" w:date="2019-01-03T11:21:00Z">
              <w:r>
                <w:t>Multiple products, no Interpolation nominal</w:t>
              </w:r>
            </w:ins>
          </w:p>
        </w:tc>
        <w:tc>
          <w:tcPr>
            <w:tcW w:w="1870" w:type="dxa"/>
            <w:tcPrChange w:id="2348" w:author="Fernandes, Richard" w:date="2019-01-03T11:22:00Z">
              <w:tcPr>
                <w:tcW w:w="1870" w:type="dxa"/>
              </w:tcPr>
            </w:tcPrChange>
          </w:tcPr>
          <w:p w:rsidR="00391114" w:rsidRDefault="00391114" w:rsidP="00391114">
            <w:pPr>
              <w:rPr>
                <w:ins w:id="2349" w:author="Fernandes, Richard" w:date="2019-01-03T11:17:00Z"/>
              </w:rPr>
            </w:pPr>
            <w:ins w:id="2350" w:author="Fernandes, Richard" w:date="2019-01-03T11:18:00Z">
              <w:r>
                <w:t>(1,1000)</w:t>
              </w:r>
            </w:ins>
          </w:p>
        </w:tc>
        <w:tc>
          <w:tcPr>
            <w:tcW w:w="1870" w:type="dxa"/>
            <w:tcPrChange w:id="2351" w:author="Fernandes, Richard" w:date="2019-01-03T11:22:00Z">
              <w:tcPr>
                <w:tcW w:w="1870" w:type="dxa"/>
              </w:tcPr>
            </w:tcPrChange>
          </w:tcPr>
          <w:p w:rsidR="00391114" w:rsidRDefault="00391114" w:rsidP="00391114">
            <w:pPr>
              <w:rPr>
                <w:ins w:id="2352" w:author="Fernandes, Richard" w:date="2019-01-03T11:17:00Z"/>
              </w:rPr>
            </w:pPr>
            <w:ins w:id="2353" w:author="Fernandes, Richard" w:date="2019-01-03T11:19:00Z">
              <w:r>
                <w:t>Available</w:t>
              </w:r>
            </w:ins>
          </w:p>
        </w:tc>
        <w:tc>
          <w:tcPr>
            <w:tcW w:w="1870" w:type="dxa"/>
            <w:tcPrChange w:id="2354" w:author="Fernandes, Richard" w:date="2019-01-03T11:22:00Z">
              <w:tcPr>
                <w:tcW w:w="1870" w:type="dxa"/>
              </w:tcPr>
            </w:tcPrChange>
          </w:tcPr>
          <w:p w:rsidR="00391114" w:rsidRDefault="00391114" w:rsidP="00391114">
            <w:pPr>
              <w:rPr>
                <w:ins w:id="2355" w:author="Fernandes, Richard" w:date="2019-01-03T11:17:00Z"/>
              </w:rPr>
            </w:pPr>
            <w:ins w:id="2356" w:author="Fernandes, Richard" w:date="2019-01-03T11:19:00Z">
              <w:r>
                <w:t>Nominal</w:t>
              </w:r>
            </w:ins>
          </w:p>
        </w:tc>
      </w:tr>
      <w:tr w:rsidR="00391114" w:rsidTr="00391114">
        <w:trPr>
          <w:ins w:id="2357" w:author="Fernandes, Richard" w:date="2019-01-03T11:17:00Z"/>
        </w:trPr>
        <w:tc>
          <w:tcPr>
            <w:tcW w:w="1129" w:type="dxa"/>
            <w:tcPrChange w:id="2358" w:author="Fernandes, Richard" w:date="2019-01-03T11:22:00Z">
              <w:tcPr>
                <w:tcW w:w="1870" w:type="dxa"/>
              </w:tcPr>
            </w:tcPrChange>
          </w:tcPr>
          <w:p w:rsidR="00391114" w:rsidRDefault="00391114" w:rsidP="00391114">
            <w:pPr>
              <w:rPr>
                <w:ins w:id="2359" w:author="Fernandes, Richard" w:date="2019-01-03T11:17:00Z"/>
              </w:rPr>
            </w:pPr>
            <w:ins w:id="2360" w:author="Fernandes, Richard" w:date="2019-01-03T11:19:00Z">
              <w:r>
                <w:t>6</w:t>
              </w:r>
            </w:ins>
          </w:p>
        </w:tc>
        <w:tc>
          <w:tcPr>
            <w:tcW w:w="2611" w:type="dxa"/>
            <w:tcPrChange w:id="2361" w:author="Fernandes, Richard" w:date="2019-01-03T11:22:00Z">
              <w:tcPr>
                <w:tcW w:w="1870" w:type="dxa"/>
              </w:tcPr>
            </w:tcPrChange>
          </w:tcPr>
          <w:p w:rsidR="00391114" w:rsidRDefault="00391114" w:rsidP="00391114">
            <w:pPr>
              <w:rPr>
                <w:ins w:id="2362" w:author="Fernandes, Richard" w:date="2019-01-03T11:17:00Z"/>
              </w:rPr>
            </w:pPr>
            <w:ins w:id="2363" w:author="Fernandes, Richard" w:date="2019-01-03T11:22:00Z">
              <w:r>
                <w:t>Multiple products</w:t>
              </w:r>
            </w:ins>
            <w:ins w:id="2364" w:author="Fernandes, Richard" w:date="2019-01-03T11:21:00Z">
              <w:r>
                <w:t>, no Interpolation calibrated</w:t>
              </w:r>
            </w:ins>
          </w:p>
        </w:tc>
        <w:tc>
          <w:tcPr>
            <w:tcW w:w="1870" w:type="dxa"/>
            <w:tcPrChange w:id="2365" w:author="Fernandes, Richard" w:date="2019-01-03T11:22:00Z">
              <w:tcPr>
                <w:tcW w:w="1870" w:type="dxa"/>
              </w:tcPr>
            </w:tcPrChange>
          </w:tcPr>
          <w:p w:rsidR="00391114" w:rsidRDefault="00391114" w:rsidP="00391114">
            <w:pPr>
              <w:rPr>
                <w:ins w:id="2366" w:author="Fernandes, Richard" w:date="2019-01-03T11:17:00Z"/>
              </w:rPr>
            </w:pPr>
            <w:ins w:id="2367" w:author="Fernandes, Richard" w:date="2019-01-03T11:18:00Z">
              <w:r>
                <w:t>(1,1000)</w:t>
              </w:r>
            </w:ins>
          </w:p>
        </w:tc>
        <w:tc>
          <w:tcPr>
            <w:tcW w:w="1870" w:type="dxa"/>
            <w:tcPrChange w:id="2368" w:author="Fernandes, Richard" w:date="2019-01-03T11:22:00Z">
              <w:tcPr>
                <w:tcW w:w="1870" w:type="dxa"/>
              </w:tcPr>
            </w:tcPrChange>
          </w:tcPr>
          <w:p w:rsidR="00391114" w:rsidRDefault="00391114" w:rsidP="00391114">
            <w:pPr>
              <w:rPr>
                <w:ins w:id="2369" w:author="Fernandes, Richard" w:date="2019-01-03T11:17:00Z"/>
              </w:rPr>
            </w:pPr>
            <w:ins w:id="2370" w:author="Fernandes, Richard" w:date="2019-01-03T11:19:00Z">
              <w:r>
                <w:t>Available</w:t>
              </w:r>
            </w:ins>
          </w:p>
        </w:tc>
        <w:tc>
          <w:tcPr>
            <w:tcW w:w="1870" w:type="dxa"/>
            <w:tcPrChange w:id="2371" w:author="Fernandes, Richard" w:date="2019-01-03T11:22:00Z">
              <w:tcPr>
                <w:tcW w:w="1870" w:type="dxa"/>
              </w:tcPr>
            </w:tcPrChange>
          </w:tcPr>
          <w:p w:rsidR="00391114" w:rsidRDefault="00391114" w:rsidP="00391114">
            <w:pPr>
              <w:rPr>
                <w:ins w:id="2372" w:author="Fernandes, Richard" w:date="2019-01-03T11:17:00Z"/>
              </w:rPr>
            </w:pPr>
            <w:ins w:id="2373" w:author="Fernandes, Richard" w:date="2019-01-03T11:19:00Z">
              <w:r>
                <w:t>Calibrated</w:t>
              </w:r>
            </w:ins>
          </w:p>
        </w:tc>
      </w:tr>
      <w:tr w:rsidR="00391114" w:rsidTr="00391114">
        <w:trPr>
          <w:ins w:id="2374" w:author="Fernandes, Richard" w:date="2019-01-03T11:17:00Z"/>
        </w:trPr>
        <w:tc>
          <w:tcPr>
            <w:tcW w:w="1129" w:type="dxa"/>
            <w:tcPrChange w:id="2375" w:author="Fernandes, Richard" w:date="2019-01-03T11:22:00Z">
              <w:tcPr>
                <w:tcW w:w="1870" w:type="dxa"/>
              </w:tcPr>
            </w:tcPrChange>
          </w:tcPr>
          <w:p w:rsidR="00391114" w:rsidRDefault="00391114" w:rsidP="00391114">
            <w:pPr>
              <w:rPr>
                <w:ins w:id="2376" w:author="Fernandes, Richard" w:date="2019-01-03T11:17:00Z"/>
              </w:rPr>
            </w:pPr>
            <w:ins w:id="2377" w:author="Fernandes, Richard" w:date="2019-01-03T11:19:00Z">
              <w:r>
                <w:t>7</w:t>
              </w:r>
            </w:ins>
          </w:p>
        </w:tc>
        <w:tc>
          <w:tcPr>
            <w:tcW w:w="2611" w:type="dxa"/>
            <w:tcPrChange w:id="2378" w:author="Fernandes, Richard" w:date="2019-01-03T11:22:00Z">
              <w:tcPr>
                <w:tcW w:w="1870" w:type="dxa"/>
              </w:tcPr>
            </w:tcPrChange>
          </w:tcPr>
          <w:p w:rsidR="00391114" w:rsidRDefault="00391114" w:rsidP="00391114">
            <w:pPr>
              <w:rPr>
                <w:ins w:id="2379" w:author="Fernandes, Richard" w:date="2019-01-03T11:17:00Z"/>
              </w:rPr>
            </w:pPr>
            <w:ins w:id="2380" w:author="Fernandes, Richard" w:date="2019-01-03T11:22:00Z">
              <w:r>
                <w:t>Multiple products</w:t>
              </w:r>
            </w:ins>
            <w:ins w:id="2381" w:author="Fernandes, Richard" w:date="2019-01-03T11:21:00Z">
              <w:r>
                <w:t>, Interpolation nominal</w:t>
              </w:r>
            </w:ins>
          </w:p>
        </w:tc>
        <w:tc>
          <w:tcPr>
            <w:tcW w:w="1870" w:type="dxa"/>
            <w:tcPrChange w:id="2382" w:author="Fernandes, Richard" w:date="2019-01-03T11:22:00Z">
              <w:tcPr>
                <w:tcW w:w="1870" w:type="dxa"/>
              </w:tcPr>
            </w:tcPrChange>
          </w:tcPr>
          <w:p w:rsidR="00391114" w:rsidRDefault="00391114">
            <w:pPr>
              <w:rPr>
                <w:ins w:id="2383" w:author="Fernandes, Richard" w:date="2019-01-03T11:17:00Z"/>
              </w:rPr>
            </w:pPr>
            <w:ins w:id="2384" w:author="Fernandes, Richard" w:date="2019-01-03T11:18:00Z">
              <w:r>
                <w:t>(1,</w:t>
              </w:r>
            </w:ins>
            <w:ins w:id="2385" w:author="Fernandes, Richard" w:date="2019-03-08T16:42:00Z">
              <w:r w:rsidR="00F17157">
                <w:t>5</w:t>
              </w:r>
            </w:ins>
            <w:ins w:id="2386" w:author="Fernandes, Richard" w:date="2019-01-03T11:18:00Z">
              <w:r>
                <w:t>000)</w:t>
              </w:r>
            </w:ins>
          </w:p>
        </w:tc>
        <w:tc>
          <w:tcPr>
            <w:tcW w:w="1870" w:type="dxa"/>
            <w:tcPrChange w:id="2387" w:author="Fernandes, Richard" w:date="2019-01-03T11:22:00Z">
              <w:tcPr>
                <w:tcW w:w="1870" w:type="dxa"/>
              </w:tcPr>
            </w:tcPrChange>
          </w:tcPr>
          <w:p w:rsidR="00391114" w:rsidRDefault="00391114" w:rsidP="00391114">
            <w:pPr>
              <w:rPr>
                <w:ins w:id="2388" w:author="Fernandes, Richard" w:date="2019-01-03T11:17:00Z"/>
              </w:rPr>
            </w:pPr>
            <w:ins w:id="2389" w:author="Fernandes, Richard" w:date="2019-01-03T11:19:00Z">
              <w:r>
                <w:t>Synthetic</w:t>
              </w:r>
            </w:ins>
          </w:p>
        </w:tc>
        <w:tc>
          <w:tcPr>
            <w:tcW w:w="1870" w:type="dxa"/>
            <w:tcPrChange w:id="2390" w:author="Fernandes, Richard" w:date="2019-01-03T11:22:00Z">
              <w:tcPr>
                <w:tcW w:w="1870" w:type="dxa"/>
              </w:tcPr>
            </w:tcPrChange>
          </w:tcPr>
          <w:p w:rsidR="00391114" w:rsidRDefault="00391114" w:rsidP="00391114">
            <w:pPr>
              <w:rPr>
                <w:ins w:id="2391" w:author="Fernandes, Richard" w:date="2019-01-03T11:17:00Z"/>
              </w:rPr>
            </w:pPr>
            <w:ins w:id="2392" w:author="Fernandes, Richard" w:date="2019-01-03T11:19:00Z">
              <w:r>
                <w:t>Nominal</w:t>
              </w:r>
            </w:ins>
          </w:p>
        </w:tc>
      </w:tr>
      <w:tr w:rsidR="00391114" w:rsidTr="00391114">
        <w:trPr>
          <w:ins w:id="2393" w:author="Fernandes, Richard" w:date="2019-01-03T11:19:00Z"/>
        </w:trPr>
        <w:tc>
          <w:tcPr>
            <w:tcW w:w="1129" w:type="dxa"/>
            <w:tcPrChange w:id="2394" w:author="Fernandes, Richard" w:date="2019-01-03T11:22:00Z">
              <w:tcPr>
                <w:tcW w:w="1870" w:type="dxa"/>
              </w:tcPr>
            </w:tcPrChange>
          </w:tcPr>
          <w:p w:rsidR="00391114" w:rsidRDefault="00391114" w:rsidP="00391114">
            <w:pPr>
              <w:rPr>
                <w:ins w:id="2395" w:author="Fernandes, Richard" w:date="2019-01-03T11:19:00Z"/>
              </w:rPr>
            </w:pPr>
            <w:ins w:id="2396" w:author="Fernandes, Richard" w:date="2019-01-03T11:19:00Z">
              <w:r>
                <w:t>8</w:t>
              </w:r>
            </w:ins>
          </w:p>
        </w:tc>
        <w:tc>
          <w:tcPr>
            <w:tcW w:w="2611" w:type="dxa"/>
            <w:tcPrChange w:id="2397" w:author="Fernandes, Richard" w:date="2019-01-03T11:22:00Z">
              <w:tcPr>
                <w:tcW w:w="1870" w:type="dxa"/>
              </w:tcPr>
            </w:tcPrChange>
          </w:tcPr>
          <w:p w:rsidR="00391114" w:rsidRDefault="00391114" w:rsidP="00391114">
            <w:pPr>
              <w:rPr>
                <w:ins w:id="2398" w:author="Fernandes, Richard" w:date="2019-01-03T11:19:00Z"/>
              </w:rPr>
            </w:pPr>
            <w:ins w:id="2399" w:author="Fernandes, Richard" w:date="2019-01-03T11:22:00Z">
              <w:r>
                <w:t xml:space="preserve">Multiple products, </w:t>
              </w:r>
            </w:ins>
            <w:ins w:id="2400" w:author="Fernandes, Richard" w:date="2019-01-03T11:21:00Z">
              <w:r>
                <w:t>Interpolation calibrated</w:t>
              </w:r>
            </w:ins>
          </w:p>
        </w:tc>
        <w:tc>
          <w:tcPr>
            <w:tcW w:w="1870" w:type="dxa"/>
            <w:tcPrChange w:id="2401" w:author="Fernandes, Richard" w:date="2019-01-03T11:22:00Z">
              <w:tcPr>
                <w:tcW w:w="1870" w:type="dxa"/>
              </w:tcPr>
            </w:tcPrChange>
          </w:tcPr>
          <w:p w:rsidR="00391114" w:rsidRDefault="00391114">
            <w:pPr>
              <w:rPr>
                <w:ins w:id="2402" w:author="Fernandes, Richard" w:date="2019-01-03T11:19:00Z"/>
              </w:rPr>
            </w:pPr>
            <w:ins w:id="2403" w:author="Fernandes, Richard" w:date="2019-01-03T11:19:00Z">
              <w:r>
                <w:t>(1,</w:t>
              </w:r>
            </w:ins>
            <w:ins w:id="2404" w:author="Fernandes, Richard" w:date="2019-03-08T16:41:00Z">
              <w:r w:rsidR="00F17157">
                <w:t>5</w:t>
              </w:r>
            </w:ins>
            <w:ins w:id="2405" w:author="Fernandes, Richard" w:date="2019-01-03T11:19:00Z">
              <w:r>
                <w:t>000)</w:t>
              </w:r>
            </w:ins>
          </w:p>
        </w:tc>
        <w:tc>
          <w:tcPr>
            <w:tcW w:w="1870" w:type="dxa"/>
            <w:tcPrChange w:id="2406" w:author="Fernandes, Richard" w:date="2019-01-03T11:22:00Z">
              <w:tcPr>
                <w:tcW w:w="1870" w:type="dxa"/>
              </w:tcPr>
            </w:tcPrChange>
          </w:tcPr>
          <w:p w:rsidR="00391114" w:rsidRDefault="00391114" w:rsidP="00391114">
            <w:pPr>
              <w:rPr>
                <w:ins w:id="2407" w:author="Fernandes, Richard" w:date="2019-01-03T11:19:00Z"/>
              </w:rPr>
            </w:pPr>
            <w:ins w:id="2408" w:author="Fernandes, Richard" w:date="2019-01-03T11:19:00Z">
              <w:r>
                <w:t>Synthetic</w:t>
              </w:r>
            </w:ins>
          </w:p>
        </w:tc>
        <w:tc>
          <w:tcPr>
            <w:tcW w:w="1870" w:type="dxa"/>
            <w:tcPrChange w:id="2409" w:author="Fernandes, Richard" w:date="2019-01-03T11:22:00Z">
              <w:tcPr>
                <w:tcW w:w="1870" w:type="dxa"/>
              </w:tcPr>
            </w:tcPrChange>
          </w:tcPr>
          <w:p w:rsidR="00391114" w:rsidRDefault="00391114" w:rsidP="00391114">
            <w:pPr>
              <w:rPr>
                <w:ins w:id="2410" w:author="Fernandes, Richard" w:date="2019-01-03T11:19:00Z"/>
              </w:rPr>
            </w:pPr>
            <w:ins w:id="2411" w:author="Fernandes, Richard" w:date="2019-01-03T11:19:00Z">
              <w:r>
                <w:t>Calibrated</w:t>
              </w:r>
            </w:ins>
          </w:p>
        </w:tc>
      </w:tr>
    </w:tbl>
    <w:p w:rsidR="00391114" w:rsidRDefault="00391114">
      <w:pPr>
        <w:rPr>
          <w:ins w:id="2412" w:author="Fernandes, Richard" w:date="2019-01-03T11:15:00Z"/>
        </w:rPr>
        <w:pPrChange w:id="2413" w:author="Fernandes, Richard" w:date="2019-01-03T11:07:00Z">
          <w:pPr>
            <w:pStyle w:val="Heading3"/>
          </w:pPr>
        </w:pPrChange>
      </w:pPr>
    </w:p>
    <w:p w:rsidR="002411EA" w:rsidRDefault="002411EA">
      <w:pPr>
        <w:rPr>
          <w:ins w:id="2414" w:author="Fernandes, Richard" w:date="2019-01-03T11:15:00Z"/>
        </w:rPr>
        <w:pPrChange w:id="2415" w:author="Fernandes, Richard" w:date="2019-01-03T11:07:00Z">
          <w:pPr>
            <w:pStyle w:val="Heading3"/>
          </w:pPr>
        </w:pPrChange>
      </w:pPr>
    </w:p>
    <w:p w:rsidR="002411EA" w:rsidRPr="0062489A" w:rsidRDefault="002411EA">
      <w:pPr>
        <w:rPr>
          <w:ins w:id="2416" w:author="Fernandes, Richard" w:date="2019-01-03T11:07:00Z"/>
        </w:rPr>
        <w:pPrChange w:id="2417" w:author="Fernandes, Richard" w:date="2019-01-03T11:07:00Z">
          <w:pPr>
            <w:pStyle w:val="Heading3"/>
          </w:pPr>
        </w:pPrChange>
      </w:pPr>
    </w:p>
    <w:p w:rsidR="007143B5" w:rsidRPr="00FB0B0A" w:rsidRDefault="007143B5">
      <w:pPr>
        <w:rPr>
          <w:ins w:id="2418" w:author="Fernandes, Richard" w:date="2019-01-02T16:57:00Z"/>
        </w:rPr>
        <w:pPrChange w:id="2419" w:author="Fernandes, Richard" w:date="2019-01-02T17:01:00Z">
          <w:pPr>
            <w:pStyle w:val="Heading3"/>
          </w:pPr>
        </w:pPrChange>
      </w:pPr>
    </w:p>
    <w:p w:rsidR="005D31E7" w:rsidRPr="0062489A" w:rsidRDefault="005D31E7">
      <w:pPr>
        <w:rPr>
          <w:ins w:id="2420" w:author="Fernandes, Richard" w:date="2019-01-02T16:47:00Z"/>
        </w:rPr>
        <w:pPrChange w:id="2421" w:author="Fernandes, Richard" w:date="2019-01-02T16:47:00Z">
          <w:pPr>
            <w:pStyle w:val="Heading3"/>
          </w:pPr>
        </w:pPrChange>
      </w:pPr>
    </w:p>
    <w:p w:rsidR="00EC5CD0" w:rsidDel="00CA046B" w:rsidRDefault="00EC5CD0" w:rsidP="002E6E3E">
      <w:pPr>
        <w:rPr>
          <w:del w:id="2422" w:author="Fernandes, Richard" w:date="2019-01-02T16:46:00Z"/>
        </w:rPr>
      </w:pPr>
    </w:p>
    <w:p w:rsidR="002A3D67" w:rsidDel="00CA046B" w:rsidRDefault="002A3D67" w:rsidP="002E6E3E">
      <w:pPr>
        <w:rPr>
          <w:del w:id="2423" w:author="Fernandes, Richard" w:date="2019-01-02T16:46:00Z"/>
        </w:rPr>
      </w:pPr>
    </w:p>
    <w:p w:rsidR="002A3D67" w:rsidDel="00CA046B" w:rsidRDefault="002A3D67" w:rsidP="0002742A">
      <w:pPr>
        <w:pStyle w:val="Heading5"/>
        <w:rPr>
          <w:del w:id="2424" w:author="Fernandes, Richard" w:date="2019-01-02T16:46:00Z"/>
        </w:rPr>
      </w:pPr>
      <w:del w:id="2425" w:author="Fernandes, Richard" w:date="2019-01-02T16:46:00Z">
        <w:r w:rsidDel="00CA046B">
          <w:delText>System Sequence Definition</w:delText>
        </w:r>
      </w:del>
    </w:p>
    <w:p w:rsidR="002A3D67" w:rsidDel="00CA046B" w:rsidRDefault="002A3D67" w:rsidP="002E6E3E">
      <w:pPr>
        <w:rPr>
          <w:del w:id="2426" w:author="Fernandes, Richard" w:date="2019-01-02T16:46:00Z"/>
        </w:rPr>
      </w:pPr>
    </w:p>
    <w:p w:rsidR="002A3D67" w:rsidDel="00CA046B" w:rsidRDefault="002A3D67" w:rsidP="002E6E3E">
      <w:pPr>
        <w:rPr>
          <w:del w:id="2427" w:author="Fernandes, Richard" w:date="2019-01-02T16:46:00Z"/>
        </w:rPr>
      </w:pPr>
      <w:del w:id="2428" w:author="Fernandes, Richard" w:date="2019-01-02T16:46:00Z">
        <w:r w:rsidDel="00CA046B">
          <w:delText xml:space="preserve">The system sequence definition controls the temporal sequencing of other system functions.  The system is asynchronous but with a minimum time step of 1 day.  In this sense data for each day is processed together with at minimum a default estimator even in the complete absence of new data (although the estimator may be with high uncertainty).  </w:delText>
        </w:r>
        <w:r w:rsidR="00655026" w:rsidDel="00CA046B">
          <w:delText xml:space="preserve"> The system is tasked to operate over a specified spatial and temporal interval (e.g. a Canadian ecozone for a 3 year period beginning now).</w:delText>
        </w:r>
      </w:del>
    </w:p>
    <w:p w:rsidR="002A3D67" w:rsidDel="00CA046B" w:rsidRDefault="002A3D67" w:rsidP="002E6E3E">
      <w:pPr>
        <w:rPr>
          <w:del w:id="2429" w:author="Fernandes, Richard" w:date="2019-01-02T16:46:00Z"/>
        </w:rPr>
      </w:pPr>
    </w:p>
    <w:p w:rsidR="002A3D67" w:rsidDel="00CA046B" w:rsidRDefault="00655026" w:rsidP="002E6E3E">
      <w:pPr>
        <w:rPr>
          <w:del w:id="2430" w:author="Fernandes, Richard" w:date="2019-01-02T16:46:00Z"/>
        </w:rPr>
      </w:pPr>
      <w:del w:id="2431" w:author="Fernandes, Richard" w:date="2019-01-02T16:46:00Z">
        <w:r w:rsidDel="00CA046B">
          <w:delText>System control par</w:delText>
        </w:r>
        <w:r w:rsidR="002A3D67" w:rsidDel="00CA046B">
          <w:delText xml:space="preserve">ameters are updated </w:delText>
        </w:r>
        <w:r w:rsidDel="00CA046B">
          <w:delText xml:space="preserve">manually and </w:delText>
        </w:r>
        <w:r w:rsidR="002A3D67" w:rsidDel="00CA046B">
          <w:delText xml:space="preserve">asynchronously based on new external validation information, new input data status information, and new implementation </w:delText>
        </w:r>
        <w:r w:rsidDel="00CA046B">
          <w:delText xml:space="preserve">capacity (e.g. new computer hardware or software).     The update includes specification of system parameters and possibly new validation requirements.  </w:delText>
        </w:r>
      </w:del>
    </w:p>
    <w:p w:rsidR="00655026" w:rsidDel="00CA046B" w:rsidRDefault="00655026" w:rsidP="002E6E3E">
      <w:pPr>
        <w:rPr>
          <w:del w:id="2432" w:author="Fernandes, Richard" w:date="2019-01-02T16:46:00Z"/>
        </w:rPr>
      </w:pPr>
    </w:p>
    <w:p w:rsidR="00655026" w:rsidDel="00CA046B" w:rsidRDefault="00655026" w:rsidP="002E6E3E">
      <w:pPr>
        <w:rPr>
          <w:del w:id="2433" w:author="Fernandes, Richard" w:date="2019-01-02T16:46:00Z"/>
        </w:rPr>
      </w:pPr>
      <w:del w:id="2434" w:author="Fernandes, Richard" w:date="2019-01-02T16:46:00Z">
        <w:r w:rsidDel="00CA046B">
          <w:delText xml:space="preserve">Ingest operates ansynchronously by explicit (in the case of external URLs) or implicit (in the case of data hosted on the system cloud) data discovery and access.  Data is accessed on a daily basis and stored on cache storage with sufficient capacity and bandwidth to allow for sub-daily Level 1 product generation.  This may require storage of multiple prior days of data for tasks such as geometric and atmospheric correction.  </w:delText>
        </w:r>
      </w:del>
    </w:p>
    <w:p w:rsidR="00655026" w:rsidDel="00CA046B" w:rsidRDefault="00655026" w:rsidP="002E6E3E">
      <w:pPr>
        <w:rPr>
          <w:del w:id="2435" w:author="Fernandes, Richard" w:date="2019-01-02T16:46:00Z"/>
        </w:rPr>
      </w:pPr>
    </w:p>
    <w:p w:rsidR="00655026" w:rsidDel="00CA046B" w:rsidRDefault="00655026" w:rsidP="002E6E3E">
      <w:pPr>
        <w:rPr>
          <w:del w:id="2436" w:author="Fernandes, Richard" w:date="2019-01-02T16:46:00Z"/>
        </w:rPr>
      </w:pPr>
      <w:del w:id="2437" w:author="Fernandes, Richard" w:date="2019-01-02T16:46:00Z">
        <w:r w:rsidDel="00CA046B">
          <w:delText xml:space="preserve">Processing to Level 1 is applied to any ingested data for which a fAPAR derivation rule has been specified.  The extent of processing will depend on the </w:delText>
        </w:r>
        <w:r w:rsidR="0039203A" w:rsidDel="00CA046B">
          <w:delText>specified rules (e.g. atmospheric correction may not be applied for input data from a sensor that is only used with a TOA fAPAR algorithm).  The Level 2 processor will eventually instruct the Level 1 processor to either discard or archive outputs.  In turn the Level 1 processor will act to either discard or archive input data.</w:delText>
        </w:r>
      </w:del>
    </w:p>
    <w:p w:rsidR="0039203A" w:rsidDel="00CA046B" w:rsidRDefault="0039203A" w:rsidP="002E6E3E">
      <w:pPr>
        <w:rPr>
          <w:del w:id="2438" w:author="Fernandes, Richard" w:date="2019-01-02T16:46:00Z"/>
        </w:rPr>
      </w:pPr>
    </w:p>
    <w:p w:rsidR="0039203A" w:rsidDel="00CA046B" w:rsidRDefault="0039203A" w:rsidP="002E6E3E">
      <w:pPr>
        <w:rPr>
          <w:del w:id="2439" w:author="Fernandes, Richard" w:date="2019-01-02T16:46:00Z"/>
        </w:rPr>
      </w:pPr>
      <w:del w:id="2440" w:author="Fernandes, Richard" w:date="2019-01-02T16:46:00Z">
        <w:r w:rsidDel="00CA046B">
          <w:delText>Processing to Level 2 is performed for any Level 1 output granules that meet a minimum quality criteria (e.g. cloud screening confidence) after Level 1 processing.  Multiple Level 2 fAPARA algorithms may be applied to multiple input granules for a given day.  Outputs from Level 2 processing are archived and then the Level 2 processor instructs the Level 1 processor to discard (or if there is a parallel system requirement to archive) the Level 1 inputs.</w:delText>
        </w:r>
      </w:del>
    </w:p>
    <w:p w:rsidR="0039203A" w:rsidDel="00CA046B" w:rsidRDefault="0039203A" w:rsidP="002E6E3E">
      <w:pPr>
        <w:rPr>
          <w:del w:id="2441" w:author="Fernandes, Richard" w:date="2019-01-02T16:46:00Z"/>
        </w:rPr>
      </w:pPr>
    </w:p>
    <w:p w:rsidR="0039203A" w:rsidDel="00CA046B" w:rsidRDefault="0039203A" w:rsidP="002E6E3E">
      <w:pPr>
        <w:rPr>
          <w:del w:id="2442" w:author="Fernandes, Richard" w:date="2019-01-02T16:46:00Z"/>
        </w:rPr>
      </w:pPr>
      <w:del w:id="2443" w:author="Fernandes, Richard" w:date="2019-01-02T16:46:00Z">
        <w:r w:rsidDel="00CA046B">
          <w:delText xml:space="preserve">Processing to Level 3 is performed for any Level 2 output granules that meet minimum quality requirements  (e.g. valid fAPAR retrievals).  Level 3 processing typically requires multiple Level2 temporal samples.  As such, it requires high bandwith access to a Level 2 data archive.  Level 3 processing will also require some form of data assimilation either in terms of quality control or as a direct assimilation into a specified land surface model.  This assimilation will require MDRs and ancillary information (e.g. parameters related to life form for fAPAR models) and  is in general tied to location rather than product (e.g. it will run even if there is mssing data from all products for a given date and location).  </w:delText>
        </w:r>
      </w:del>
    </w:p>
    <w:p w:rsidR="0039203A" w:rsidDel="00CA046B" w:rsidRDefault="0039203A" w:rsidP="002E6E3E">
      <w:pPr>
        <w:rPr>
          <w:del w:id="2444" w:author="Fernandes, Richard" w:date="2019-01-02T16:46:00Z"/>
        </w:rPr>
      </w:pPr>
    </w:p>
    <w:p w:rsidR="0039203A" w:rsidDel="00CA046B" w:rsidRDefault="0039203A" w:rsidP="0002742A">
      <w:pPr>
        <w:pStyle w:val="Heading5"/>
        <w:rPr>
          <w:del w:id="2445" w:author="Fernandes, Richard" w:date="2019-01-02T16:46:00Z"/>
        </w:rPr>
      </w:pPr>
      <w:del w:id="2446" w:author="Fernandes, Richard" w:date="2019-01-02T16:46:00Z">
        <w:r w:rsidDel="00CA046B">
          <w:delText xml:space="preserve">System Validation </w:delText>
        </w:r>
      </w:del>
    </w:p>
    <w:p w:rsidR="0039203A" w:rsidDel="00CA046B" w:rsidRDefault="0039203A" w:rsidP="002E6E3E">
      <w:pPr>
        <w:rPr>
          <w:del w:id="2447" w:author="Fernandes, Richard" w:date="2019-01-02T16:46:00Z"/>
        </w:rPr>
      </w:pPr>
    </w:p>
    <w:p w:rsidR="0039203A" w:rsidDel="00CA046B" w:rsidRDefault="0039203A" w:rsidP="002E6E3E">
      <w:pPr>
        <w:rPr>
          <w:del w:id="2448" w:author="Fernandes, Richard" w:date="2019-01-02T16:46:00Z"/>
        </w:rPr>
      </w:pPr>
      <w:del w:id="2449" w:author="Fernandes, Richard" w:date="2019-01-02T16:46:00Z">
        <w:r w:rsidDel="00CA046B">
          <w:delText>In addition to code and numerical vlaidtaion rules within each process the system will also require an end-to-end validation function.  The purpose of this validation function is to provide an estimate of the VPI performance if it were to be externally validate using accepted (e.g. CEOS) stdnards.  Standards are available for fAPAR validation from CEOS and will be applied to the fAPAR time series and then propagated into estimates of uncertainties for monthly VPI anomalies.  Validation requires a reference dataset.  Ideally, input reference datsets (e.g. from field sites) would be available.  We e4xpect this will not be the case.  Rather, validation will be performed against pub;lsihed regional fAPAR time series (see input SDRs) and additional performance assessment will be perfo9rmed in terms of deviation from climatologies of fAPA</w:delText>
        </w:r>
        <w:r w:rsidR="002E4A5B" w:rsidDel="00CA046B">
          <w:delText xml:space="preserve">R and anomalies.  </w:delText>
        </w:r>
        <w:r w:rsidDel="00CA046B">
          <w:delText>Both validation processes will  provide outputs that will be summarized as monthly data quality layers provided with output Level III products.</w:delText>
        </w:r>
      </w:del>
    </w:p>
    <w:p w:rsidR="005A36FC" w:rsidDel="00CA046B" w:rsidRDefault="005A36FC" w:rsidP="002E6E3E">
      <w:pPr>
        <w:rPr>
          <w:del w:id="2450" w:author="Fernandes, Richard" w:date="2019-01-02T16:46:00Z"/>
        </w:rPr>
      </w:pPr>
    </w:p>
    <w:p w:rsidR="005A36FC" w:rsidDel="00CA046B" w:rsidRDefault="005A36FC" w:rsidP="0002742A">
      <w:pPr>
        <w:pStyle w:val="Heading4"/>
        <w:rPr>
          <w:del w:id="2451" w:author="Fernandes, Richard" w:date="2019-01-02T16:46:00Z"/>
        </w:rPr>
      </w:pPr>
      <w:del w:id="2452" w:author="Fernandes, Richard" w:date="2019-01-02T16:46:00Z">
        <w:r w:rsidDel="00CA046B">
          <w:delText>Input</w:delText>
        </w:r>
      </w:del>
    </w:p>
    <w:p w:rsidR="005A36FC" w:rsidDel="00CA046B" w:rsidRDefault="005A36FC" w:rsidP="002E6E3E">
      <w:pPr>
        <w:rPr>
          <w:del w:id="2453" w:author="Fernandes, Richard" w:date="2019-01-02T16:46:00Z"/>
        </w:rPr>
      </w:pPr>
    </w:p>
    <w:p w:rsidR="005A36FC" w:rsidDel="00CA046B" w:rsidRDefault="005A36FC" w:rsidP="002E6E3E">
      <w:pPr>
        <w:rPr>
          <w:del w:id="2454" w:author="Fernandes, Richard" w:date="2019-01-02T16:46:00Z"/>
        </w:rPr>
      </w:pPr>
      <w:del w:id="2455" w:author="Fernandes, Richard" w:date="2019-01-02T16:46:00Z">
        <w:r w:rsidDel="00CA046B">
          <w:delText>The system input is a set of rules to look for specified granules on a daily basis and move the granules to a designated cache to support processing.   Requirements for daily processing imply that this step be completed within approximately 12 hours.  Moreover, level 3 processing will in some cases require a cache of over 1 calendar year of granules (e.g. for ancillary data, CDRs and low resolution satellite imagery) .  These requirements suggest that:</w:delText>
        </w:r>
      </w:del>
    </w:p>
    <w:p w:rsidR="005A36FC" w:rsidDel="00CA046B" w:rsidRDefault="005A36FC" w:rsidP="002E6E3E">
      <w:pPr>
        <w:rPr>
          <w:del w:id="2456" w:author="Fernandes, Richard" w:date="2019-01-02T16:46:00Z"/>
        </w:rPr>
      </w:pPr>
    </w:p>
    <w:p w:rsidR="005A36FC" w:rsidDel="00CA046B" w:rsidRDefault="005A36FC" w:rsidP="005A36FC">
      <w:pPr>
        <w:pStyle w:val="ListParagraph"/>
        <w:numPr>
          <w:ilvl w:val="0"/>
          <w:numId w:val="8"/>
        </w:numPr>
        <w:rPr>
          <w:del w:id="2457" w:author="Fernandes, Richard" w:date="2019-01-02T16:46:00Z"/>
        </w:rPr>
      </w:pPr>
      <w:del w:id="2458" w:author="Fernandes, Richard" w:date="2019-01-02T16:46:00Z">
        <w:r w:rsidDel="00CA046B">
          <w:delText xml:space="preserve"> Existing long term archives should be exploited for input data by placing the level 1 and 3 processors in a shared network environment.</w:delText>
        </w:r>
      </w:del>
    </w:p>
    <w:p w:rsidR="005A36FC" w:rsidDel="00CA046B" w:rsidRDefault="005A36FC" w:rsidP="005A36FC">
      <w:pPr>
        <w:pStyle w:val="ListParagraph"/>
        <w:numPr>
          <w:ilvl w:val="0"/>
          <w:numId w:val="8"/>
        </w:numPr>
        <w:rPr>
          <w:del w:id="2459" w:author="Fernandes, Richard" w:date="2019-01-02T16:46:00Z"/>
        </w:rPr>
      </w:pPr>
      <w:del w:id="2460" w:author="Fernandes, Richard" w:date="2019-01-02T16:46:00Z">
        <w:r w:rsidDel="00CA046B">
          <w:delText xml:space="preserve"> Level 1 processors should be placed within high throughput networks containing large volume input granules.</w:delText>
        </w:r>
      </w:del>
    </w:p>
    <w:p w:rsidR="005A36FC" w:rsidDel="00CA046B" w:rsidRDefault="005A36FC" w:rsidP="005A36FC">
      <w:pPr>
        <w:rPr>
          <w:del w:id="2461" w:author="Fernandes, Richard" w:date="2019-01-02T16:46:00Z"/>
        </w:rPr>
      </w:pPr>
    </w:p>
    <w:p w:rsidR="005A36FC" w:rsidDel="00CA046B" w:rsidRDefault="005A36FC" w:rsidP="005A36FC">
      <w:pPr>
        <w:rPr>
          <w:del w:id="2462" w:author="Fernandes, Richard" w:date="2019-01-02T16:46:00Z"/>
        </w:rPr>
      </w:pPr>
      <w:del w:id="2463" w:author="Fernandes, Richard" w:date="2019-01-02T16:46:00Z">
        <w:r w:rsidDel="00CA046B">
          <w:delText>These requirements suggest that the system input should where possible prioritize sources with high bandwidth to processors.</w:delText>
        </w:r>
      </w:del>
    </w:p>
    <w:p w:rsidR="005A36FC" w:rsidDel="00CA046B" w:rsidRDefault="005A36FC" w:rsidP="005A36FC">
      <w:pPr>
        <w:rPr>
          <w:del w:id="2464" w:author="Fernandes, Richard" w:date="2019-01-02T16:46:00Z"/>
        </w:rPr>
      </w:pPr>
    </w:p>
    <w:p w:rsidR="005A36FC" w:rsidDel="00CA046B" w:rsidRDefault="002D26C2" w:rsidP="0002742A">
      <w:pPr>
        <w:pStyle w:val="Heading4"/>
        <w:rPr>
          <w:del w:id="2465" w:author="Fernandes, Richard" w:date="2019-01-02T16:46:00Z"/>
        </w:rPr>
      </w:pPr>
      <w:del w:id="2466" w:author="Fernandes, Richard" w:date="2019-01-02T16:46:00Z">
        <w:r w:rsidDel="00CA046B">
          <w:delText>Processing</w:delText>
        </w:r>
      </w:del>
    </w:p>
    <w:p w:rsidR="002D26C2" w:rsidDel="00CA046B" w:rsidRDefault="002D26C2" w:rsidP="005A36FC">
      <w:pPr>
        <w:rPr>
          <w:del w:id="2467" w:author="Fernandes, Richard" w:date="2019-01-02T16:46:00Z"/>
        </w:rPr>
      </w:pPr>
    </w:p>
    <w:p w:rsidR="002D26C2" w:rsidDel="00CA046B" w:rsidRDefault="002D26C2" w:rsidP="005A36FC">
      <w:pPr>
        <w:rPr>
          <w:del w:id="2468" w:author="Fernandes, Richard" w:date="2019-01-02T16:46:00Z"/>
        </w:rPr>
      </w:pPr>
      <w:del w:id="2469" w:author="Fernandes, Richard" w:date="2019-01-02T16:46:00Z">
        <w:r w:rsidDel="00CA046B">
          <w:delText xml:space="preserve">System processing involves fairly well defined satellite image processing functions to produce Level I </w:delText>
        </w:r>
        <w:r w:rsidR="0002742A" w:rsidDel="00CA046B">
          <w:delText>radiome</w:delText>
        </w:r>
        <w:r w:rsidDel="00CA046B">
          <w:delText xml:space="preserve">teric and geometrically standardized raster products as well as Level II geophysical products (TOC reflectance and fAPAR) with a one to one mapping with input SDRs.  </w:delText>
        </w:r>
      </w:del>
    </w:p>
    <w:p w:rsidR="002A3D67" w:rsidDel="00CA046B" w:rsidRDefault="002A3D67" w:rsidP="002E6E3E">
      <w:pPr>
        <w:rPr>
          <w:del w:id="2470" w:author="Fernandes, Richard" w:date="2019-01-02T16:46:00Z"/>
        </w:rPr>
      </w:pPr>
    </w:p>
    <w:p w:rsidR="005F2D78" w:rsidDel="00CA046B" w:rsidRDefault="002D26C2" w:rsidP="0002742A">
      <w:pPr>
        <w:pStyle w:val="Heading5"/>
        <w:rPr>
          <w:del w:id="2471" w:author="Fernandes, Richard" w:date="2019-01-02T16:46:00Z"/>
        </w:rPr>
      </w:pPr>
      <w:del w:id="2472" w:author="Fernandes, Richard" w:date="2019-01-02T16:46:00Z">
        <w:r w:rsidDel="00CA046B">
          <w:delText>Level 1 Algorithms</w:delText>
        </w:r>
      </w:del>
    </w:p>
    <w:p w:rsidR="005F2D78" w:rsidDel="00CA046B" w:rsidRDefault="005F2D78" w:rsidP="002E6E3E">
      <w:pPr>
        <w:rPr>
          <w:del w:id="2473" w:author="Fernandes, Richard" w:date="2019-01-02T16:46:00Z"/>
        </w:rPr>
      </w:pPr>
    </w:p>
    <w:p w:rsidR="002D26C2" w:rsidDel="00CA046B" w:rsidRDefault="002D26C2" w:rsidP="002E6E3E">
      <w:pPr>
        <w:rPr>
          <w:del w:id="2474" w:author="Fernandes, Richard" w:date="2019-01-02T16:46:00Z"/>
        </w:rPr>
      </w:pPr>
      <w:del w:id="2475" w:author="Fernandes, Richard" w:date="2019-01-02T16:46:00Z">
        <w:r w:rsidDel="00CA046B">
          <w:delText xml:space="preserve">The Level 1 processor applies both mandatory (and if selected by the control algorithm) and optional </w:delText>
        </w:r>
        <w:r w:rsidR="00216743" w:rsidDel="00CA046B">
          <w:delText>algorithms to prepare SDR granules for the Level II processor.  Granules are deleted if they are not processe to a specified standard (e.g. cloud free area) or when instructed by the Level 2 processor.  Depending on the SDR, if the Level I output is deleted the Level 1 processor may also delete the input SDR from the disk cache.</w:delText>
        </w:r>
      </w:del>
    </w:p>
    <w:p w:rsidR="002D26C2" w:rsidDel="00CA046B" w:rsidRDefault="002D26C2" w:rsidP="006F61E4">
      <w:pPr>
        <w:pStyle w:val="ListParagraph"/>
        <w:numPr>
          <w:ilvl w:val="0"/>
          <w:numId w:val="4"/>
        </w:numPr>
        <w:rPr>
          <w:del w:id="2476" w:author="Fernandes, Richard" w:date="2019-01-02T16:46:00Z"/>
        </w:rPr>
      </w:pPr>
      <w:del w:id="2477" w:author="Fernandes, Richard" w:date="2019-01-02T16:46:00Z">
        <w:r w:rsidDel="00CA046B">
          <w:delText>TOA processor.  To permit direct comparison between products (e.g. for geometric refinement) all products are to be converted to top of atmosphere reflectance.</w:delText>
        </w:r>
      </w:del>
    </w:p>
    <w:p w:rsidR="006F61E4" w:rsidDel="00CA046B" w:rsidRDefault="00EA11AE" w:rsidP="006F61E4">
      <w:pPr>
        <w:pStyle w:val="ListParagraph"/>
        <w:numPr>
          <w:ilvl w:val="0"/>
          <w:numId w:val="4"/>
        </w:numPr>
        <w:rPr>
          <w:del w:id="2478" w:author="Fernandes, Richard" w:date="2019-01-02T16:46:00Z"/>
        </w:rPr>
      </w:pPr>
      <w:del w:id="2479" w:author="Fernandes, Richard" w:date="2019-01-02T16:46:00Z">
        <w:r w:rsidDel="00CA046B">
          <w:delText xml:space="preserve">Snow mask processor.  The VPI is defined for snow free samples only.  The snow mask processor ingests input snow cover data to apply this requirement.  Three inputs to the processor are the SDR snow mask (if it exists or can be produced using a specified Level 2 algorithm), the MODIS snow cover mask, the NOAA Autosnow mask.  Three masks are used since the SDR mask may be of unverified performance, the MODIS mask is verified but applies only to cloud free conditions and the Autosnow mask is an all sky estimate but problematic during melt conditions.  </w:delText>
        </w:r>
        <w:r w:rsidR="006F61E4" w:rsidDel="00CA046B">
          <w:delText>Hence, the voting of the three masks is recorded as the #votes and #abstainments.  This information is appended to each fAPAR estimate for use in monthly aggregations.   A fractional vote is used for products like the CCRS MODIS SDR that includes a snow confidence index.</w:delText>
        </w:r>
      </w:del>
    </w:p>
    <w:p w:rsidR="006F61E4" w:rsidDel="00CA046B" w:rsidRDefault="006F61E4" w:rsidP="006F61E4">
      <w:pPr>
        <w:pStyle w:val="ListParagraph"/>
        <w:numPr>
          <w:ilvl w:val="0"/>
          <w:numId w:val="4"/>
        </w:numPr>
        <w:rPr>
          <w:del w:id="2480" w:author="Fernandes, Richard" w:date="2019-01-02T16:46:00Z"/>
        </w:rPr>
      </w:pPr>
      <w:del w:id="2481" w:author="Fernandes, Richard" w:date="2019-01-02T16:46:00Z">
        <w:r w:rsidDel="00CA046B">
          <w:delText>Cloud mask processor.  All SDRs used in fAPAR algorithms are required to have internal cloud masks.  To further reduce uncertainty in cloud identification two cloud processors are specified.</w:delText>
        </w:r>
      </w:del>
    </w:p>
    <w:p w:rsidR="006F61E4" w:rsidDel="00CA046B" w:rsidRDefault="006F61E4" w:rsidP="006F61E4">
      <w:pPr>
        <w:pStyle w:val="ListParagraph"/>
        <w:numPr>
          <w:ilvl w:val="1"/>
          <w:numId w:val="4"/>
        </w:numPr>
        <w:rPr>
          <w:del w:id="2482" w:author="Fernandes, Richard" w:date="2019-01-02T16:46:00Z"/>
        </w:rPr>
      </w:pPr>
      <w:del w:id="2483" w:author="Fernandes, Richard" w:date="2019-01-02T16:46:00Z">
        <w:r w:rsidDel="00CA046B">
          <w:delText xml:space="preserve">Level 2 processor – a Machine learning algorithm is applied to a reference dataset (e.g. the CCRS or NASA  MODIS dataset) on a monthly basis to relate MODIS reflectance to cloud probability.  The </w:delText>
        </w:r>
        <w:r w:rsidR="0002742A" w:rsidDel="00CA046B">
          <w:delText>MODIS</w:delText>
        </w:r>
        <w:r w:rsidDel="00CA046B">
          <w:delText xml:space="preserve"> reflectance processor is then applied to translate this processor to a target SDR.</w:delText>
        </w:r>
      </w:del>
    </w:p>
    <w:p w:rsidR="006F61E4" w:rsidDel="00CA046B" w:rsidRDefault="006F61E4" w:rsidP="006F61E4">
      <w:pPr>
        <w:pStyle w:val="ListParagraph"/>
        <w:numPr>
          <w:ilvl w:val="1"/>
          <w:numId w:val="4"/>
        </w:numPr>
        <w:rPr>
          <w:del w:id="2484" w:author="Fernandes, Richard" w:date="2019-01-02T16:46:00Z"/>
        </w:rPr>
      </w:pPr>
      <w:del w:id="2485" w:author="Fernandes, Richard" w:date="2019-01-02T16:46:00Z">
        <w:r w:rsidDel="00CA046B">
          <w:delText xml:space="preserve">Level 3 processor – for dense time series (daily observations) , a recursive rank filter is applied to the output of the level 2 processor to identify high confidence clear sky measurements. </w:delText>
        </w:r>
      </w:del>
    </w:p>
    <w:p w:rsidR="002D26C2" w:rsidDel="00CA046B" w:rsidRDefault="002D26C2" w:rsidP="002D26C2">
      <w:pPr>
        <w:pStyle w:val="ListParagraph"/>
        <w:numPr>
          <w:ilvl w:val="0"/>
          <w:numId w:val="4"/>
        </w:numPr>
        <w:rPr>
          <w:del w:id="2486" w:author="Fernandes, Richard" w:date="2019-01-02T16:46:00Z"/>
        </w:rPr>
      </w:pPr>
      <w:del w:id="2487" w:author="Fernandes, Richard" w:date="2019-01-02T16:46:00Z">
        <w:r w:rsidDel="00CA046B">
          <w:delText xml:space="preserve">Geometric processor.  An optional geometric processor will be defined to increase the geometric precision of products as required.  The processor will use composites of MSI TOA imagery as base images.  These composites will be used to match with input imagery by adjusting for the relative difference in sensor spatial sampling and point spread functions and then applying the SURF algorithm to find matching tie points.  A standard low order rational polynomial warping will then be applied to adjust for geometric mismatch.      </w:delText>
        </w:r>
      </w:del>
    </w:p>
    <w:p w:rsidR="005F2D78" w:rsidDel="00CA046B" w:rsidRDefault="00EA11AE" w:rsidP="00EA11AE">
      <w:pPr>
        <w:pStyle w:val="ListParagraph"/>
        <w:rPr>
          <w:del w:id="2488" w:author="Fernandes, Richard" w:date="2019-01-02T16:46:00Z"/>
        </w:rPr>
      </w:pPr>
      <w:del w:id="2489" w:author="Fernandes, Richard" w:date="2019-01-02T16:46:00Z">
        <w:r w:rsidDel="00CA046B">
          <w:delText xml:space="preserve">  </w:delText>
        </w:r>
      </w:del>
    </w:p>
    <w:p w:rsidR="002D26C2" w:rsidDel="00CA046B" w:rsidRDefault="002D26C2" w:rsidP="0002742A">
      <w:pPr>
        <w:pStyle w:val="Heading5"/>
        <w:rPr>
          <w:del w:id="2490" w:author="Fernandes, Richard" w:date="2019-01-02T16:46:00Z"/>
        </w:rPr>
      </w:pPr>
      <w:del w:id="2491" w:author="Fernandes, Richard" w:date="2019-01-02T16:46:00Z">
        <w:r w:rsidDel="00CA046B">
          <w:delText>Level 2 Algorithms</w:delText>
        </w:r>
      </w:del>
    </w:p>
    <w:p w:rsidR="002D26C2" w:rsidDel="00CA046B" w:rsidRDefault="002D26C2" w:rsidP="002D26C2">
      <w:pPr>
        <w:rPr>
          <w:del w:id="2492" w:author="Fernandes, Richard" w:date="2019-01-02T16:46:00Z"/>
        </w:rPr>
      </w:pPr>
    </w:p>
    <w:p w:rsidR="002D26C2" w:rsidDel="00CA046B" w:rsidRDefault="002D26C2" w:rsidP="002D26C2">
      <w:pPr>
        <w:rPr>
          <w:del w:id="2493" w:author="Fernandes, Richard" w:date="2019-01-02T16:46:00Z"/>
        </w:rPr>
      </w:pPr>
      <w:del w:id="2494" w:author="Fernandes, Richard" w:date="2019-01-02T16:46:00Z">
        <w:r w:rsidDel="00CA046B">
          <w:delText>The Level 2 processor will apply algorithms to available input data on a granule basis.  After a granule is processed with all suitable algorithms a message will be logged to the Level 1 processor.</w:delText>
        </w:r>
        <w:r w:rsidR="00216743" w:rsidDel="00CA046B">
          <w:delText xml:space="preserve">  Additionally, upon a signal of completed processing from the Level 2 processor the output granules for a given month will be moved to archiver and deleted from the disk cache.</w:delText>
        </w:r>
      </w:del>
    </w:p>
    <w:p w:rsidR="002D26C2" w:rsidDel="00CA046B" w:rsidRDefault="002D26C2" w:rsidP="002D26C2">
      <w:pPr>
        <w:pStyle w:val="ListParagraph"/>
        <w:numPr>
          <w:ilvl w:val="0"/>
          <w:numId w:val="9"/>
        </w:numPr>
        <w:rPr>
          <w:del w:id="2495" w:author="Fernandes, Richard" w:date="2019-01-02T16:46:00Z"/>
        </w:rPr>
      </w:pPr>
      <w:del w:id="2496" w:author="Fernandes, Richard" w:date="2019-01-02T16:46:00Z">
        <w:r w:rsidDel="00CA046B">
          <w:delText>TOA to TOC conversion.  The TOC conversion algorithm is based on assuming a specified correct surface reflectance SDR together with a specified BRDF SDR.  Currently these correspond to the MODIS MOD09A1 and MODIS MODxx products.  The algorithm uses spatially and spectrally matched TOA radiances from an input SDR with the MODIS products to produce the equivanet TOC reflectance estimate using a ML processor trained on demand.  The processor is then appended to the input granule for future application.  The processor is initialized using estimated for similar conditions from the prrviously processed granules.</w:delText>
        </w:r>
      </w:del>
    </w:p>
    <w:p w:rsidR="005F2D78" w:rsidDel="00CA046B" w:rsidRDefault="002D26C2" w:rsidP="0002742A">
      <w:pPr>
        <w:pStyle w:val="Heading5"/>
        <w:rPr>
          <w:del w:id="2497" w:author="Fernandes, Richard" w:date="2019-01-02T16:46:00Z"/>
        </w:rPr>
      </w:pPr>
      <w:del w:id="2498" w:author="Fernandes, Richard" w:date="2019-01-02T16:46:00Z">
        <w:r w:rsidDel="00CA046B">
          <w:delText xml:space="preserve">fAPAR Algorithm </w:delText>
        </w:r>
      </w:del>
    </w:p>
    <w:p w:rsidR="002E4A5B" w:rsidRPr="002E4A5B" w:rsidDel="00CA046B" w:rsidRDefault="002E4A5B" w:rsidP="002E4A5B">
      <w:pPr>
        <w:rPr>
          <w:del w:id="2499" w:author="Fernandes, Richard" w:date="2019-01-02T16:46:00Z"/>
        </w:rPr>
      </w:pPr>
    </w:p>
    <w:p w:rsidR="005F2D78" w:rsidDel="00CA046B" w:rsidRDefault="005F2D78" w:rsidP="002E6E3E">
      <w:pPr>
        <w:rPr>
          <w:del w:id="2500" w:author="Fernandes, Richard" w:date="2019-01-02T16:46:00Z"/>
        </w:rPr>
      </w:pPr>
      <w:del w:id="2501" w:author="Fernandes, Richard" w:date="2019-01-02T16:46:00Z">
        <w:r w:rsidDel="00CA046B">
          <w:delText>fAPAR will be estimated using implementations as specified using one of three classes of inputs:</w:delText>
        </w:r>
      </w:del>
    </w:p>
    <w:p w:rsidR="005F2D78" w:rsidDel="00CA046B" w:rsidRDefault="005F2D78" w:rsidP="005F2D78">
      <w:pPr>
        <w:pStyle w:val="ListParagraph"/>
        <w:numPr>
          <w:ilvl w:val="0"/>
          <w:numId w:val="3"/>
        </w:numPr>
        <w:rPr>
          <w:del w:id="2502" w:author="Fernandes, Richard" w:date="2019-01-02T16:46:00Z"/>
        </w:rPr>
      </w:pPr>
      <w:del w:id="2503" w:author="Fernandes, Richard" w:date="2019-01-02T16:46:00Z">
        <w:r w:rsidDel="00CA046B">
          <w:delText>TOA radiance</w:delText>
        </w:r>
      </w:del>
    </w:p>
    <w:p w:rsidR="00EA11AE" w:rsidDel="00CA046B" w:rsidRDefault="00EA11AE" w:rsidP="00EA11AE">
      <w:pPr>
        <w:pStyle w:val="ListParagraph"/>
        <w:numPr>
          <w:ilvl w:val="1"/>
          <w:numId w:val="3"/>
        </w:numPr>
        <w:rPr>
          <w:del w:id="2504" w:author="Fernandes, Richard" w:date="2019-01-02T16:46:00Z"/>
        </w:rPr>
      </w:pPr>
      <w:del w:id="2505" w:author="Fernandes, Richard" w:date="2019-01-02T16:46:00Z">
        <w:r w:rsidDel="00CA046B">
          <w:delText>MGVI</w:delText>
        </w:r>
      </w:del>
    </w:p>
    <w:p w:rsidR="00EA11AE" w:rsidDel="00CA046B" w:rsidRDefault="00EA11AE" w:rsidP="00EA11AE">
      <w:pPr>
        <w:pStyle w:val="ListParagraph"/>
        <w:numPr>
          <w:ilvl w:val="1"/>
          <w:numId w:val="3"/>
        </w:numPr>
        <w:rPr>
          <w:del w:id="2506" w:author="Fernandes, Richard" w:date="2019-01-02T16:46:00Z"/>
        </w:rPr>
      </w:pPr>
      <w:del w:id="2507" w:author="Fernandes, Richard" w:date="2019-01-02T16:46:00Z">
        <w:r w:rsidDel="00CA046B">
          <w:delText>INRA TOA</w:delText>
        </w:r>
      </w:del>
    </w:p>
    <w:p w:rsidR="005F2D78" w:rsidDel="00CA046B" w:rsidRDefault="002D26C2" w:rsidP="005F2D78">
      <w:pPr>
        <w:pStyle w:val="ListParagraph"/>
        <w:numPr>
          <w:ilvl w:val="0"/>
          <w:numId w:val="3"/>
        </w:numPr>
        <w:rPr>
          <w:del w:id="2508" w:author="Fernandes, Richard" w:date="2019-01-02T16:46:00Z"/>
        </w:rPr>
      </w:pPr>
      <w:del w:id="2509" w:author="Fernandes, Richard" w:date="2019-01-02T16:46:00Z">
        <w:r w:rsidDel="00CA046B">
          <w:delText xml:space="preserve">TOC </w:delText>
        </w:r>
        <w:r w:rsidR="005F2D78" w:rsidDel="00CA046B">
          <w:delText>reflectance</w:delText>
        </w:r>
      </w:del>
    </w:p>
    <w:p w:rsidR="00EA11AE" w:rsidDel="00CA046B" w:rsidRDefault="00EA11AE" w:rsidP="00EA11AE">
      <w:pPr>
        <w:pStyle w:val="ListParagraph"/>
        <w:numPr>
          <w:ilvl w:val="1"/>
          <w:numId w:val="3"/>
        </w:numPr>
        <w:rPr>
          <w:del w:id="2510" w:author="Fernandes, Richard" w:date="2019-01-02T16:46:00Z"/>
        </w:rPr>
      </w:pPr>
      <w:del w:id="2511" w:author="Fernandes, Richard" w:date="2019-01-02T16:46:00Z">
        <w:r w:rsidDel="00CA046B">
          <w:delText>INRA TOC</w:delText>
        </w:r>
      </w:del>
    </w:p>
    <w:p w:rsidR="00EA11AE" w:rsidDel="00CA046B" w:rsidRDefault="00EA11AE" w:rsidP="00EA11AE">
      <w:pPr>
        <w:pStyle w:val="ListParagraph"/>
        <w:numPr>
          <w:ilvl w:val="1"/>
          <w:numId w:val="3"/>
        </w:numPr>
        <w:rPr>
          <w:del w:id="2512" w:author="Fernandes, Richard" w:date="2019-01-02T16:46:00Z"/>
        </w:rPr>
      </w:pPr>
      <w:del w:id="2513" w:author="Fernandes, Richard" w:date="2019-01-02T16:46:00Z">
        <w:r w:rsidDel="00CA046B">
          <w:delText>MODIS backup</w:delText>
        </w:r>
      </w:del>
    </w:p>
    <w:p w:rsidR="00EA11AE" w:rsidDel="00CA046B" w:rsidRDefault="00EA11AE" w:rsidP="00EA11AE">
      <w:pPr>
        <w:pStyle w:val="ListParagraph"/>
        <w:numPr>
          <w:ilvl w:val="1"/>
          <w:numId w:val="3"/>
        </w:numPr>
        <w:rPr>
          <w:del w:id="2514" w:author="Fernandes, Richard" w:date="2019-01-02T16:46:00Z"/>
        </w:rPr>
      </w:pPr>
      <w:del w:id="2515" w:author="Fernandes, Richard" w:date="2019-01-02T16:46:00Z">
        <w:r w:rsidDel="00CA046B">
          <w:delText>MODLAND emulated – corresponding to the MODIS algorithm emulated using a machine learning processor</w:delText>
        </w:r>
      </w:del>
    </w:p>
    <w:p w:rsidR="005F2D78" w:rsidDel="00CA046B" w:rsidRDefault="005F2D78" w:rsidP="005F2D78">
      <w:pPr>
        <w:pStyle w:val="ListParagraph"/>
        <w:numPr>
          <w:ilvl w:val="0"/>
          <w:numId w:val="3"/>
        </w:numPr>
        <w:rPr>
          <w:del w:id="2516" w:author="Fernandes, Richard" w:date="2019-01-02T16:46:00Z"/>
        </w:rPr>
      </w:pPr>
      <w:del w:id="2517" w:author="Fernandes, Richard" w:date="2019-01-02T16:46:00Z">
        <w:r w:rsidDel="00CA046B">
          <w:delText xml:space="preserve">fAPAR CDRs and MDRs </w:delText>
        </w:r>
      </w:del>
    </w:p>
    <w:p w:rsidR="006F61E4" w:rsidDel="00CA046B" w:rsidRDefault="006F61E4" w:rsidP="006F61E4">
      <w:pPr>
        <w:pStyle w:val="ListParagraph"/>
        <w:numPr>
          <w:ilvl w:val="1"/>
          <w:numId w:val="3"/>
        </w:numPr>
        <w:rPr>
          <w:del w:id="2518" w:author="Fernandes, Richard" w:date="2019-01-02T16:46:00Z"/>
        </w:rPr>
      </w:pPr>
      <w:del w:id="2519" w:author="Fernandes, Richard" w:date="2019-01-02T16:46:00Z">
        <w:r w:rsidDel="00CA046B">
          <w:delText>ML algorithms will be applied to relate fAPAR from input CDRs and MDRs without input TOA and TOC reflectances.</w:delText>
        </w:r>
      </w:del>
    </w:p>
    <w:p w:rsidR="006F61E4" w:rsidDel="00CA046B" w:rsidRDefault="00777494" w:rsidP="00777494">
      <w:pPr>
        <w:pStyle w:val="ListParagraph"/>
        <w:numPr>
          <w:ilvl w:val="1"/>
          <w:numId w:val="3"/>
        </w:numPr>
        <w:rPr>
          <w:del w:id="2520" w:author="Fernandes, Richard" w:date="2019-01-02T16:46:00Z"/>
        </w:rPr>
      </w:pPr>
      <w:del w:id="2521" w:author="Fernandes, Richard" w:date="2019-01-02T16:46:00Z">
        <w:r w:rsidDel="00CA046B">
          <w:delText>ML algorithms will be applied to relate fAPAR from input CDRs and MDRs with input TOA and TOC reflectances.</w:delText>
        </w:r>
      </w:del>
    </w:p>
    <w:p w:rsidR="002E4A5B" w:rsidDel="00CA046B" w:rsidRDefault="002E4A5B" w:rsidP="002E4A5B">
      <w:pPr>
        <w:pStyle w:val="ListParagraph"/>
        <w:ind w:left="1440"/>
        <w:rPr>
          <w:del w:id="2522" w:author="Fernandes, Richard" w:date="2019-01-02T16:46:00Z"/>
        </w:rPr>
      </w:pPr>
    </w:p>
    <w:p w:rsidR="00777494" w:rsidDel="00CA046B" w:rsidRDefault="002D26C2" w:rsidP="002E4A5B">
      <w:pPr>
        <w:pStyle w:val="Heading5"/>
        <w:rPr>
          <w:del w:id="2523" w:author="Fernandes, Richard" w:date="2019-01-02T16:46:00Z"/>
        </w:rPr>
      </w:pPr>
      <w:del w:id="2524" w:author="Fernandes, Richard" w:date="2019-01-02T16:46:00Z">
        <w:r w:rsidDel="00CA046B">
          <w:delText>Level 3 Algorithms</w:delText>
        </w:r>
      </w:del>
    </w:p>
    <w:p w:rsidR="002D26C2" w:rsidDel="00CA046B" w:rsidRDefault="002D26C2" w:rsidP="002E6E3E">
      <w:pPr>
        <w:rPr>
          <w:del w:id="2525" w:author="Fernandes, Richard" w:date="2019-01-02T16:46:00Z"/>
        </w:rPr>
      </w:pPr>
    </w:p>
    <w:p w:rsidR="002D26C2" w:rsidDel="00CA046B" w:rsidRDefault="002D26C2" w:rsidP="002E6E3E">
      <w:pPr>
        <w:rPr>
          <w:del w:id="2526" w:author="Fernandes, Richard" w:date="2019-01-02T16:46:00Z"/>
        </w:rPr>
      </w:pPr>
      <w:del w:id="2527" w:author="Fernandes, Richard" w:date="2019-01-02T16:46:00Z">
        <w:r w:rsidDel="00CA046B">
          <w:delText>Level 3 algorithms are required to produce VPI time series from input Level 2 fAPAR products.</w:delText>
        </w:r>
        <w:r w:rsidR="00216743" w:rsidDel="00CA046B">
          <w:delText xml:space="preserve">  Level 3 algorithks ingest the daily fAPAR as well as historical fAPAR and MDRs.  </w:delText>
        </w:r>
      </w:del>
    </w:p>
    <w:p w:rsidR="00777494" w:rsidDel="00CA046B" w:rsidRDefault="00777494" w:rsidP="002E6E3E">
      <w:pPr>
        <w:rPr>
          <w:del w:id="2528" w:author="Fernandes, Richard" w:date="2019-01-02T16:46:00Z"/>
        </w:rPr>
      </w:pPr>
      <w:del w:id="2529" w:author="Fernandes, Richard" w:date="2019-01-02T16:46:00Z">
        <w:r w:rsidDel="00CA046B">
          <w:delText xml:space="preserve">Analyses use as input shadow and snow free clear sky measurements based on a specified cloud and snow masking confidence level.  </w:delText>
        </w:r>
      </w:del>
    </w:p>
    <w:p w:rsidR="00777494" w:rsidDel="00CA046B" w:rsidRDefault="00777494" w:rsidP="002E6E3E">
      <w:pPr>
        <w:rPr>
          <w:del w:id="2530" w:author="Fernandes, Richard" w:date="2019-01-02T16:46:00Z"/>
        </w:rPr>
      </w:pPr>
      <w:del w:id="2531" w:author="Fernandes, Richard" w:date="2019-01-02T16:46:00Z">
        <w:r w:rsidDel="00CA046B">
          <w:delText>The estimation of expected value of monthly fAPAR can proceed using</w:delText>
        </w:r>
      </w:del>
    </w:p>
    <w:p w:rsidR="00777494" w:rsidDel="00CA046B" w:rsidRDefault="00777494" w:rsidP="00777494">
      <w:pPr>
        <w:pStyle w:val="ListParagraph"/>
        <w:numPr>
          <w:ilvl w:val="0"/>
          <w:numId w:val="5"/>
        </w:numPr>
        <w:rPr>
          <w:del w:id="2532" w:author="Fernandes, Richard" w:date="2019-01-02T16:46:00Z"/>
        </w:rPr>
      </w:pPr>
      <w:del w:id="2533" w:author="Fernandes, Richard" w:date="2019-01-02T16:46:00Z">
        <w:r w:rsidDel="00CA046B">
          <w:delText xml:space="preserve"> Only available input from the algorithm.</w:delText>
        </w:r>
      </w:del>
    </w:p>
    <w:p w:rsidR="00777494" w:rsidDel="00CA046B" w:rsidRDefault="00777494" w:rsidP="00777494">
      <w:pPr>
        <w:pStyle w:val="ListParagraph"/>
        <w:numPr>
          <w:ilvl w:val="0"/>
          <w:numId w:val="5"/>
        </w:numPr>
        <w:rPr>
          <w:del w:id="2534" w:author="Fernandes, Richard" w:date="2019-01-02T16:46:00Z"/>
        </w:rPr>
      </w:pPr>
      <w:del w:id="2535" w:author="Fernandes, Richard" w:date="2019-01-02T16:46:00Z">
        <w:r w:rsidDel="00CA046B">
          <w:delText xml:space="preserve">Available input used to adjust a local fAPAR estimate from a reference </w:delText>
        </w:r>
        <w:r w:rsidR="00216743" w:rsidDel="00CA046B">
          <w:delText xml:space="preserve">SDR </w:delText>
        </w:r>
        <w:r w:rsidDel="00CA046B">
          <w:delText>with co-incident  dense sampling.</w:delText>
        </w:r>
      </w:del>
    </w:p>
    <w:p w:rsidR="00777494" w:rsidDel="00CA046B" w:rsidRDefault="00777494" w:rsidP="00777494">
      <w:pPr>
        <w:pStyle w:val="ListParagraph"/>
        <w:numPr>
          <w:ilvl w:val="0"/>
          <w:numId w:val="5"/>
        </w:numPr>
        <w:rPr>
          <w:del w:id="2536" w:author="Fernandes, Richard" w:date="2019-01-02T16:46:00Z"/>
        </w:rPr>
      </w:pPr>
      <w:del w:id="2537" w:author="Fernandes, Richard" w:date="2019-01-02T16:46:00Z">
        <w:r w:rsidDel="00CA046B">
          <w:delText xml:space="preserve">Available input used to adjust a local fAPAR estimate from a reference </w:delText>
        </w:r>
        <w:r w:rsidR="00216743" w:rsidDel="00CA046B">
          <w:delText xml:space="preserve">SDR </w:delText>
        </w:r>
        <w:r w:rsidDel="00CA046B">
          <w:delText>with historically co-incident  dense sampling.</w:delText>
        </w:r>
      </w:del>
    </w:p>
    <w:p w:rsidR="00777494" w:rsidDel="00CA046B" w:rsidRDefault="00216743" w:rsidP="00777494">
      <w:pPr>
        <w:rPr>
          <w:del w:id="2538" w:author="Fernandes, Richard" w:date="2019-01-02T16:46:00Z"/>
        </w:rPr>
      </w:pPr>
      <w:del w:id="2539" w:author="Fernandes, Richard" w:date="2019-01-02T16:46:00Z">
        <w:r w:rsidDel="00CA046B">
          <w:delText>In each case, the validation processor is used to provide a data quality layer for each monthly VPI value.  If the data quality layer is successful a message is passed to the Level II processor to move products to a long term archive.    If the VPI quality indicator for a month is unacceptable an exc</w:delText>
        </w:r>
        <w:r w:rsidR="0002742A" w:rsidDel="00CA046B">
          <w:delText>eption is sent to the validatio</w:delText>
        </w:r>
        <w:r w:rsidDel="00CA046B">
          <w:delText>n processor that then either releases the exception (e.g. if there is a need to have a continuous data record even with poor data quality) or flags the issue and pauses system operation for debugging.</w:delText>
        </w:r>
      </w:del>
    </w:p>
    <w:p w:rsidR="00777494" w:rsidDel="00CA046B" w:rsidRDefault="00777494" w:rsidP="00777494">
      <w:pPr>
        <w:rPr>
          <w:del w:id="2540" w:author="Fernandes, Richard" w:date="2019-01-02T16:46:00Z"/>
        </w:rPr>
      </w:pPr>
      <w:del w:id="2541" w:author="Fernandes, Richard" w:date="2019-01-02T16:46:00Z">
        <w:r w:rsidDel="00CA046B">
          <w:delText>After monthly fAPAR estimation the VPI aggregation specification is applied to create the baseline and standardization populations and then produce standardized differences.  The specification includes:</w:delText>
        </w:r>
      </w:del>
    </w:p>
    <w:p w:rsidR="00777494" w:rsidDel="00CA046B" w:rsidRDefault="00777494" w:rsidP="00777494">
      <w:pPr>
        <w:pStyle w:val="ListParagraph"/>
        <w:numPr>
          <w:ilvl w:val="0"/>
          <w:numId w:val="6"/>
        </w:numPr>
        <w:rPr>
          <w:del w:id="2542" w:author="Fernandes, Richard" w:date="2019-01-02T16:46:00Z"/>
        </w:rPr>
      </w:pPr>
      <w:del w:id="2543" w:author="Fernandes, Richard" w:date="2019-01-02T16:46:00Z">
        <w:r w:rsidDel="00CA046B">
          <w:delText xml:space="preserve"> Spatial region </w:delText>
        </w:r>
      </w:del>
    </w:p>
    <w:p w:rsidR="00777494" w:rsidDel="00CA046B" w:rsidRDefault="00777494" w:rsidP="00777494">
      <w:pPr>
        <w:pStyle w:val="ListParagraph"/>
        <w:numPr>
          <w:ilvl w:val="0"/>
          <w:numId w:val="6"/>
        </w:numPr>
        <w:rPr>
          <w:del w:id="2544" w:author="Fernandes, Richard" w:date="2019-01-02T16:46:00Z"/>
        </w:rPr>
      </w:pPr>
      <w:del w:id="2545" w:author="Fernandes, Richard" w:date="2019-01-02T16:46:00Z">
        <w:r w:rsidDel="00CA046B">
          <w:delText>Land cover groupings allowed</w:delText>
        </w:r>
      </w:del>
    </w:p>
    <w:p w:rsidR="00777494" w:rsidDel="00CA046B" w:rsidRDefault="00777494" w:rsidP="00777494">
      <w:pPr>
        <w:pStyle w:val="ListParagraph"/>
        <w:numPr>
          <w:ilvl w:val="0"/>
          <w:numId w:val="6"/>
        </w:numPr>
        <w:rPr>
          <w:del w:id="2546" w:author="Fernandes, Richard" w:date="2019-01-02T16:46:00Z"/>
        </w:rPr>
      </w:pPr>
      <w:del w:id="2547" w:author="Fernandes, Richard" w:date="2019-01-02T16:46:00Z">
        <w:r w:rsidDel="00CA046B">
          <w:delText>Disturba</w:delText>
        </w:r>
        <w:r w:rsidR="0002742A" w:rsidDel="00CA046B">
          <w:delText>n</w:delText>
        </w:r>
        <w:r w:rsidDel="00CA046B">
          <w:delText>ce status (all, undisturbed only).</w:delText>
        </w:r>
      </w:del>
    </w:p>
    <w:p w:rsidR="00777494" w:rsidDel="00CA046B" w:rsidRDefault="00777494" w:rsidP="00777494">
      <w:pPr>
        <w:pStyle w:val="ListParagraph"/>
        <w:numPr>
          <w:ilvl w:val="0"/>
          <w:numId w:val="6"/>
        </w:numPr>
        <w:rPr>
          <w:del w:id="2548" w:author="Fernandes, Richard" w:date="2019-01-02T16:46:00Z"/>
        </w:rPr>
      </w:pPr>
      <w:del w:id="2549" w:author="Fernandes, Richard" w:date="2019-01-02T16:46:00Z">
        <w:r w:rsidDel="00CA046B">
          <w:delText>Temporal region (range of years, minimum undisturbed years)</w:delText>
        </w:r>
      </w:del>
    </w:p>
    <w:p w:rsidR="00777494" w:rsidDel="00CA046B" w:rsidRDefault="004D1D1C" w:rsidP="00777494">
      <w:pPr>
        <w:pStyle w:val="ListParagraph"/>
        <w:numPr>
          <w:ilvl w:val="0"/>
          <w:numId w:val="6"/>
        </w:numPr>
        <w:rPr>
          <w:del w:id="2550" w:author="Fernandes, Richard" w:date="2019-01-02T16:46:00Z"/>
        </w:rPr>
      </w:pPr>
      <w:del w:id="2551" w:author="Fernandes, Richard" w:date="2019-01-02T16:46:00Z">
        <w:r w:rsidDel="00CA046B">
          <w:delText>Temporal category (snow and cloud free confidence)</w:delText>
        </w:r>
      </w:del>
    </w:p>
    <w:p w:rsidR="004D1D1C" w:rsidDel="00CA046B" w:rsidRDefault="004D1D1C" w:rsidP="00777494">
      <w:pPr>
        <w:pStyle w:val="ListParagraph"/>
        <w:numPr>
          <w:ilvl w:val="0"/>
          <w:numId w:val="6"/>
        </w:numPr>
        <w:rPr>
          <w:del w:id="2552" w:author="Fernandes, Richard" w:date="2019-01-02T16:46:00Z"/>
        </w:rPr>
      </w:pPr>
      <w:del w:id="2553" w:author="Fernandes, Richard" w:date="2019-01-02T16:46:00Z">
        <w:r w:rsidDel="00CA046B">
          <w:delText>Rule used for expected value computation</w:delText>
        </w:r>
      </w:del>
    </w:p>
    <w:p w:rsidR="004D1D1C" w:rsidDel="00CA046B" w:rsidRDefault="004D1D1C" w:rsidP="00777494">
      <w:pPr>
        <w:pStyle w:val="ListParagraph"/>
        <w:numPr>
          <w:ilvl w:val="0"/>
          <w:numId w:val="6"/>
        </w:numPr>
        <w:rPr>
          <w:del w:id="2554" w:author="Fernandes, Richard" w:date="2019-01-02T16:46:00Z"/>
        </w:rPr>
      </w:pPr>
      <w:del w:id="2555" w:author="Fernandes, Richard" w:date="2019-01-02T16:46:00Z">
        <w:r w:rsidDel="00CA046B">
          <w:delText>%ile range for standardization</w:delText>
        </w:r>
      </w:del>
    </w:p>
    <w:p w:rsidR="004D1D1C" w:rsidDel="00CA046B" w:rsidRDefault="004D1D1C" w:rsidP="00777494">
      <w:pPr>
        <w:pStyle w:val="ListParagraph"/>
        <w:numPr>
          <w:ilvl w:val="0"/>
          <w:numId w:val="6"/>
        </w:numPr>
        <w:rPr>
          <w:del w:id="2556" w:author="Fernandes, Richard" w:date="2019-01-02T16:46:00Z"/>
        </w:rPr>
      </w:pPr>
      <w:del w:id="2557" w:author="Fernandes, Richard" w:date="2019-01-02T16:46:00Z">
        <w:r w:rsidDel="00CA046B">
          <w:delText>Uncertainty analysis:</w:delText>
        </w:r>
      </w:del>
    </w:p>
    <w:p w:rsidR="004D1D1C" w:rsidDel="00CA046B" w:rsidRDefault="004D1D1C" w:rsidP="004D1D1C">
      <w:pPr>
        <w:pStyle w:val="ListParagraph"/>
        <w:numPr>
          <w:ilvl w:val="1"/>
          <w:numId w:val="6"/>
        </w:numPr>
        <w:rPr>
          <w:del w:id="2558" w:author="Fernandes, Richard" w:date="2019-01-02T16:46:00Z"/>
        </w:rPr>
      </w:pPr>
      <w:del w:id="2559" w:author="Fernandes, Richard" w:date="2019-01-02T16:46:00Z">
        <w:r w:rsidDel="00CA046B">
          <w:delText>Input SDR hold out fraction (will remove this % from the current month before computing anomaly for each location)</w:delText>
        </w:r>
      </w:del>
    </w:p>
    <w:p w:rsidR="004D1D1C" w:rsidDel="00CA046B" w:rsidRDefault="004D1D1C" w:rsidP="004D1D1C">
      <w:pPr>
        <w:pStyle w:val="ListParagraph"/>
        <w:numPr>
          <w:ilvl w:val="1"/>
          <w:numId w:val="6"/>
        </w:numPr>
        <w:rPr>
          <w:del w:id="2560" w:author="Fernandes, Richard" w:date="2019-01-02T16:46:00Z"/>
        </w:rPr>
      </w:pPr>
      <w:del w:id="2561" w:author="Fernandes, Richard" w:date="2019-01-02T16:46:00Z">
        <w:r w:rsidDel="00CA046B">
          <w:delText>Snow and cloud free confidence interval sensitivity</w:delText>
        </w:r>
      </w:del>
    </w:p>
    <w:p w:rsidR="004D1D1C" w:rsidDel="00CA046B" w:rsidRDefault="004D1D1C" w:rsidP="004D1D1C">
      <w:pPr>
        <w:pStyle w:val="ListParagraph"/>
        <w:numPr>
          <w:ilvl w:val="1"/>
          <w:numId w:val="6"/>
        </w:numPr>
        <w:rPr>
          <w:del w:id="2562" w:author="Fernandes, Richard" w:date="2019-01-02T16:46:00Z"/>
        </w:rPr>
      </w:pPr>
      <w:del w:id="2563" w:author="Fernandes, Richard" w:date="2019-01-02T16:46:00Z">
        <w:r w:rsidDel="00CA046B">
          <w:delText>Annual sampling sensitivity for baseline</w:delText>
        </w:r>
      </w:del>
    </w:p>
    <w:p w:rsidR="004D1D1C" w:rsidDel="00CA046B" w:rsidRDefault="004D1D1C" w:rsidP="004D1D1C">
      <w:pPr>
        <w:ind w:left="360"/>
        <w:rPr>
          <w:del w:id="2564" w:author="Fernandes, Richard" w:date="2019-01-02T16:46:00Z"/>
        </w:rPr>
      </w:pPr>
    </w:p>
    <w:p w:rsidR="004D1D1C" w:rsidDel="00CA046B" w:rsidRDefault="00216743" w:rsidP="0002742A">
      <w:pPr>
        <w:pStyle w:val="Heading3"/>
        <w:rPr>
          <w:del w:id="2565" w:author="Fernandes, Richard" w:date="2019-01-02T16:46:00Z"/>
        </w:rPr>
      </w:pPr>
      <w:del w:id="2566" w:author="Fernandes, Richard" w:date="2019-01-02T16:46:00Z">
        <w:r w:rsidDel="00CA046B">
          <w:delText>Outputs</w:delText>
        </w:r>
      </w:del>
    </w:p>
    <w:p w:rsidR="0002742A" w:rsidDel="00CA046B" w:rsidRDefault="0002742A" w:rsidP="004D1D1C">
      <w:pPr>
        <w:ind w:left="360"/>
        <w:rPr>
          <w:del w:id="2567" w:author="Fernandes, Richard" w:date="2019-01-02T16:46:00Z"/>
        </w:rPr>
      </w:pPr>
    </w:p>
    <w:p w:rsidR="00216743" w:rsidDel="00CA046B" w:rsidRDefault="00216743" w:rsidP="00216743">
      <w:pPr>
        <w:rPr>
          <w:del w:id="2568" w:author="Fernandes, Richard" w:date="2019-01-02T16:46:00Z"/>
        </w:rPr>
      </w:pPr>
      <w:del w:id="2569" w:author="Fernandes, Richard" w:date="2019-01-02T16:46:00Z">
        <w:r w:rsidDel="00CA046B">
          <w:delText xml:space="preserve">The system outputs include geolocated VPI data cubes on a monthly and annual basis in GDAL readable formats.   Temporal gaps are not allowed although the data quality for a monthly time step may indicate that the recorded VPI does not meet validation standards </w:delText>
        </w:r>
      </w:del>
    </w:p>
    <w:p w:rsidR="004D1D1C" w:rsidDel="00CA046B" w:rsidRDefault="004D1D1C" w:rsidP="004D1D1C">
      <w:pPr>
        <w:ind w:left="360"/>
        <w:rPr>
          <w:del w:id="2570" w:author="Fernandes, Richard" w:date="2019-01-02T16:46:00Z"/>
        </w:rPr>
      </w:pPr>
      <w:del w:id="2571" w:author="Fernandes, Richard" w:date="2019-01-02T16:46:00Z">
        <w:r w:rsidDel="00CA046B">
          <w:delText xml:space="preserve">Data cubes with monthly VPI time series with metadata at 250m or 20m resolution.  </w:delText>
        </w:r>
      </w:del>
    </w:p>
    <w:p w:rsidR="004D1D1C" w:rsidDel="00CA046B" w:rsidRDefault="004D1D1C" w:rsidP="004D1D1C">
      <w:pPr>
        <w:ind w:left="360"/>
        <w:rPr>
          <w:del w:id="2572" w:author="Fernandes, Richard" w:date="2019-01-02T16:46:00Z"/>
        </w:rPr>
      </w:pPr>
      <w:del w:id="2573" w:author="Fernandes, Richard" w:date="2019-01-02T16:46:00Z">
        <w:r w:rsidDel="00CA046B">
          <w:delText>Data cubes with monthly sampled dates for VPI anomalies with metadata at 250m or 20m resolution.</w:delText>
        </w:r>
      </w:del>
    </w:p>
    <w:p w:rsidR="004D1D1C" w:rsidDel="00CA046B" w:rsidRDefault="004D1D1C" w:rsidP="004D1D1C">
      <w:pPr>
        <w:ind w:left="360"/>
        <w:rPr>
          <w:del w:id="2574" w:author="Fernandes, Richard" w:date="2019-01-02T16:46:00Z"/>
        </w:rPr>
      </w:pPr>
      <w:del w:id="2575" w:author="Fernandes, Richard" w:date="2019-01-02T16:46:00Z">
        <w:r w:rsidDel="00CA046B">
          <w:delText>Data cubes with monthly VPI uncertainty time series with metadata at 250m or 20m resolution.</w:delText>
        </w:r>
      </w:del>
    </w:p>
    <w:p w:rsidR="004D1D1C" w:rsidDel="00CA046B" w:rsidRDefault="004D1D1C" w:rsidP="004D1D1C">
      <w:pPr>
        <w:ind w:left="360"/>
        <w:rPr>
          <w:del w:id="2576" w:author="Fernandes, Richard" w:date="2019-01-02T16:46:00Z"/>
        </w:rPr>
      </w:pPr>
      <w:del w:id="2577" w:author="Fernandes, Richard" w:date="2019-01-02T16:46:00Z">
        <w:r w:rsidDel="00CA046B">
          <w:delText xml:space="preserve">Data cubes with monthly spatial masks of sampled measurement dates for baseline </w:delText>
        </w:r>
        <w:r w:rsidR="0064553B" w:rsidDel="00CA046B">
          <w:delText>and standardization populations.</w:delText>
        </w:r>
      </w:del>
    </w:p>
    <w:p w:rsidR="00216743" w:rsidDel="00CA046B" w:rsidRDefault="00216743" w:rsidP="004D1D1C">
      <w:pPr>
        <w:ind w:left="360"/>
        <w:rPr>
          <w:del w:id="2578" w:author="Fernandes, Richard" w:date="2019-01-02T16:46:00Z"/>
        </w:rPr>
      </w:pPr>
    </w:p>
    <w:p w:rsidR="00216743" w:rsidDel="00CA046B" w:rsidRDefault="0064553B" w:rsidP="0064553B">
      <w:pPr>
        <w:rPr>
          <w:del w:id="2579" w:author="Fernandes, Richard" w:date="2019-01-02T16:46:00Z"/>
        </w:rPr>
      </w:pPr>
      <w:del w:id="2580" w:author="Fernandes, Richard" w:date="2019-01-02T16:46:00Z">
        <w:r w:rsidDel="00CA046B">
          <w:delText>Since the system operates asynchronously it is expected that subsets of the data cube will have varying levels of data quality and also processing exceptions.  Such exceptions (e.g. corrupt headers, cloudy data, snow) are aggregated during Level III processing (in terms of proportions and counts of input granules) and encoded using ancillary data quality layers.</w:delText>
        </w:r>
      </w:del>
    </w:p>
    <w:p w:rsidR="0064553B" w:rsidDel="00CA046B" w:rsidRDefault="0064553B" w:rsidP="0064553B">
      <w:pPr>
        <w:rPr>
          <w:del w:id="2581" w:author="Fernandes, Richard" w:date="2019-01-02T16:46:00Z"/>
        </w:rPr>
      </w:pPr>
    </w:p>
    <w:p w:rsidR="0064553B" w:rsidDel="00CA046B" w:rsidRDefault="0064553B" w:rsidP="0064553B">
      <w:pPr>
        <w:rPr>
          <w:del w:id="2582" w:author="Fernandes, Richard" w:date="2019-01-02T16:46:00Z"/>
        </w:rPr>
      </w:pPr>
      <w:del w:id="2583" w:author="Fernandes, Richard" w:date="2019-01-02T16:46:00Z">
        <w:r w:rsidDel="00CA046B">
          <w:delText>The system also archives Level II fAPAR outputs to permit efficient reprocessing of the VPI at level III.  At this time Level II reflectance data is not considered an output (it is only archived if required for debugging purposes) but Level I and Level II algorithm parameters (e.g. geometric transformation coefficients) may be added to the Level II fAPAR metadata to spped up reprocessing from input SDRs.</w:delText>
        </w:r>
      </w:del>
    </w:p>
    <w:p w:rsidR="0064553B" w:rsidDel="00CA046B" w:rsidRDefault="0064553B" w:rsidP="0064553B">
      <w:pPr>
        <w:rPr>
          <w:del w:id="2584" w:author="Fernandes, Richard" w:date="2019-01-02T16:46:00Z"/>
        </w:rPr>
      </w:pPr>
    </w:p>
    <w:p w:rsidR="00126F9D" w:rsidDel="00CA046B" w:rsidRDefault="00126F9D" w:rsidP="0002742A">
      <w:pPr>
        <w:pStyle w:val="Heading3"/>
        <w:rPr>
          <w:del w:id="2585" w:author="Fernandes, Richard" w:date="2019-01-02T16:46:00Z"/>
        </w:rPr>
      </w:pPr>
      <w:del w:id="2586" w:author="Fernandes, Richard" w:date="2019-01-02T16:46:00Z">
        <w:r w:rsidDel="00CA046B">
          <w:delText>Production</w:delText>
        </w:r>
      </w:del>
    </w:p>
    <w:p w:rsidR="00126F9D" w:rsidDel="00CA046B" w:rsidRDefault="00126F9D" w:rsidP="0064553B">
      <w:pPr>
        <w:rPr>
          <w:del w:id="2587" w:author="Fernandes, Richard" w:date="2019-01-02T16:46:00Z"/>
        </w:rPr>
      </w:pPr>
    </w:p>
    <w:p w:rsidR="00126F9D" w:rsidDel="00CA046B" w:rsidRDefault="00126F9D" w:rsidP="0064553B">
      <w:pPr>
        <w:rPr>
          <w:del w:id="2588" w:author="Fernandes, Richard" w:date="2019-01-02T16:46:00Z"/>
        </w:rPr>
      </w:pPr>
      <w:del w:id="2589" w:author="Fernandes, Richard" w:date="2019-01-02T16:46:00Z">
        <w:r w:rsidDel="00CA046B">
          <w:delText>Production of the VPI requires three components: system operation, system validation and updating, and IM/IT maintenance.</w:delText>
        </w:r>
      </w:del>
    </w:p>
    <w:p w:rsidR="00126F9D" w:rsidDel="00CA046B" w:rsidRDefault="00126F9D" w:rsidP="0064553B">
      <w:pPr>
        <w:rPr>
          <w:del w:id="2590" w:author="Fernandes, Richard" w:date="2019-01-02T16:46:00Z"/>
        </w:rPr>
      </w:pPr>
    </w:p>
    <w:p w:rsidR="00126F9D" w:rsidDel="00CA046B" w:rsidRDefault="00126F9D" w:rsidP="0002742A">
      <w:pPr>
        <w:pStyle w:val="Heading2"/>
        <w:rPr>
          <w:del w:id="2591" w:author="Fernandes, Richard" w:date="2019-01-02T16:46:00Z"/>
        </w:rPr>
      </w:pPr>
      <w:del w:id="2592" w:author="Fernandes, Richard" w:date="2019-01-02T16:46:00Z">
        <w:r w:rsidDel="00CA046B">
          <w:delText>System Operation</w:delText>
        </w:r>
      </w:del>
    </w:p>
    <w:p w:rsidR="00126F9D" w:rsidDel="00CA046B" w:rsidRDefault="00126F9D" w:rsidP="0064553B">
      <w:pPr>
        <w:rPr>
          <w:del w:id="2593" w:author="Fernandes, Richard" w:date="2019-01-02T16:46:00Z"/>
        </w:rPr>
      </w:pPr>
    </w:p>
    <w:p w:rsidR="00126F9D" w:rsidDel="00CA046B" w:rsidRDefault="00126F9D" w:rsidP="0064553B">
      <w:pPr>
        <w:rPr>
          <w:del w:id="2594" w:author="Fernandes, Richard" w:date="2019-01-02T16:46:00Z"/>
        </w:rPr>
      </w:pPr>
      <w:del w:id="2595" w:author="Fernandes, Richard" w:date="2019-01-02T16:46:00Z">
        <w:r w:rsidDel="00CA046B">
          <w:delText>The system is designed to operate a synchronously with both exception messaging at each functional level and an end-to-end validation.  To become operational, the system will require input of ancillary databases that themselves may take both scientific and technical expertise for their production.  Once operational, the system will only require operator involvement to handle exceptions (scientific and engineering experts will handle end-to-end performance issues).  These exceptions could include the need to update input data sources, output data locations and , given changes in input data sources, the need to activate or shut down processing modules.  This task can be completed using either off line scripts or (preferably) a control application that logs exceptions and responses over time.    Fatal or persistent exceptions will require initiation a system performance review that should involve one expert from operations, validation and IM/IT.</w:delText>
        </w:r>
      </w:del>
    </w:p>
    <w:p w:rsidR="00126F9D" w:rsidDel="00CA046B" w:rsidRDefault="00126F9D" w:rsidP="0064553B">
      <w:pPr>
        <w:rPr>
          <w:del w:id="2596" w:author="Fernandes, Richard" w:date="2019-01-02T16:46:00Z"/>
        </w:rPr>
      </w:pPr>
    </w:p>
    <w:p w:rsidR="00126F9D" w:rsidDel="00CA046B" w:rsidRDefault="00126F9D" w:rsidP="0064553B">
      <w:pPr>
        <w:rPr>
          <w:del w:id="2597" w:author="Fernandes, Richard" w:date="2019-01-02T16:46:00Z"/>
        </w:rPr>
      </w:pPr>
      <w:del w:id="2598" w:author="Fernandes, Richard" w:date="2019-01-02T16:46:00Z">
        <w:r w:rsidDel="00CA046B">
          <w:delText xml:space="preserve">End-to-end validation will require expert assessment of output data cubes and quality information on a regular (e.g. annual) and episodic (e.g. with changes in SDRs) basis.  The assessment should be performed using CEOS (or other) standards for validation of input Level II fAPAR and the resolved VPI.  An annual status report should be published </w:delText>
        </w:r>
        <w:r w:rsidR="0002742A" w:rsidDel="00CA046B">
          <w:delText xml:space="preserve">after review by both operations, IM/IT and user representatives </w:delText>
        </w:r>
        <w:r w:rsidDel="00CA046B">
          <w:delText>and noted in metadata and at dissemin</w:delText>
        </w:r>
        <w:r w:rsidR="0002742A" w:rsidDel="00CA046B">
          <w:delText>ation points.  In the case of the system changing performance status (e.g. from goal to threshold or threshold to unacceptable) a system performance review should be conducted using  one expert from operations, validation and IM/IT and user representatives.</w:delText>
        </w:r>
      </w:del>
    </w:p>
    <w:p w:rsidR="0002742A" w:rsidDel="00CA046B" w:rsidRDefault="0002742A" w:rsidP="0064553B">
      <w:pPr>
        <w:rPr>
          <w:del w:id="2599" w:author="Fernandes, Richard" w:date="2019-01-02T16:46:00Z"/>
        </w:rPr>
      </w:pPr>
    </w:p>
    <w:p w:rsidR="0002742A" w:rsidDel="00CA046B" w:rsidRDefault="0002742A" w:rsidP="0064553B">
      <w:pPr>
        <w:rPr>
          <w:del w:id="2600" w:author="Fernandes, Richard" w:date="2019-01-02T16:46:00Z"/>
        </w:rPr>
      </w:pPr>
      <w:del w:id="2601" w:author="Fernandes, Richard" w:date="2019-01-02T16:46:00Z">
        <w:r w:rsidDel="00CA046B">
          <w:delText>IM/IT maintenance is required to ensure system requirements are satisfied.  This should be conducted both on an annual basis (e.g. together with the systems operation review) and episodically based on triggers including: 1.  New input data streams 2. Changes in output datasets 3. Changes in application software 4. End of life for hardware 5.  Expected changesin Im/IT policy or capacity.  IM/IT maintenance changes should be logged and reviewed by the  system operator  and if need be flagged as system operation exceptions (this would trigger review by a validation expert).</w:delText>
        </w:r>
      </w:del>
    </w:p>
    <w:p w:rsidR="0002742A" w:rsidDel="00CA046B" w:rsidRDefault="0002742A" w:rsidP="0064553B">
      <w:pPr>
        <w:rPr>
          <w:del w:id="2602" w:author="Fernandes, Richard" w:date="2019-01-02T16:46:00Z"/>
        </w:rPr>
      </w:pPr>
    </w:p>
    <w:p w:rsidR="0002742A" w:rsidDel="00CA046B" w:rsidRDefault="0002742A" w:rsidP="0064553B">
      <w:pPr>
        <w:rPr>
          <w:del w:id="2603" w:author="Fernandes, Richard" w:date="2019-01-02T16:47:00Z"/>
        </w:rPr>
      </w:pPr>
    </w:p>
    <w:p w:rsidR="00126F9D" w:rsidRDefault="00126F9D" w:rsidP="0064553B"/>
    <w:p w:rsidR="00126F9D" w:rsidRDefault="00126F9D" w:rsidP="0064553B"/>
    <w:p w:rsidR="0064553B" w:rsidRDefault="0064553B" w:rsidP="0064553B"/>
    <w:p w:rsidR="0064553B" w:rsidRDefault="0064553B" w:rsidP="0064553B"/>
    <w:p w:rsidR="004D1D1C" w:rsidRDefault="004D1D1C" w:rsidP="004D1D1C">
      <w:pPr>
        <w:ind w:left="360"/>
      </w:pPr>
    </w:p>
    <w:p w:rsidR="004D1D1C" w:rsidRDefault="004D1D1C" w:rsidP="006E5A5D"/>
    <w:p w:rsidR="004D1D1C" w:rsidRDefault="004D1D1C" w:rsidP="004D1D1C">
      <w:pPr>
        <w:ind w:left="360"/>
      </w:pPr>
    </w:p>
    <w:p w:rsidR="004D1D1C" w:rsidRDefault="004D1D1C" w:rsidP="004D1D1C">
      <w:pPr>
        <w:ind w:left="360"/>
      </w:pPr>
    </w:p>
    <w:p w:rsidR="002E6E3E" w:rsidRDefault="002E6E3E" w:rsidP="002E6E3E">
      <w:r>
        <w:t xml:space="preserve"> </w:t>
      </w:r>
    </w:p>
    <w:p w:rsidR="00CF48B1" w:rsidRDefault="00CF48B1" w:rsidP="008579A5"/>
    <w:p w:rsidR="00CF48B1" w:rsidRDefault="00CF48B1" w:rsidP="008579A5"/>
    <w:p w:rsidR="008579A5" w:rsidRDefault="008579A5" w:rsidP="008579A5"/>
    <w:p w:rsidR="00051963" w:rsidRDefault="00051963"/>
    <w:p w:rsidR="00051963" w:rsidRDefault="00051963"/>
    <w:sectPr w:rsidR="0005196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594" w:rsidRDefault="003D0594" w:rsidP="00615A2B">
      <w:pPr>
        <w:spacing w:after="0" w:line="240" w:lineRule="auto"/>
      </w:pPr>
      <w:r>
        <w:separator/>
      </w:r>
    </w:p>
  </w:endnote>
  <w:endnote w:type="continuationSeparator" w:id="0">
    <w:p w:rsidR="003D0594" w:rsidRDefault="003D0594" w:rsidP="006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Butter">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F9C" w:rsidRDefault="00A22F9C" w:rsidP="00BC5F91">
    <w:pPr>
      <w:pStyle w:val="Footer"/>
      <w:jc w:val="center"/>
      <w:rPr>
        <w:rStyle w:val="PageNumber"/>
        <w:i/>
        <w:iCs/>
        <w:sz w:val="14"/>
        <w:lang w:val="en-GB"/>
      </w:rPr>
    </w:pPr>
  </w:p>
  <w:p w:rsidR="00A22F9C" w:rsidRPr="009D7F2F" w:rsidRDefault="00A22F9C" w:rsidP="00BC5F91">
    <w:pPr>
      <w:pStyle w:val="Footer"/>
      <w:tabs>
        <w:tab w:val="clear" w:pos="4536"/>
        <w:tab w:val="clear" w:pos="9072"/>
      </w:tabs>
      <w:spacing w:after="0"/>
      <w:jc w:val="center"/>
      <w:rPr>
        <w:i/>
        <w:iCs/>
        <w:sz w:val="14"/>
        <w:lang w:val="en-GB"/>
      </w:rPr>
    </w:pPr>
    <w:r w:rsidRPr="00EB6A79">
      <w:rPr>
        <w:rStyle w:val="PageNumber"/>
        <w:i/>
        <w:iCs/>
        <w:sz w:val="14"/>
        <w:lang w:val="en-GB"/>
      </w:rPr>
      <w:t xml:space="preserve">This document is the property of </w:t>
    </w:r>
    <w:r>
      <w:rPr>
        <w:rStyle w:val="PageNumber"/>
        <w:i/>
        <w:iCs/>
        <w:sz w:val="14"/>
        <w:lang w:val="en-GB"/>
      </w:rPr>
      <w:t>CCRS.  It was produced in collaboration with the Government of Canada’s GEODE Project supported by the Canadian Space Agency</w:t>
    </w:r>
    <w:r w:rsidRPr="00EB6A79">
      <w:rPr>
        <w:rStyle w:val="PageNumber"/>
        <w:i/>
        <w:iCs/>
        <w:sz w:val="14"/>
        <w:lang w:val="en-GB"/>
      </w:rPr>
      <w:t xml:space="preserve">.  It cannot be reproduced, nor communicated without written </w:t>
    </w:r>
    <w:r>
      <w:rPr>
        <w:rStyle w:val="PageNumber"/>
        <w:i/>
        <w:iCs/>
        <w:sz w:val="14"/>
        <w:lang w:val="en-GB"/>
      </w:rPr>
      <w:t>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594" w:rsidRDefault="003D0594" w:rsidP="00615A2B">
      <w:pPr>
        <w:spacing w:after="0" w:line="240" w:lineRule="auto"/>
      </w:pPr>
      <w:r>
        <w:separator/>
      </w:r>
    </w:p>
  </w:footnote>
  <w:footnote w:type="continuationSeparator" w:id="0">
    <w:p w:rsidR="003D0594" w:rsidRDefault="003D0594" w:rsidP="0061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F9C" w:rsidRDefault="00A22F9C" w:rsidP="00BC5F91">
    <w:pPr>
      <w:jc w:val="right"/>
    </w:pPr>
    <w:r>
      <w:rPr>
        <w:noProof/>
        <w:lang w:eastAsia="en-CA"/>
      </w:rPr>
      <w:drawing>
        <wp:inline distT="0" distB="0" distL="0" distR="0" wp14:anchorId="577FDDDA" wp14:editId="5F6EE75C">
          <wp:extent cx="1838325" cy="323850"/>
          <wp:effectExtent l="0" t="0" r="9525"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CF0"/>
    <w:multiLevelType w:val="hybridMultilevel"/>
    <w:tmpl w:val="55040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1283"/>
    <w:multiLevelType w:val="hybridMultilevel"/>
    <w:tmpl w:val="FED6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B4788"/>
    <w:multiLevelType w:val="hybridMultilevel"/>
    <w:tmpl w:val="9488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22463"/>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B4043"/>
    <w:multiLevelType w:val="hybridMultilevel"/>
    <w:tmpl w:val="76C86066"/>
    <w:lvl w:ilvl="0" w:tplc="C59A488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B2A6F"/>
    <w:multiLevelType w:val="hybridMultilevel"/>
    <w:tmpl w:val="E5408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602DB"/>
    <w:multiLevelType w:val="hybridMultilevel"/>
    <w:tmpl w:val="AD2C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640434"/>
    <w:multiLevelType w:val="hybridMultilevel"/>
    <w:tmpl w:val="1374C548"/>
    <w:lvl w:ilvl="0" w:tplc="044AC7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A23B56"/>
    <w:multiLevelType w:val="hybridMultilevel"/>
    <w:tmpl w:val="73D88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905E86"/>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312B4C"/>
    <w:multiLevelType w:val="hybridMultilevel"/>
    <w:tmpl w:val="386CD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391B5F"/>
    <w:multiLevelType w:val="hybridMultilevel"/>
    <w:tmpl w:val="43546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4027E4"/>
    <w:multiLevelType w:val="hybridMultilevel"/>
    <w:tmpl w:val="97F05FCC"/>
    <w:lvl w:ilvl="0" w:tplc="0CD6F4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9"/>
  </w:num>
  <w:num w:numId="5">
    <w:abstractNumId w:val="5"/>
  </w:num>
  <w:num w:numId="6">
    <w:abstractNumId w:val="7"/>
  </w:num>
  <w:num w:numId="7">
    <w:abstractNumId w:val="2"/>
  </w:num>
  <w:num w:numId="8">
    <w:abstractNumId w:val="8"/>
  </w:num>
  <w:num w:numId="9">
    <w:abstractNumId w:val="3"/>
  </w:num>
  <w:num w:numId="10">
    <w:abstractNumId w:val="1"/>
  </w:num>
  <w:num w:numId="11">
    <w:abstractNumId w:val="4"/>
  </w:num>
  <w:num w:numId="12">
    <w:abstractNumId w:val="1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andes, Richard">
    <w15:presenceInfo w15:providerId="AD" w15:userId="S-1-5-21-66081788-462978661-1268862865-201722"/>
  </w15:person>
  <w15:person w15:author="Fernandes, Richard [2]">
    <w15:presenceInfo w15:providerId="None" w15:userId="Fernandes, 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3"/>
    <w:rsid w:val="0002742A"/>
    <w:rsid w:val="00051963"/>
    <w:rsid w:val="000F72C0"/>
    <w:rsid w:val="0011708B"/>
    <w:rsid w:val="00126F9D"/>
    <w:rsid w:val="001A48D2"/>
    <w:rsid w:val="00214D76"/>
    <w:rsid w:val="00216743"/>
    <w:rsid w:val="002411EA"/>
    <w:rsid w:val="002A3D67"/>
    <w:rsid w:val="002D26C2"/>
    <w:rsid w:val="002E4A5B"/>
    <w:rsid w:val="002E6E3E"/>
    <w:rsid w:val="00377C22"/>
    <w:rsid w:val="00391114"/>
    <w:rsid w:val="0039203A"/>
    <w:rsid w:val="003A249F"/>
    <w:rsid w:val="003D0594"/>
    <w:rsid w:val="00427B1E"/>
    <w:rsid w:val="004D1D1C"/>
    <w:rsid w:val="00544744"/>
    <w:rsid w:val="005A120B"/>
    <w:rsid w:val="005A36FC"/>
    <w:rsid w:val="005B34C9"/>
    <w:rsid w:val="005C7B6E"/>
    <w:rsid w:val="005D31E7"/>
    <w:rsid w:val="005D79D6"/>
    <w:rsid w:val="005F2D78"/>
    <w:rsid w:val="00615A2B"/>
    <w:rsid w:val="0062489A"/>
    <w:rsid w:val="0064553B"/>
    <w:rsid w:val="0065448D"/>
    <w:rsid w:val="00655026"/>
    <w:rsid w:val="00657FD1"/>
    <w:rsid w:val="00685FF4"/>
    <w:rsid w:val="006B1990"/>
    <w:rsid w:val="006E5A5D"/>
    <w:rsid w:val="006F61E4"/>
    <w:rsid w:val="006F76F0"/>
    <w:rsid w:val="007143B5"/>
    <w:rsid w:val="007162EE"/>
    <w:rsid w:val="007626DD"/>
    <w:rsid w:val="00777494"/>
    <w:rsid w:val="00806B95"/>
    <w:rsid w:val="008579A5"/>
    <w:rsid w:val="0087770C"/>
    <w:rsid w:val="008809C0"/>
    <w:rsid w:val="009556E9"/>
    <w:rsid w:val="009801B4"/>
    <w:rsid w:val="00990A5F"/>
    <w:rsid w:val="009C7C61"/>
    <w:rsid w:val="00A22F9C"/>
    <w:rsid w:val="00A75D9D"/>
    <w:rsid w:val="00A8396A"/>
    <w:rsid w:val="00A91427"/>
    <w:rsid w:val="00AC44D8"/>
    <w:rsid w:val="00B13FB5"/>
    <w:rsid w:val="00B71076"/>
    <w:rsid w:val="00BC5F91"/>
    <w:rsid w:val="00CA046B"/>
    <w:rsid w:val="00CC30D8"/>
    <w:rsid w:val="00CC7300"/>
    <w:rsid w:val="00CF48B1"/>
    <w:rsid w:val="00D72E92"/>
    <w:rsid w:val="00E83848"/>
    <w:rsid w:val="00EA11AE"/>
    <w:rsid w:val="00EB5798"/>
    <w:rsid w:val="00EC5CD0"/>
    <w:rsid w:val="00F016E7"/>
    <w:rsid w:val="00F17157"/>
    <w:rsid w:val="00F6404A"/>
    <w:rsid w:val="00FA28F8"/>
    <w:rsid w:val="00FB09A5"/>
    <w:rsid w:val="00FB0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60A2"/>
  <w15:docId w15:val="{990BE63F-832F-4A51-8B26-10125DEE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74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74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63"/>
    <w:pPr>
      <w:ind w:left="720"/>
      <w:contextualSpacing/>
    </w:pPr>
  </w:style>
  <w:style w:type="table" w:styleId="TableGrid">
    <w:name w:val="Table Grid"/>
    <w:basedOn w:val="TableNormal"/>
    <w:uiPriority w:val="59"/>
    <w:rsid w:val="00A9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74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74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742A"/>
    <w:rPr>
      <w:rFonts w:asciiTheme="majorHAnsi" w:eastAsiaTheme="majorEastAsia" w:hAnsiTheme="majorHAnsi" w:cstheme="majorBidi"/>
      <w:i/>
      <w:iCs/>
      <w:color w:val="243F60" w:themeColor="accent1" w:themeShade="7F"/>
    </w:rPr>
  </w:style>
  <w:style w:type="paragraph" w:customStyle="1" w:styleId="TITREDOCUMENT">
    <w:name w:val="TITRE DOCUMENT"/>
    <w:basedOn w:val="Normal"/>
    <w:next w:val="Normal"/>
    <w:rsid w:val="008809C0"/>
    <w:pPr>
      <w:spacing w:before="60" w:after="60" w:line="240" w:lineRule="auto"/>
      <w:jc w:val="center"/>
    </w:pPr>
    <w:rPr>
      <w:rFonts w:ascii="Butter" w:eastAsia="Times New Roman" w:hAnsi="Butter" w:cs="Times New Roman"/>
      <w:b/>
      <w:smallCaps/>
      <w:color w:val="000000"/>
      <w:sz w:val="48"/>
      <w:szCs w:val="44"/>
      <w:lang w:eastAsia="fr-FR"/>
    </w:rPr>
  </w:style>
  <w:style w:type="paragraph" w:customStyle="1" w:styleId="Titretable">
    <w:name w:val="Titre table"/>
    <w:basedOn w:val="Normal"/>
    <w:next w:val="Normal"/>
    <w:rsid w:val="008809C0"/>
    <w:pPr>
      <w:pageBreakBefore/>
      <w:spacing w:before="60" w:after="60" w:line="240" w:lineRule="auto"/>
      <w:jc w:val="center"/>
    </w:pPr>
    <w:rPr>
      <w:rFonts w:ascii="Verdana" w:eastAsia="Times New Roman" w:hAnsi="Verdana" w:cs="Times New Roman"/>
      <w:b/>
      <w:color w:val="5090C8"/>
      <w:sz w:val="28"/>
      <w:szCs w:val="20"/>
      <w:lang w:eastAsia="fr-FR"/>
    </w:rPr>
  </w:style>
  <w:style w:type="paragraph" w:customStyle="1" w:styleId="Tableau1religne">
    <w:name w:val="Tableau 1ère ligne"/>
    <w:basedOn w:val="Normal"/>
    <w:rsid w:val="008809C0"/>
    <w:pPr>
      <w:spacing w:before="60" w:after="60" w:line="240" w:lineRule="auto"/>
      <w:jc w:val="center"/>
    </w:pPr>
    <w:rPr>
      <w:rFonts w:ascii="Verdana" w:eastAsia="Times New Roman" w:hAnsi="Verdana" w:cs="Times New Roman"/>
      <w:b/>
      <w:color w:val="5090C8"/>
      <w:sz w:val="20"/>
      <w:szCs w:val="20"/>
      <w:lang w:eastAsia="fr-FR"/>
    </w:rPr>
  </w:style>
  <w:style w:type="paragraph" w:customStyle="1" w:styleId="TypeDoc">
    <w:name w:val="TypeDoc"/>
    <w:basedOn w:val="Normal"/>
    <w:rsid w:val="008809C0"/>
    <w:pPr>
      <w:spacing w:before="60" w:after="60" w:line="240" w:lineRule="auto"/>
      <w:jc w:val="both"/>
    </w:pPr>
    <w:rPr>
      <w:rFonts w:ascii="Verdana" w:eastAsia="Times New Roman" w:hAnsi="Verdana" w:cs="Times New Roman"/>
      <w:b/>
      <w:bCs/>
      <w:smallCaps/>
      <w:sz w:val="44"/>
      <w:szCs w:val="24"/>
      <w:lang w:eastAsia="fr-FR"/>
    </w:rPr>
  </w:style>
  <w:style w:type="paragraph" w:customStyle="1" w:styleId="NormalCompte-rendu">
    <w:name w:val="Normal Compte-rendu"/>
    <w:basedOn w:val="Normal"/>
    <w:link w:val="NormalCompte-renduCar"/>
    <w:rsid w:val="008809C0"/>
    <w:pPr>
      <w:spacing w:before="60" w:after="60" w:line="240" w:lineRule="auto"/>
      <w:jc w:val="both"/>
    </w:pPr>
    <w:rPr>
      <w:rFonts w:ascii="Verdana" w:eastAsia="Times New Roman" w:hAnsi="Verdana" w:cs="Times New Roman"/>
      <w:color w:val="000000"/>
      <w:sz w:val="18"/>
      <w:szCs w:val="20"/>
      <w:lang w:eastAsia="fr-FR"/>
    </w:rPr>
  </w:style>
  <w:style w:type="character" w:customStyle="1" w:styleId="NormalCompte-renduCar">
    <w:name w:val="Normal Compte-rendu Car"/>
    <w:link w:val="NormalCompte-rendu"/>
    <w:rsid w:val="008809C0"/>
    <w:rPr>
      <w:rFonts w:ascii="Verdana" w:eastAsia="Times New Roman" w:hAnsi="Verdana" w:cs="Times New Roman"/>
      <w:color w:val="000000"/>
      <w:sz w:val="18"/>
      <w:szCs w:val="20"/>
      <w:lang w:eastAsia="fr-FR"/>
    </w:rPr>
  </w:style>
  <w:style w:type="character" w:styleId="PageNumber">
    <w:name w:val="page number"/>
    <w:basedOn w:val="DefaultParagraphFont"/>
    <w:uiPriority w:val="99"/>
    <w:semiHidden/>
    <w:rsid w:val="008809C0"/>
  </w:style>
  <w:style w:type="paragraph" w:styleId="Footer">
    <w:name w:val="footer"/>
    <w:basedOn w:val="Normal"/>
    <w:link w:val="FooterChar"/>
    <w:uiPriority w:val="99"/>
    <w:semiHidden/>
    <w:rsid w:val="008809C0"/>
    <w:pPr>
      <w:tabs>
        <w:tab w:val="center" w:pos="4536"/>
        <w:tab w:val="right" w:pos="9072"/>
      </w:tabs>
      <w:spacing w:before="60" w:after="60" w:line="240" w:lineRule="auto"/>
      <w:jc w:val="both"/>
    </w:pPr>
    <w:rPr>
      <w:rFonts w:ascii="Verdana" w:eastAsia="Times New Roman" w:hAnsi="Verdana" w:cs="Times New Roman"/>
      <w:color w:val="000000"/>
      <w:sz w:val="20"/>
      <w:szCs w:val="20"/>
      <w:lang w:eastAsia="fr-FR"/>
    </w:rPr>
  </w:style>
  <w:style w:type="character" w:customStyle="1" w:styleId="FooterChar">
    <w:name w:val="Footer Char"/>
    <w:basedOn w:val="DefaultParagraphFont"/>
    <w:link w:val="Footer"/>
    <w:uiPriority w:val="99"/>
    <w:semiHidden/>
    <w:rsid w:val="008809C0"/>
    <w:rPr>
      <w:rFonts w:ascii="Verdana" w:eastAsia="Times New Roman" w:hAnsi="Verdana" w:cs="Times New Roman"/>
      <w:color w:val="000000"/>
      <w:sz w:val="20"/>
      <w:szCs w:val="20"/>
      <w:lang w:eastAsia="fr-FR"/>
    </w:rPr>
  </w:style>
  <w:style w:type="paragraph" w:styleId="BalloonText">
    <w:name w:val="Balloon Text"/>
    <w:basedOn w:val="Normal"/>
    <w:link w:val="BalloonTextChar"/>
    <w:uiPriority w:val="99"/>
    <w:semiHidden/>
    <w:unhideWhenUsed/>
    <w:rsid w:val="0088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C0"/>
    <w:rPr>
      <w:rFonts w:ascii="Tahoma" w:hAnsi="Tahoma" w:cs="Tahoma"/>
      <w:sz w:val="16"/>
      <w:szCs w:val="16"/>
    </w:rPr>
  </w:style>
  <w:style w:type="paragraph" w:styleId="Header">
    <w:name w:val="header"/>
    <w:basedOn w:val="Normal"/>
    <w:link w:val="HeaderChar"/>
    <w:uiPriority w:val="99"/>
    <w:unhideWhenUsed/>
    <w:rsid w:val="0061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2B"/>
  </w:style>
  <w:style w:type="paragraph" w:styleId="Caption">
    <w:name w:val="caption"/>
    <w:basedOn w:val="Normal"/>
    <w:next w:val="Normal"/>
    <w:uiPriority w:val="35"/>
    <w:unhideWhenUsed/>
    <w:qFormat/>
    <w:rsid w:val="002E4A5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6401</Words>
  <Characters>36491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Richard</dc:creator>
  <cp:lastModifiedBy>Fernandes, Richard</cp:lastModifiedBy>
  <cp:revision>5</cp:revision>
  <cp:lastPrinted>2017-04-18T19:35:00Z</cp:lastPrinted>
  <dcterms:created xsi:type="dcterms:W3CDTF">2019-01-03T16:23:00Z</dcterms:created>
  <dcterms:modified xsi:type="dcterms:W3CDTF">2020-07-06T18:22:00Z</dcterms:modified>
</cp:coreProperties>
</file>