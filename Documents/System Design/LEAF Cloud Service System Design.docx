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08" w:type="dxa"/>
        <w:tblInd w:w="70" w:type="dxa"/>
        <w:tblLayout w:type="fixed"/>
        <w:tblCellMar>
          <w:left w:w="70" w:type="dxa"/>
          <w:right w:w="70" w:type="dxa"/>
        </w:tblCellMar>
        <w:tblLook w:val="0000" w:firstRow="0" w:lastRow="0" w:firstColumn="0" w:lastColumn="0" w:noHBand="0" w:noVBand="0"/>
      </w:tblPr>
      <w:tblGrid>
        <w:gridCol w:w="4578"/>
        <w:gridCol w:w="5130"/>
      </w:tblGrid>
      <w:tr w:rsidR="00615A2B" w:rsidRPr="00375540" w:rsidTr="00615A2B">
        <w:tc>
          <w:tcPr>
            <w:tcW w:w="4578" w:type="dxa"/>
            <w:tcBorders>
              <w:bottom w:val="single" w:sz="12" w:space="0" w:color="5090C8"/>
            </w:tcBorders>
          </w:tcPr>
          <w:p w:rsidR="00615A2B" w:rsidRPr="00375540" w:rsidRDefault="00615A2B" w:rsidP="00BC5F91">
            <w:pPr>
              <w:pStyle w:val="TypeDoc"/>
              <w:jc w:val="left"/>
              <w:rPr>
                <w:lang w:val="en-US"/>
              </w:rPr>
            </w:pPr>
            <w:r>
              <w:t>LEAF</w:t>
            </w:r>
            <w:ins w:id="0" w:author="Fernandes, Richard [2]" w:date="2020-07-14T17:14:00Z">
              <w:r w:rsidR="003F5E76">
                <w:t>-Toolbox</w:t>
              </w:r>
            </w:ins>
          </w:p>
          <w:p w:rsidR="00615A2B" w:rsidRPr="00375540" w:rsidRDefault="00615A2B" w:rsidP="00BC5F91">
            <w:pPr>
              <w:pStyle w:val="TypeDoc"/>
              <w:jc w:val="left"/>
              <w:rPr>
                <w:lang w:val="en-US"/>
              </w:rPr>
            </w:pPr>
          </w:p>
          <w:p w:rsidR="00615A2B" w:rsidRPr="00FB52E7" w:rsidRDefault="00615A2B" w:rsidP="00A907BD">
            <w:pPr>
              <w:pStyle w:val="Heading1"/>
            </w:pPr>
            <w:del w:id="1" w:author="Fernandes, Richard" w:date="2019-01-02T15:26:00Z">
              <w:r w:rsidDel="00B13FB5">
                <w:delText>Ve</w:delText>
              </w:r>
              <w:r w:rsidR="005B34C9" w:rsidDel="00B13FB5">
                <w:delText xml:space="preserve">getation Productivity Indicator </w:delText>
              </w:r>
              <w:r w:rsidDel="00B13FB5">
                <w:delText>(VPI)</w:delText>
              </w:r>
            </w:del>
            <w:ins w:id="2" w:author="Fernandes, Richard" w:date="2019-01-02T15:26:00Z">
              <w:r w:rsidR="006A27BA">
                <w:t>Landscape Evolu</w:t>
              </w:r>
              <w:r w:rsidR="00B13FB5">
                <w:t xml:space="preserve">tion and Forecasting </w:t>
              </w:r>
            </w:ins>
            <w:ins w:id="3" w:author="Fernandes, Richard [2]" w:date="2020-07-14T17:14:00Z">
              <w:r w:rsidR="003F5E76">
                <w:t>Toolbox</w:t>
              </w:r>
            </w:ins>
            <w:ins w:id="4" w:author="Fernandes, Richard" w:date="2019-01-03T10:55:00Z">
              <w:del w:id="5" w:author="Fernandes, Richard [2]" w:date="2020-07-14T17:14:00Z">
                <w:r w:rsidR="00A907BD" w:rsidDel="003F5E76">
                  <w:delText>Service</w:delText>
                </w:r>
              </w:del>
            </w:ins>
            <w:del w:id="6" w:author="Fernandes, Richard" w:date="2019-01-03T10:55:00Z">
              <w:r w:rsidDel="00A907BD">
                <w:delText xml:space="preserve"> </w:delText>
              </w:r>
            </w:del>
          </w:p>
        </w:tc>
        <w:tc>
          <w:tcPr>
            <w:tcW w:w="5130" w:type="dxa"/>
            <w:tcBorders>
              <w:bottom w:val="single" w:sz="12" w:space="0" w:color="5090C8"/>
            </w:tcBorders>
          </w:tcPr>
          <w:p w:rsidR="00615A2B" w:rsidRPr="00375540" w:rsidRDefault="00615A2B" w:rsidP="00BC5F91">
            <w:pPr>
              <w:rPr>
                <w:lang w:val="en-US"/>
              </w:rPr>
            </w:pPr>
          </w:p>
        </w:tc>
      </w:tr>
      <w:tr w:rsidR="00615A2B" w:rsidTr="00615A2B">
        <w:tc>
          <w:tcPr>
            <w:tcW w:w="4578" w:type="dxa"/>
            <w:tcBorders>
              <w:top w:val="single" w:sz="12" w:space="0" w:color="5090C8"/>
            </w:tcBorders>
          </w:tcPr>
          <w:p w:rsidR="00615A2B" w:rsidRPr="00375540" w:rsidRDefault="00615A2B" w:rsidP="00BC5F91">
            <w:pPr>
              <w:rPr>
                <w:lang w:val="en-US"/>
              </w:rPr>
            </w:pPr>
          </w:p>
        </w:tc>
        <w:tc>
          <w:tcPr>
            <w:tcW w:w="5130" w:type="dxa"/>
            <w:tcBorders>
              <w:top w:val="single" w:sz="12" w:space="0" w:color="5090C8"/>
            </w:tcBorders>
          </w:tcPr>
          <w:p w:rsidR="00615A2B" w:rsidRPr="00DC3ED3" w:rsidRDefault="006A27BA" w:rsidP="006B1990">
            <w:pPr>
              <w:pStyle w:val="TITREDOCUMENT"/>
              <w:ind w:left="-57" w:right="-57"/>
              <w:rPr>
                <w:rFonts w:ascii="Verdana" w:hAnsi="Verdana"/>
                <w:sz w:val="36"/>
                <w:szCs w:val="36"/>
              </w:rPr>
            </w:pPr>
            <w:ins w:id="7" w:author="Fernandes, Richard" w:date="2019-01-02T17:15:00Z">
              <w:r>
                <w:rPr>
                  <w:rFonts w:ascii="Verdana" w:hAnsi="Verdana"/>
                  <w:sz w:val="36"/>
                  <w:szCs w:val="36"/>
                </w:rPr>
                <w:t xml:space="preserve">Cloud Service </w:t>
              </w:r>
            </w:ins>
            <w:del w:id="8" w:author="Fernandes, Richard" w:date="2019-01-02T15:30:00Z">
              <w:r w:rsidR="00615A2B" w:rsidDel="00B13FB5">
                <w:rPr>
                  <w:rFonts w:ascii="Verdana" w:hAnsi="Verdana"/>
                  <w:sz w:val="36"/>
                  <w:szCs w:val="36"/>
                </w:rPr>
                <w:delText>System Design D</w:delText>
              </w:r>
              <w:r w:rsidR="006B1990" w:rsidDel="00B13FB5">
                <w:rPr>
                  <w:rFonts w:ascii="Verdana" w:hAnsi="Verdana"/>
                  <w:sz w:val="36"/>
                  <w:szCs w:val="36"/>
                </w:rPr>
                <w:delText>efinition</w:delText>
              </w:r>
              <w:r w:rsidR="00615A2B" w:rsidRPr="00DC3ED3" w:rsidDel="00B13FB5">
                <w:rPr>
                  <w:rFonts w:ascii="Verdana" w:hAnsi="Verdana"/>
                  <w:sz w:val="36"/>
                  <w:szCs w:val="36"/>
                </w:rPr>
                <w:delText xml:space="preserve"> </w:delText>
              </w:r>
            </w:del>
            <w:ins w:id="9" w:author="Fernandes, Richard" w:date="2019-01-02T17:13:00Z">
              <w:r>
                <w:rPr>
                  <w:rFonts w:ascii="Verdana" w:hAnsi="Verdana"/>
                  <w:sz w:val="36"/>
                  <w:szCs w:val="36"/>
                </w:rPr>
                <w:t>System Design</w:t>
              </w:r>
            </w:ins>
          </w:p>
        </w:tc>
      </w:tr>
    </w:tbl>
    <w:p w:rsidR="00615A2B" w:rsidRDefault="00615A2B" w:rsidP="00615A2B">
      <w:pPr>
        <w:pStyle w:val="NormalCompte-rendu"/>
        <w:spacing w:before="0" w:after="0"/>
        <w:rPr>
          <w:i/>
          <w:color w:val="800080"/>
        </w:rPr>
      </w:pPr>
    </w:p>
    <w:p w:rsidR="00615A2B" w:rsidRDefault="00615A2B" w:rsidP="00615A2B">
      <w:pPr>
        <w:pStyle w:val="NormalCompte-rendu"/>
        <w:spacing w:before="0"/>
        <w:rPr>
          <w:i/>
          <w:color w:val="800080"/>
        </w:rPr>
      </w:pPr>
    </w:p>
    <w:p w:rsidR="00615A2B" w:rsidRDefault="00615A2B" w:rsidP="00615A2B">
      <w:pPr>
        <w:pStyle w:val="NormalCompte-rendu"/>
        <w:spacing w:before="0"/>
        <w:rPr>
          <w:i/>
          <w:color w:val="800080"/>
        </w:rPr>
      </w:pPr>
    </w:p>
    <w:p w:rsidR="00615A2B" w:rsidRPr="000A728C" w:rsidRDefault="00615A2B" w:rsidP="00615A2B">
      <w:pPr>
        <w:pStyle w:val="NormalCompte-rendu"/>
        <w:spacing w:before="0"/>
        <w:rPr>
          <w:i/>
          <w:color w:val="800080"/>
        </w:rPr>
      </w:pPr>
    </w:p>
    <w:p w:rsidR="00615A2B" w:rsidRDefault="00615A2B" w:rsidP="00615A2B"/>
    <w:tbl>
      <w:tblPr>
        <w:tblW w:w="9720" w:type="dxa"/>
        <w:tblCellSpacing w:w="14" w:type="dxa"/>
        <w:tblInd w:w="139"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2056"/>
        <w:gridCol w:w="1916"/>
        <w:gridCol w:w="1916"/>
        <w:gridCol w:w="1916"/>
        <w:gridCol w:w="1916"/>
      </w:tblGrid>
      <w:tr w:rsidR="00615A2B" w:rsidRPr="00362A13" w:rsidTr="00BC5F91">
        <w:trPr>
          <w:tblCellSpacing w:w="14" w:type="dxa"/>
        </w:trPr>
        <w:tc>
          <w:tcPr>
            <w:tcW w:w="201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362A13" w:rsidRDefault="00615A2B" w:rsidP="00BC5F91">
            <w:pPr>
              <w:rPr>
                <w:b/>
              </w:rPr>
            </w:pP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A337BF" w:rsidRDefault="00615A2B" w:rsidP="00BC5F91">
            <w:pPr>
              <w:pStyle w:val="Tableau1religne"/>
            </w:pPr>
            <w:r>
              <w:t>Name</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rsidRPr="00A337BF">
              <w:t>Company</w:t>
            </w:r>
          </w:p>
        </w:tc>
        <w:tc>
          <w:tcPr>
            <w:tcW w:w="188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rsidRPr="00F14D5A">
              <w:t>Date</w:t>
            </w:r>
          </w:p>
        </w:tc>
        <w:tc>
          <w:tcPr>
            <w:tcW w:w="187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F14D5A" w:rsidRDefault="00615A2B" w:rsidP="00BC5F91">
            <w:pPr>
              <w:pStyle w:val="Tableau1religne"/>
            </w:pPr>
            <w:r>
              <w:t>Signature</w:t>
            </w: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Prepared by</w:t>
            </w:r>
            <w:r w:rsidRPr="00517ABB">
              <w:t> :</w:t>
            </w:r>
          </w:p>
        </w:tc>
        <w:tc>
          <w:tcPr>
            <w:tcW w:w="1888" w:type="dxa"/>
            <w:shd w:val="clear" w:color="auto" w:fill="auto"/>
            <w:vAlign w:val="center"/>
          </w:tcPr>
          <w:p w:rsidR="00615A2B" w:rsidRDefault="00615A2B" w:rsidP="00BC5F91">
            <w:pPr>
              <w:jc w:val="center"/>
            </w:pPr>
            <w:r>
              <w:t>Richard Fernandes</w:t>
            </w:r>
          </w:p>
        </w:tc>
        <w:tc>
          <w:tcPr>
            <w:tcW w:w="1888" w:type="dxa"/>
            <w:shd w:val="clear" w:color="auto" w:fill="auto"/>
            <w:vAlign w:val="center"/>
          </w:tcPr>
          <w:p w:rsidR="00615A2B" w:rsidRDefault="00615A2B" w:rsidP="00BC5F91">
            <w:pPr>
              <w:jc w:val="center"/>
            </w:pPr>
            <w:r>
              <w:t>CCRS</w:t>
            </w:r>
          </w:p>
        </w:tc>
        <w:tc>
          <w:tcPr>
            <w:tcW w:w="1888" w:type="dxa"/>
            <w:shd w:val="clear" w:color="auto" w:fill="auto"/>
            <w:vAlign w:val="center"/>
          </w:tcPr>
          <w:p w:rsidR="00615A2B" w:rsidRDefault="00615A2B" w:rsidP="00BC5F91">
            <w:pPr>
              <w:jc w:val="center"/>
            </w:pPr>
            <w:del w:id="10" w:author="Fernandes, Richard" w:date="2019-01-02T15:26:00Z">
              <w:r w:rsidDel="00B13FB5">
                <w:delText>April 15, 20117</w:delText>
              </w:r>
            </w:del>
            <w:ins w:id="11" w:author="Fernandes, Richard" w:date="2019-03-25T09:55:00Z">
              <w:r w:rsidR="004079BD">
                <w:t>March 1</w:t>
              </w:r>
            </w:ins>
            <w:ins w:id="12" w:author="Fernandes, Richard" w:date="2019-01-02T15:26:00Z">
              <w:r w:rsidR="00B13FB5">
                <w:t>, 2019</w:t>
              </w:r>
            </w:ins>
          </w:p>
        </w:tc>
        <w:tc>
          <w:tcPr>
            <w:tcW w:w="1874" w:type="dxa"/>
            <w:shd w:val="clear" w:color="auto" w:fill="auto"/>
            <w:vAlign w:val="center"/>
          </w:tcPr>
          <w:p w:rsidR="00615A2B" w:rsidRDefault="00615A2B" w:rsidP="00BC5F91">
            <w:pPr>
              <w:jc w:val="center"/>
            </w:pP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Checked by</w:t>
            </w:r>
            <w:r w:rsidRPr="00517ABB">
              <w:t> :</w:t>
            </w:r>
          </w:p>
        </w:tc>
        <w:tc>
          <w:tcPr>
            <w:tcW w:w="1888" w:type="dxa"/>
            <w:shd w:val="clear" w:color="auto" w:fill="auto"/>
            <w:vAlign w:val="center"/>
          </w:tcPr>
          <w:p w:rsidR="00615A2B" w:rsidRDefault="00615A2B" w:rsidP="00BC5F91">
            <w:pPr>
              <w:jc w:val="center"/>
            </w:pPr>
            <w:r>
              <w:t>xx</w:t>
            </w:r>
          </w:p>
        </w:tc>
        <w:tc>
          <w:tcPr>
            <w:tcW w:w="1888" w:type="dxa"/>
            <w:shd w:val="clear" w:color="auto" w:fill="auto"/>
            <w:vAlign w:val="center"/>
          </w:tcPr>
          <w:p w:rsidR="00615A2B" w:rsidRPr="00F14D5A" w:rsidRDefault="00B13FB5" w:rsidP="00BC5F91">
            <w:pPr>
              <w:jc w:val="center"/>
            </w:pPr>
            <w:ins w:id="13" w:author="Fernandes, Richard" w:date="2019-01-02T15:27:00Z">
              <w:r>
                <w:t>CCRS</w:t>
              </w:r>
            </w:ins>
            <w:del w:id="14" w:author="Fernandes, Richard" w:date="2019-01-02T15:27:00Z">
              <w:r w:rsidR="00615A2B" w:rsidDel="00B13FB5">
                <w:delText>CCMEO</w:delText>
              </w:r>
            </w:del>
          </w:p>
        </w:tc>
        <w:tc>
          <w:tcPr>
            <w:tcW w:w="1888" w:type="dxa"/>
            <w:shd w:val="clear" w:color="auto" w:fill="auto"/>
            <w:vAlign w:val="center"/>
          </w:tcPr>
          <w:p w:rsidR="00615A2B" w:rsidRDefault="00615A2B" w:rsidP="00BC5F91">
            <w:pPr>
              <w:jc w:val="center"/>
            </w:pPr>
          </w:p>
        </w:tc>
        <w:tc>
          <w:tcPr>
            <w:tcW w:w="1874" w:type="dxa"/>
            <w:shd w:val="clear" w:color="auto" w:fill="auto"/>
            <w:vAlign w:val="center"/>
          </w:tcPr>
          <w:p w:rsidR="00615A2B" w:rsidRDefault="00615A2B" w:rsidP="00BC5F91">
            <w:pPr>
              <w:jc w:val="center"/>
            </w:pPr>
          </w:p>
        </w:tc>
      </w:tr>
      <w:tr w:rsidR="00615A2B" w:rsidTr="00BC5F91">
        <w:trPr>
          <w:trHeight w:val="851"/>
          <w:tblCellSpacing w:w="14" w:type="dxa"/>
        </w:trPr>
        <w:tc>
          <w:tcPr>
            <w:tcW w:w="2014" w:type="dxa"/>
            <w:shd w:val="clear" w:color="auto" w:fill="E6E6E6"/>
            <w:vAlign w:val="center"/>
          </w:tcPr>
          <w:p w:rsidR="00615A2B" w:rsidRPr="00517ABB" w:rsidRDefault="00615A2B" w:rsidP="00BC5F91">
            <w:pPr>
              <w:pStyle w:val="Tableau1religne"/>
              <w:jc w:val="left"/>
            </w:pPr>
            <w:r>
              <w:t>Approved by</w:t>
            </w:r>
            <w:r w:rsidRPr="00517ABB">
              <w:t> :</w:t>
            </w:r>
          </w:p>
        </w:tc>
        <w:tc>
          <w:tcPr>
            <w:tcW w:w="1888" w:type="dxa"/>
            <w:shd w:val="clear" w:color="auto" w:fill="auto"/>
            <w:vAlign w:val="center"/>
          </w:tcPr>
          <w:p w:rsidR="00615A2B" w:rsidRDefault="00615A2B" w:rsidP="00BC5F91">
            <w:pPr>
              <w:jc w:val="center"/>
            </w:pPr>
            <w:r>
              <w:t>Darren Janzen</w:t>
            </w:r>
          </w:p>
        </w:tc>
        <w:tc>
          <w:tcPr>
            <w:tcW w:w="1888" w:type="dxa"/>
            <w:shd w:val="clear" w:color="auto" w:fill="auto"/>
            <w:vAlign w:val="center"/>
          </w:tcPr>
          <w:p w:rsidR="00615A2B" w:rsidRPr="00F14D5A" w:rsidRDefault="00615A2B" w:rsidP="00BC5F91">
            <w:pPr>
              <w:jc w:val="center"/>
            </w:pPr>
            <w:r>
              <w:t>CCRS</w:t>
            </w:r>
          </w:p>
        </w:tc>
        <w:tc>
          <w:tcPr>
            <w:tcW w:w="1888" w:type="dxa"/>
            <w:shd w:val="clear" w:color="auto" w:fill="auto"/>
            <w:vAlign w:val="center"/>
          </w:tcPr>
          <w:p w:rsidR="00615A2B" w:rsidRDefault="00615A2B" w:rsidP="00BC5F91">
            <w:pPr>
              <w:jc w:val="center"/>
            </w:pPr>
          </w:p>
        </w:tc>
        <w:tc>
          <w:tcPr>
            <w:tcW w:w="1874" w:type="dxa"/>
            <w:shd w:val="clear" w:color="auto" w:fill="auto"/>
            <w:vAlign w:val="center"/>
          </w:tcPr>
          <w:p w:rsidR="00615A2B" w:rsidRDefault="00615A2B" w:rsidP="00BC5F91">
            <w:pPr>
              <w:jc w:val="center"/>
            </w:pPr>
          </w:p>
        </w:tc>
      </w:tr>
    </w:tbl>
    <w:p w:rsidR="00615A2B" w:rsidRDefault="00615A2B" w:rsidP="00615A2B"/>
    <w:p w:rsidR="00615A2B" w:rsidRDefault="00615A2B" w:rsidP="00615A2B"/>
    <w:p w:rsidR="00615A2B" w:rsidRDefault="00615A2B" w:rsidP="00615A2B"/>
    <w:tbl>
      <w:tblPr>
        <w:tblW w:w="9828" w:type="dxa"/>
        <w:tblCellSpacing w:w="20" w:type="dxa"/>
        <w:tblInd w:w="16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4020"/>
        <w:gridCol w:w="5808"/>
      </w:tblGrid>
      <w:tr w:rsidR="00615A2B" w:rsidTr="00BC5F91">
        <w:trPr>
          <w:tblCellSpacing w:w="20" w:type="dxa"/>
        </w:trPr>
        <w:tc>
          <w:tcPr>
            <w:tcW w:w="3960"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Pr="00437CDF" w:rsidRDefault="00615A2B" w:rsidP="00BC5F91">
            <w:pPr>
              <w:pStyle w:val="Tableau1religne"/>
              <w:jc w:val="left"/>
            </w:pPr>
            <w:r>
              <w:t>D</w:t>
            </w:r>
            <w:r w:rsidRPr="00437CDF">
              <w:t>ocument</w:t>
            </w:r>
            <w:r>
              <w:t xml:space="preserve"> reference</w:t>
            </w:r>
            <w:r w:rsidRPr="00437CDF">
              <w:t> :</w:t>
            </w:r>
          </w:p>
        </w:tc>
        <w:tc>
          <w:tcPr>
            <w:tcW w:w="5748" w:type="dxa"/>
            <w:tcBorders>
              <w:top w:val="inset" w:sz="6" w:space="0" w:color="auto"/>
              <w:left w:val="inset" w:sz="6" w:space="0" w:color="auto"/>
              <w:bottom w:val="inset" w:sz="6" w:space="0" w:color="auto"/>
              <w:right w:val="inset" w:sz="6" w:space="0" w:color="auto"/>
              <w:tl2br w:val="nil"/>
              <w:tr2bl w:val="nil"/>
            </w:tcBorders>
            <w:shd w:val="clear" w:color="auto" w:fill="E6E6E6"/>
          </w:tcPr>
          <w:p w:rsidR="00615A2B" w:rsidRDefault="003D0E08">
            <w:fldSimple w:instr=" DOCPROPERTY  Référence  \* MERGEFORMAT ">
              <w:r w:rsidR="00615A2B">
                <w:t>LEAF-TN-</w:t>
              </w:r>
              <w:del w:id="15" w:author="Fernandes, Richard" w:date="2019-01-02T15:27:00Z">
                <w:r w:rsidR="00615A2B" w:rsidDel="00B13FB5">
                  <w:delText>002</w:delText>
                </w:r>
              </w:del>
              <w:ins w:id="16" w:author="Fernandes, Richard" w:date="2019-01-02T15:27:00Z">
                <w:r w:rsidR="00B13FB5">
                  <w:t>00</w:t>
                </w:r>
              </w:ins>
              <w:ins w:id="17" w:author="Fernandes, Richard" w:date="2019-01-02T17:30:00Z">
                <w:r w:rsidR="006D67CD">
                  <w:t>2</w:t>
                </w:r>
              </w:ins>
              <w:r w:rsidR="00615A2B">
                <w:t>-CCRS</w:t>
              </w:r>
            </w:fldSimple>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proofErr w:type="spellStart"/>
            <w:r>
              <w:t>Issue.Re</w:t>
            </w:r>
            <w:r w:rsidRPr="00437CDF">
              <w:t>vision</w:t>
            </w:r>
            <w:proofErr w:type="spellEnd"/>
            <w:r w:rsidRPr="00437CDF">
              <w:t> :</w:t>
            </w:r>
          </w:p>
        </w:tc>
        <w:tc>
          <w:tcPr>
            <w:tcW w:w="5748" w:type="dxa"/>
            <w:shd w:val="clear" w:color="auto" w:fill="auto"/>
          </w:tcPr>
          <w:p w:rsidR="00615A2B" w:rsidRDefault="00615A2B">
            <w:r>
              <w:t>1.</w:t>
            </w:r>
            <w:del w:id="18" w:author="Fernandes, Richard" w:date="2019-03-25T09:55:00Z">
              <w:r w:rsidDel="004079BD">
                <w:delText>0</w:delText>
              </w:r>
            </w:del>
            <w:ins w:id="19" w:author="Fernandes, Richard" w:date="2019-03-25T09:55:00Z">
              <w:r w:rsidR="004079BD">
                <w:t>1</w:t>
              </w:r>
            </w:ins>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rsidRPr="00437CDF">
              <w:t>Date</w:t>
            </w:r>
            <w:r>
              <w:t> :</w:t>
            </w:r>
          </w:p>
        </w:tc>
        <w:tc>
          <w:tcPr>
            <w:tcW w:w="5748" w:type="dxa"/>
            <w:shd w:val="clear" w:color="auto" w:fill="auto"/>
          </w:tcPr>
          <w:p w:rsidR="00615A2B" w:rsidRPr="00770313" w:rsidRDefault="00615A2B" w:rsidP="00BC5F91">
            <w:r>
              <w:t>15/04/2017</w:t>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rPr>
                <w:noProof/>
                <w:lang w:eastAsia="en-CA"/>
              </w:rPr>
              <w:lastRenderedPageBreak/>
              <mc:AlternateContent>
                <mc:Choice Requires="wps">
                  <w:drawing>
                    <wp:anchor distT="0" distB="0" distL="114300" distR="114300" simplePos="0" relativeHeight="251659264" behindDoc="0" locked="1" layoutInCell="0" allowOverlap="0" wp14:anchorId="28B92379" wp14:editId="6192AD79">
                      <wp:simplePos x="0" y="0"/>
                      <wp:positionH relativeFrom="page">
                        <wp:posOffset>252095</wp:posOffset>
                      </wp:positionH>
                      <wp:positionV relativeFrom="page">
                        <wp:posOffset>7524750</wp:posOffset>
                      </wp:positionV>
                      <wp:extent cx="179705" cy="2879725"/>
                      <wp:effectExtent l="4445"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 cy="2879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C5F91" w:rsidRPr="00FE0BF8" w:rsidRDefault="00BC5F91"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B92379" id="_x0000_t202" coordsize="21600,21600" o:spt="202" path="m,l,21600r21600,l21600,xe">
                      <v:stroke joinstyle="miter"/>
                      <v:path gradientshapeok="t" o:connecttype="rect"/>
                    </v:shapetype>
                    <v:shape id="Text Box 2" o:spid="_x0000_s1026" type="#_x0000_t202" style="position:absolute;margin-left:19.85pt;margin-top:592.5pt;width:14.15pt;height:226.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" o:allowincell="f" o:allowoverlap="f" stroked="f">
                      <v:textbox style="layout-flow:vertical;mso-layout-flow-alt:bottom-to-top" inset="0,0,0,0">
                        <w:txbxContent>
                          <w:p w:rsidR="00BC5F91" w:rsidRPr="00FE0BF8" w:rsidRDefault="00BC5F91" w:rsidP="00615A2B">
                            <w:pPr>
                              <w:rPr>
                                <w:color w:val="808080"/>
                                <w:sz w:val="14"/>
                                <w:szCs w:val="14"/>
                                <w:lang w:val="nl-NL"/>
                              </w:rPr>
                            </w:pPr>
                            <w:r>
                              <w:rPr>
                                <w:color w:val="808080"/>
                                <w:sz w:val="14"/>
                                <w:szCs w:val="14"/>
                                <w:lang w:val="nl-NL"/>
                              </w:rPr>
                              <w:t>EN-</w:t>
                            </w:r>
                            <w:r w:rsidRPr="00FE0BF8">
                              <w:rPr>
                                <w:color w:val="808080"/>
                                <w:sz w:val="14"/>
                                <w:szCs w:val="14"/>
                                <w:lang w:val="nl-NL"/>
                              </w:rPr>
                              <w:t>MAG-MOD.DT-GEN</w:t>
                            </w:r>
                            <w:r>
                              <w:rPr>
                                <w:color w:val="808080"/>
                                <w:sz w:val="14"/>
                                <w:szCs w:val="14"/>
                                <w:lang w:val="nl-NL"/>
                              </w:rPr>
                              <w:t>-034-v1.3</w:t>
                            </w:r>
                          </w:p>
                        </w:txbxContent>
                      </v:textbox>
                      <w10:wrap anchorx="page" anchory="page"/>
                      <w10:anchorlock/>
                    </v:shape>
                  </w:pict>
                </mc:Fallback>
              </mc:AlternateContent>
            </w:r>
            <w:r w:rsidRPr="00437CDF">
              <w:t>Client :</w:t>
            </w:r>
          </w:p>
        </w:tc>
        <w:tc>
          <w:tcPr>
            <w:tcW w:w="5748" w:type="dxa"/>
            <w:shd w:val="clear" w:color="auto" w:fill="auto"/>
          </w:tcPr>
          <w:p w:rsidR="00615A2B" w:rsidRDefault="00615A2B" w:rsidP="00BC5F91">
            <w:r>
              <w:t>NRCan/CSA</w:t>
            </w:r>
          </w:p>
        </w:tc>
      </w:tr>
      <w:tr w:rsidR="00615A2B" w:rsidTr="00BC5F91">
        <w:tblPrEx>
          <w:tblCellSpacing w:w="8" w:type="dxa"/>
        </w:tblPrEx>
        <w:trPr>
          <w:tblCellSpacing w:w="8" w:type="dxa"/>
        </w:trPr>
        <w:tc>
          <w:tcPr>
            <w:tcW w:w="3960" w:type="dxa"/>
            <w:shd w:val="clear" w:color="auto" w:fill="E6E6E6"/>
          </w:tcPr>
          <w:p w:rsidR="00615A2B" w:rsidRPr="00437CDF" w:rsidRDefault="00615A2B" w:rsidP="00BC5F91">
            <w:pPr>
              <w:pStyle w:val="Tableau1religne"/>
              <w:jc w:val="left"/>
            </w:pPr>
            <w:r>
              <w:t>Re</w:t>
            </w:r>
            <w:r w:rsidRPr="00437CDF">
              <w:t xml:space="preserve">f., </w:t>
            </w:r>
            <w:r>
              <w:t>Tender</w:t>
            </w:r>
            <w:r w:rsidRPr="00437CDF">
              <w:t> :</w:t>
            </w:r>
          </w:p>
        </w:tc>
        <w:tc>
          <w:tcPr>
            <w:tcW w:w="5748" w:type="dxa"/>
            <w:shd w:val="clear" w:color="auto" w:fill="auto"/>
          </w:tcPr>
          <w:p w:rsidR="00615A2B" w:rsidRDefault="00615A2B" w:rsidP="00BC5F91">
            <w:r>
              <w:t>GEODE GRIP</w:t>
            </w:r>
          </w:p>
        </w:tc>
      </w:tr>
    </w:tbl>
    <w:p w:rsidR="008809C0" w:rsidRDefault="008809C0" w:rsidP="008809C0"/>
    <w:p w:rsidR="008809C0" w:rsidRPr="0008757F" w:rsidRDefault="008809C0" w:rsidP="008809C0">
      <w:pPr>
        <w:pStyle w:val="Titretable"/>
        <w:pageBreakBefore w:val="0"/>
      </w:pPr>
      <w:r>
        <w:t>Document Change Record</w:t>
      </w:r>
    </w:p>
    <w:tbl>
      <w:tblPr>
        <w:tblW w:w="9683" w:type="dxa"/>
        <w:tblCellSpacing w:w="14" w:type="dxa"/>
        <w:tblInd w:w="107"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ayout w:type="fixed"/>
        <w:tblLook w:val="01E0" w:firstRow="1" w:lastRow="1" w:firstColumn="1" w:lastColumn="1" w:noHBand="0" w:noVBand="0"/>
      </w:tblPr>
      <w:tblGrid>
        <w:gridCol w:w="948"/>
        <w:gridCol w:w="935"/>
        <w:gridCol w:w="1660"/>
        <w:gridCol w:w="4014"/>
        <w:gridCol w:w="2126"/>
      </w:tblGrid>
      <w:tr w:rsidR="008809C0" w:rsidRPr="00317F57" w:rsidTr="00BC5F91">
        <w:trPr>
          <w:tblCellSpacing w:w="14" w:type="dxa"/>
        </w:trPr>
        <w:tc>
          <w:tcPr>
            <w:tcW w:w="906"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proofErr w:type="spellStart"/>
            <w:r>
              <w:t>Iss</w:t>
            </w:r>
            <w:proofErr w:type="spellEnd"/>
            <w:r>
              <w:t>.</w:t>
            </w:r>
          </w:p>
        </w:tc>
        <w:tc>
          <w:tcPr>
            <w:tcW w:w="907"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Rev.</w:t>
            </w:r>
          </w:p>
        </w:tc>
        <w:tc>
          <w:tcPr>
            <w:tcW w:w="1632"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Date</w:t>
            </w:r>
          </w:p>
        </w:tc>
        <w:tc>
          <w:tcPr>
            <w:tcW w:w="3986"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Pr="00814CA9" w:rsidRDefault="008809C0" w:rsidP="00BC5F91">
            <w:pPr>
              <w:pStyle w:val="Tableau1religne"/>
            </w:pPr>
            <w:r>
              <w:t>Reason</w:t>
            </w:r>
          </w:p>
        </w:tc>
        <w:tc>
          <w:tcPr>
            <w:tcW w:w="2084" w:type="dxa"/>
            <w:tcBorders>
              <w:top w:val="inset" w:sz="6" w:space="0" w:color="auto"/>
              <w:left w:val="inset" w:sz="6" w:space="0" w:color="auto"/>
              <w:bottom w:val="inset" w:sz="6" w:space="0" w:color="auto"/>
              <w:right w:val="inset" w:sz="6" w:space="0" w:color="auto"/>
              <w:tl2br w:val="nil"/>
              <w:tr2bl w:val="nil"/>
            </w:tcBorders>
            <w:shd w:val="clear" w:color="auto" w:fill="E6E6E6"/>
          </w:tcPr>
          <w:p w:rsidR="008809C0" w:rsidRDefault="008809C0" w:rsidP="00BC5F91">
            <w:pPr>
              <w:pStyle w:val="Tableau1religne"/>
            </w:pPr>
            <w:r>
              <w:t>Comments</w:t>
            </w:r>
          </w:p>
        </w:tc>
      </w:tr>
      <w:tr w:rsidR="008809C0" w:rsidTr="00BC5F91">
        <w:trPr>
          <w:tblCellSpacing w:w="14" w:type="dxa"/>
        </w:trPr>
        <w:tc>
          <w:tcPr>
            <w:tcW w:w="906" w:type="dxa"/>
            <w:shd w:val="clear" w:color="auto" w:fill="auto"/>
          </w:tcPr>
          <w:p w:rsidR="008809C0" w:rsidRDefault="008809C0" w:rsidP="00BC5F91">
            <w:r>
              <w:t>1</w:t>
            </w:r>
          </w:p>
        </w:tc>
        <w:tc>
          <w:tcPr>
            <w:tcW w:w="907" w:type="dxa"/>
            <w:shd w:val="clear" w:color="auto" w:fill="auto"/>
          </w:tcPr>
          <w:p w:rsidR="008809C0" w:rsidRDefault="008809C0" w:rsidP="00BC5F91">
            <w:r>
              <w:t>0</w:t>
            </w:r>
          </w:p>
        </w:tc>
        <w:tc>
          <w:tcPr>
            <w:tcW w:w="1632" w:type="dxa"/>
            <w:shd w:val="clear" w:color="auto" w:fill="auto"/>
          </w:tcPr>
          <w:p w:rsidR="008809C0" w:rsidRDefault="00615A2B" w:rsidP="00BC5F91">
            <w:del w:id="20" w:author="Fernandes, Richard" w:date="2019-01-02T15:28:00Z">
              <w:r w:rsidDel="00B13FB5">
                <w:delText>April 15, 2017</w:delText>
              </w:r>
            </w:del>
            <w:ins w:id="21" w:author="Fernandes, Richard" w:date="2019-01-02T15:28:00Z">
              <w:r w:rsidR="00B13FB5">
                <w:t>January 2, 2019</w:t>
              </w:r>
            </w:ins>
          </w:p>
        </w:tc>
        <w:tc>
          <w:tcPr>
            <w:tcW w:w="3986" w:type="dxa"/>
            <w:shd w:val="clear" w:color="auto" w:fill="auto"/>
          </w:tcPr>
          <w:p w:rsidR="008809C0" w:rsidRDefault="008809C0" w:rsidP="00BC5F91">
            <w:r>
              <w:t>Creation of the document</w:t>
            </w:r>
          </w:p>
          <w:p w:rsidR="008809C0" w:rsidRDefault="008809C0" w:rsidP="00BC5F91"/>
        </w:tc>
        <w:tc>
          <w:tcPr>
            <w:tcW w:w="2084" w:type="dxa"/>
            <w:shd w:val="clear" w:color="auto" w:fill="auto"/>
          </w:tcPr>
          <w:p w:rsidR="008809C0" w:rsidRDefault="008809C0" w:rsidP="00BC5F91"/>
        </w:tc>
      </w:tr>
      <w:tr w:rsidR="008809C0" w:rsidTr="00BC5F91">
        <w:trPr>
          <w:tblCellSpacing w:w="14" w:type="dxa"/>
        </w:trPr>
        <w:tc>
          <w:tcPr>
            <w:tcW w:w="906" w:type="dxa"/>
            <w:shd w:val="clear" w:color="auto" w:fill="auto"/>
          </w:tcPr>
          <w:p w:rsidR="008809C0" w:rsidRDefault="004079BD" w:rsidP="00BC5F91">
            <w:ins w:id="22" w:author="Fernandes, Richard" w:date="2019-03-25T09:55:00Z">
              <w:r>
                <w:t>1</w:t>
              </w:r>
            </w:ins>
          </w:p>
        </w:tc>
        <w:tc>
          <w:tcPr>
            <w:tcW w:w="907" w:type="dxa"/>
            <w:shd w:val="clear" w:color="auto" w:fill="auto"/>
          </w:tcPr>
          <w:p w:rsidR="008809C0" w:rsidRDefault="004079BD" w:rsidP="00BC5F91">
            <w:ins w:id="23" w:author="Fernandes, Richard" w:date="2019-03-25T09:55:00Z">
              <w:r>
                <w:t>1</w:t>
              </w:r>
            </w:ins>
          </w:p>
        </w:tc>
        <w:tc>
          <w:tcPr>
            <w:tcW w:w="1632" w:type="dxa"/>
            <w:shd w:val="clear" w:color="auto" w:fill="auto"/>
          </w:tcPr>
          <w:p w:rsidR="008809C0" w:rsidRDefault="004079BD" w:rsidP="00BC5F91">
            <w:ins w:id="24" w:author="Fernandes, Richard" w:date="2019-03-25T09:55:00Z">
              <w:r>
                <w:t>March 1, 2019</w:t>
              </w:r>
            </w:ins>
          </w:p>
        </w:tc>
        <w:tc>
          <w:tcPr>
            <w:tcW w:w="3986" w:type="dxa"/>
            <w:shd w:val="clear" w:color="auto" w:fill="auto"/>
          </w:tcPr>
          <w:p w:rsidR="008809C0" w:rsidRDefault="004079BD" w:rsidP="00BC5F91">
            <w:ins w:id="25" w:author="Fernandes, Richard" w:date="2019-03-25T09:55:00Z">
              <w:r>
                <w:t>Updated to reflect final user requirements,</w:t>
              </w:r>
            </w:ins>
          </w:p>
        </w:tc>
        <w:tc>
          <w:tcPr>
            <w:tcW w:w="2084" w:type="dxa"/>
            <w:shd w:val="clear" w:color="auto" w:fill="auto"/>
          </w:tcPr>
          <w:p w:rsidR="008809C0" w:rsidRDefault="004079BD">
            <w:ins w:id="26" w:author="Fernandes, Richard" w:date="2019-03-25T09:55:00Z">
              <w:r>
                <w:t xml:space="preserve">The document currently matches the user requirements.  </w:t>
              </w:r>
            </w:ins>
          </w:p>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r w:rsidR="008809C0" w:rsidTr="00BC5F91">
        <w:trPr>
          <w:tblCellSpacing w:w="14" w:type="dxa"/>
        </w:trPr>
        <w:tc>
          <w:tcPr>
            <w:tcW w:w="906" w:type="dxa"/>
            <w:shd w:val="clear" w:color="auto" w:fill="auto"/>
          </w:tcPr>
          <w:p w:rsidR="008809C0" w:rsidRPr="00D81B25" w:rsidRDefault="008809C0" w:rsidP="00BC5F91"/>
        </w:tc>
        <w:tc>
          <w:tcPr>
            <w:tcW w:w="907" w:type="dxa"/>
            <w:shd w:val="clear" w:color="auto" w:fill="auto"/>
          </w:tcPr>
          <w:p w:rsidR="008809C0" w:rsidRPr="00D81B25" w:rsidRDefault="008809C0" w:rsidP="00BC5F91"/>
        </w:tc>
        <w:tc>
          <w:tcPr>
            <w:tcW w:w="1632" w:type="dxa"/>
            <w:shd w:val="clear" w:color="auto" w:fill="auto"/>
          </w:tcPr>
          <w:p w:rsidR="008809C0" w:rsidRPr="00D81B25" w:rsidRDefault="008809C0" w:rsidP="00BC5F91"/>
        </w:tc>
        <w:tc>
          <w:tcPr>
            <w:tcW w:w="3986" w:type="dxa"/>
            <w:shd w:val="clear" w:color="auto" w:fill="auto"/>
          </w:tcPr>
          <w:p w:rsidR="008809C0" w:rsidRPr="00D81B25" w:rsidRDefault="008809C0" w:rsidP="00BC5F91">
            <w:pPr>
              <w:rPr>
                <w:rFonts w:cs="Arial"/>
              </w:rPr>
            </w:pPr>
          </w:p>
        </w:tc>
        <w:tc>
          <w:tcPr>
            <w:tcW w:w="2084" w:type="dxa"/>
            <w:shd w:val="clear" w:color="auto" w:fill="auto"/>
          </w:tcPr>
          <w:p w:rsidR="008809C0" w:rsidRPr="00D81B25" w:rsidRDefault="008809C0" w:rsidP="00BC5F91"/>
        </w:tc>
      </w:tr>
    </w:tbl>
    <w:p w:rsidR="008809C0" w:rsidRDefault="008809C0"/>
    <w:p w:rsidR="008809C0" w:rsidRDefault="008809C0">
      <w:pPr>
        <w:rPr>
          <w:rFonts w:asciiTheme="majorHAnsi" w:eastAsiaTheme="majorEastAsia" w:hAnsiTheme="majorHAnsi" w:cstheme="majorBidi"/>
          <w:b/>
          <w:bCs/>
          <w:color w:val="365F91" w:themeColor="accent1" w:themeShade="BF"/>
          <w:sz w:val="28"/>
          <w:szCs w:val="28"/>
        </w:rPr>
      </w:pPr>
      <w:r>
        <w:br w:type="page"/>
      </w:r>
    </w:p>
    <w:p w:rsidR="0002742A" w:rsidRDefault="0002742A" w:rsidP="003F5E76">
      <w:pPr>
        <w:pStyle w:val="Heading1"/>
        <w:spacing w:line="240" w:lineRule="auto"/>
        <w:pPrChange w:id="27" w:author="Fernandes, Richard [2]" w:date="2020-07-14T17:17:00Z">
          <w:pPr>
            <w:pStyle w:val="Heading1"/>
          </w:pPr>
        </w:pPrChange>
      </w:pPr>
    </w:p>
    <w:p w:rsidR="0002742A" w:rsidRDefault="0002742A" w:rsidP="003F5E76">
      <w:pPr>
        <w:pStyle w:val="Heading2"/>
        <w:spacing w:line="240" w:lineRule="auto"/>
        <w:pPrChange w:id="28" w:author="Fernandes, Richard [2]" w:date="2020-07-14T17:17:00Z">
          <w:pPr>
            <w:pStyle w:val="Heading2"/>
          </w:pPr>
        </w:pPrChange>
      </w:pPr>
      <w:r>
        <w:t>Introduction</w:t>
      </w:r>
    </w:p>
    <w:p w:rsidR="00051963" w:rsidRDefault="00051963" w:rsidP="003F5E76">
      <w:pPr>
        <w:spacing w:line="240" w:lineRule="auto"/>
        <w:pPrChange w:id="29" w:author="Fernandes, Richard [2]" w:date="2020-07-14T17:17:00Z">
          <w:pPr/>
        </w:pPrChange>
      </w:pPr>
    </w:p>
    <w:p w:rsidR="00B13FB5" w:rsidDel="003F5E76" w:rsidRDefault="00051963" w:rsidP="003F5E76">
      <w:pPr>
        <w:spacing w:line="240" w:lineRule="auto"/>
        <w:rPr>
          <w:ins w:id="30" w:author="Fernandes, Richard" w:date="2019-01-02T15:33:00Z"/>
          <w:del w:id="31" w:author="Fernandes, Richard [2]" w:date="2020-07-14T17:16:00Z"/>
        </w:rPr>
        <w:pPrChange w:id="32" w:author="Fernandes, Richard [2]" w:date="2020-07-14T17:17:00Z">
          <w:pPr/>
        </w:pPrChange>
      </w:pPr>
      <w:del w:id="33" w:author="Fernandes, Richard" w:date="2019-01-02T15:30:00Z">
        <w:r w:rsidDel="00B13FB5">
          <w:delText xml:space="preserve">The Vegetation Productivity Indicator (VPI) provides a spatially explicit indicator of the relative monthly potential vegetation productivity compared to a user defined baseline specified by a temporal interval, a spatial partition, a thematic land cover grouping, a land cover change status, input satellite data records and applied monthly VPI algorithm.  </w:delText>
        </w:r>
      </w:del>
      <w:ins w:id="34" w:author="Fernandes, Richard" w:date="2019-01-02T15:30:00Z">
        <w:r w:rsidR="00B13FB5">
          <w:t xml:space="preserve">The Landscape Evolution and Forecasting (LEAF) </w:t>
        </w:r>
      </w:ins>
      <w:ins w:id="35" w:author="Fernandes, Richard" w:date="2019-01-03T11:24:00Z">
        <w:r w:rsidR="0068203B">
          <w:t>service</w:t>
        </w:r>
      </w:ins>
      <w:ins w:id="36" w:author="Fernandes, Richard" w:date="2019-01-02T15:30:00Z">
        <w:r w:rsidR="00B13FB5">
          <w:t xml:space="preserve"> is a computer application capable of producing geo-coded raster layers for a set of vegetation biophysical parameters from either Sentinel 2 Multispectral Imager (MSI) or Landsat 8 Operational Land Imager (OLI) satellite imager</w:t>
        </w:r>
      </w:ins>
      <w:ins w:id="37" w:author="Fernandes, Richard" w:date="2019-01-02T15:32:00Z">
        <w:r w:rsidR="00B13FB5">
          <w:t>y.</w:t>
        </w:r>
      </w:ins>
    </w:p>
    <w:p w:rsidR="00B13FB5" w:rsidRDefault="00B13FB5" w:rsidP="003F5E76">
      <w:pPr>
        <w:spacing w:line="240" w:lineRule="auto"/>
        <w:rPr>
          <w:ins w:id="38" w:author="Fernandes, Richard" w:date="2019-01-02T17:13:00Z"/>
        </w:rPr>
        <w:pPrChange w:id="39" w:author="Fernandes, Richard [2]" w:date="2020-07-14T17:17:00Z">
          <w:pPr/>
        </w:pPrChange>
      </w:pPr>
    </w:p>
    <w:p w:rsidR="006A27BA" w:rsidRDefault="006A27BA" w:rsidP="003F5E76">
      <w:pPr>
        <w:spacing w:line="240" w:lineRule="auto"/>
        <w:rPr>
          <w:ins w:id="40" w:author="Fernandes, Richard" w:date="2019-01-02T15:32:00Z"/>
        </w:rPr>
        <w:pPrChange w:id="41" w:author="Fernandes, Richard [2]" w:date="2020-07-14T17:17:00Z">
          <w:pPr/>
        </w:pPrChange>
      </w:pPr>
      <w:ins w:id="42" w:author="Fernandes, Richard" w:date="2019-01-02T17:13:00Z">
        <w:r>
          <w:t>User requirements for LEAF are given in</w:t>
        </w:r>
      </w:ins>
      <w:ins w:id="43" w:author="Fernandes, Richard" w:date="2019-01-02T17:14:00Z">
        <w:r>
          <w:t xml:space="preserve"> </w:t>
        </w:r>
        <w:r>
          <w:fldChar w:fldCharType="begin"/>
        </w:r>
        <w:r>
          <w:instrText xml:space="preserve"> DOCPROPERTY  Référence  \* MERGEFORMAT </w:instrText>
        </w:r>
        <w:r>
          <w:fldChar w:fldCharType="separate"/>
        </w:r>
        <w:r>
          <w:t>LEAF-TN-001-CCRS</w:t>
        </w:r>
        <w:r>
          <w:fldChar w:fldCharType="end"/>
        </w:r>
        <w:r>
          <w:t>.</w:t>
        </w:r>
      </w:ins>
      <w:ins w:id="44" w:author="Fernandes, Richard" w:date="2019-01-02T17:15:00Z">
        <w:r>
          <w:t xml:space="preserve">  These requirements include a stand alone desktop workstation </w:t>
        </w:r>
      </w:ins>
      <w:ins w:id="45" w:author="Fernandes, Richard" w:date="2019-01-02T17:16:00Z">
        <w:r>
          <w:t xml:space="preserve">implementation </w:t>
        </w:r>
      </w:ins>
      <w:ins w:id="46" w:author="Fernandes, Richard" w:date="2019-01-02T17:15:00Z">
        <w:r>
          <w:t xml:space="preserve"> and a cloud service implementation.</w:t>
        </w:r>
      </w:ins>
      <w:bookmarkStart w:id="47" w:name="_GoBack"/>
      <w:bookmarkEnd w:id="47"/>
    </w:p>
    <w:p w:rsidR="00B13FB5" w:rsidDel="003F5E76" w:rsidRDefault="00B13FB5" w:rsidP="003F5E76">
      <w:pPr>
        <w:spacing w:line="240" w:lineRule="auto"/>
        <w:rPr>
          <w:del w:id="48" w:author="Fernandes, Richard [2]" w:date="2020-07-14T17:16:00Z"/>
        </w:rPr>
        <w:pPrChange w:id="49" w:author="Fernandes, Richard [2]" w:date="2020-07-14T17:17:00Z">
          <w:pPr/>
        </w:pPrChange>
      </w:pPr>
      <w:ins w:id="50" w:author="Fernandes, Richard" w:date="2019-01-02T15:32:00Z">
        <w:r>
          <w:t xml:space="preserve">The purpose of this document is to provide the </w:t>
        </w:r>
      </w:ins>
      <w:ins w:id="51" w:author="Fernandes, Richard" w:date="2019-01-02T17:13:00Z">
        <w:r w:rsidR="006A27BA">
          <w:t xml:space="preserve">system design for </w:t>
        </w:r>
      </w:ins>
      <w:ins w:id="52" w:author="Fernandes, Richard" w:date="2019-01-02T17:15:00Z">
        <w:r w:rsidR="006A27BA">
          <w:t xml:space="preserve">the cloud service implementation of </w:t>
        </w:r>
      </w:ins>
      <w:ins w:id="53" w:author="Fernandes, Richard" w:date="2019-01-02T17:13:00Z">
        <w:r w:rsidR="006A27BA">
          <w:t>LEAF.</w:t>
        </w:r>
      </w:ins>
    </w:p>
    <w:p w:rsidR="003F5E76" w:rsidRDefault="003F5E76" w:rsidP="003F5E76">
      <w:pPr>
        <w:spacing w:line="240" w:lineRule="auto"/>
        <w:rPr>
          <w:ins w:id="54" w:author="Fernandes, Richard [2]" w:date="2020-07-14T17:16:00Z"/>
        </w:rPr>
        <w:pPrChange w:id="55" w:author="Fernandes, Richard [2]" w:date="2020-07-14T17:17:00Z">
          <w:pPr/>
        </w:pPrChange>
      </w:pPr>
    </w:p>
    <w:p w:rsidR="00685FF4" w:rsidDel="003F5E76" w:rsidRDefault="00685FF4" w:rsidP="003F5E76">
      <w:pPr>
        <w:spacing w:line="240" w:lineRule="auto"/>
        <w:rPr>
          <w:ins w:id="56" w:author="Fernandes, Richard" w:date="2019-01-03T12:11:00Z"/>
          <w:del w:id="57" w:author="Fernandes, Richard [2]" w:date="2020-07-14T17:16:00Z"/>
        </w:rPr>
        <w:pPrChange w:id="58" w:author="Fernandes, Richard [2]" w:date="2020-07-14T17:17:00Z">
          <w:pPr/>
        </w:pPrChange>
      </w:pPr>
    </w:p>
    <w:p w:rsidR="000E2D58" w:rsidRPr="008F1BF3" w:rsidRDefault="000E2D58" w:rsidP="003F5E76">
      <w:pPr>
        <w:spacing w:line="240" w:lineRule="auto"/>
        <w:rPr>
          <w:ins w:id="59" w:author="Fernandes, Richard" w:date="2019-01-03T12:11:00Z"/>
        </w:rPr>
        <w:pPrChange w:id="60" w:author="Fernandes, Richard [2]" w:date="2020-07-14T17:17:00Z">
          <w:pPr/>
        </w:pPrChange>
      </w:pPr>
    </w:p>
    <w:p w:rsidR="000E2D58" w:rsidRDefault="000E2D58" w:rsidP="003F5E76">
      <w:pPr>
        <w:pStyle w:val="Heading3"/>
        <w:spacing w:line="240" w:lineRule="auto"/>
        <w:rPr>
          <w:ins w:id="61" w:author="Fernandes, Richard" w:date="2019-01-03T12:11:00Z"/>
        </w:rPr>
        <w:pPrChange w:id="62" w:author="Fernandes, Richard [2]" w:date="2020-07-14T17:17:00Z">
          <w:pPr>
            <w:pStyle w:val="Heading3"/>
          </w:pPr>
        </w:pPrChange>
      </w:pPr>
      <w:ins w:id="63" w:author="Fernandes, Richard" w:date="2019-01-03T12:11:00Z">
        <w:r>
          <w:t>Vegetation Biophysical Parameters</w:t>
        </w:r>
      </w:ins>
    </w:p>
    <w:p w:rsidR="000E2D58" w:rsidRDefault="000E2D58" w:rsidP="003F5E76">
      <w:pPr>
        <w:pStyle w:val="Heading3"/>
        <w:spacing w:line="240" w:lineRule="auto"/>
        <w:rPr>
          <w:ins w:id="64" w:author="Fernandes, Richard" w:date="2019-01-03T12:11:00Z"/>
        </w:rPr>
        <w:pPrChange w:id="65" w:author="Fernandes, Richard [2]" w:date="2020-07-14T17:17:00Z">
          <w:pPr>
            <w:pStyle w:val="Heading3"/>
          </w:pPr>
        </w:pPrChange>
      </w:pPr>
      <w:ins w:id="66" w:author="Fernandes, Richard" w:date="2019-01-03T12:11:00Z">
        <w:del w:id="67" w:author="Fernandes, Richard [2]" w:date="2020-07-14T17:16:00Z">
          <w:r w:rsidDel="003F5E76">
            <w:br/>
          </w:r>
        </w:del>
      </w:ins>
    </w:p>
    <w:p w:rsidR="000E2D58" w:rsidDel="003F5E76" w:rsidRDefault="000E2D58" w:rsidP="003F5E76">
      <w:pPr>
        <w:spacing w:line="240" w:lineRule="auto"/>
        <w:rPr>
          <w:ins w:id="68" w:author="Fernandes, Richard" w:date="2019-01-03T12:11:00Z"/>
          <w:del w:id="69" w:author="Fernandes, Richard [2]" w:date="2020-07-14T17:16:00Z"/>
        </w:rPr>
        <w:pPrChange w:id="70" w:author="Fernandes, Richard [2]" w:date="2020-07-14T17:17:00Z">
          <w:pPr/>
        </w:pPrChange>
      </w:pPr>
      <w:ins w:id="71" w:author="Fernandes, Richard" w:date="2019-01-03T12:11:00Z">
        <w:r>
          <w:t xml:space="preserve">The vegetation biophysical parameters to be generated, together with specifications, have been identified by the SEN4SCI user consultation exercise and the Global Climate Observing System.   Parameters are defined in Table 1 with spatial, temporal and thematic performance requirements given in Table 2.  </w:t>
        </w:r>
      </w:ins>
    </w:p>
    <w:p w:rsidR="004079BD" w:rsidRDefault="004079BD" w:rsidP="003F5E76">
      <w:pPr>
        <w:spacing w:line="240" w:lineRule="auto"/>
        <w:rPr>
          <w:ins w:id="72" w:author="Fernandes, Richard" w:date="2019-03-25T09:53:00Z"/>
        </w:rPr>
        <w:pPrChange w:id="73" w:author="Fernandes, Richard [2]" w:date="2020-07-14T17:17:00Z">
          <w:pPr/>
        </w:pPrChange>
      </w:pPr>
    </w:p>
    <w:p w:rsidR="004079BD" w:rsidRDefault="004079BD" w:rsidP="003F5E76">
      <w:pPr>
        <w:pStyle w:val="Caption"/>
        <w:keepNext/>
        <w:rPr>
          <w:ins w:id="74" w:author="Fernandes, Richard" w:date="2019-03-25T09:53:00Z"/>
        </w:rPr>
        <w:pPrChange w:id="75" w:author="Fernandes, Richard [2]" w:date="2020-07-14T17:17:00Z">
          <w:pPr>
            <w:pStyle w:val="Caption"/>
            <w:keepNext/>
          </w:pPr>
        </w:pPrChange>
      </w:pPr>
      <w:ins w:id="76" w:author="Fernandes, Richard" w:date="2019-03-25T09:53:00Z">
        <w:r>
          <w:t xml:space="preserve">Table </w:t>
        </w:r>
        <w:r>
          <w:fldChar w:fldCharType="begin"/>
        </w:r>
        <w:r>
          <w:instrText xml:space="preserve"> SEQ Table \* ARABIC </w:instrText>
        </w:r>
        <w:r>
          <w:fldChar w:fldCharType="separate"/>
        </w:r>
        <w:r>
          <w:rPr>
            <w:noProof/>
          </w:rPr>
          <w:t>1</w:t>
        </w:r>
        <w:r>
          <w:fldChar w:fldCharType="end"/>
        </w:r>
        <w:r>
          <w:t>.  Definition of vegetation biophysical parameters within LEAF.</w:t>
        </w:r>
      </w:ins>
    </w:p>
    <w:tbl>
      <w:tblPr>
        <w:tblStyle w:val="TableGrid"/>
        <w:tblW w:w="0" w:type="auto"/>
        <w:tblLook w:val="04A0" w:firstRow="1" w:lastRow="0" w:firstColumn="1" w:lastColumn="0" w:noHBand="0" w:noVBand="1"/>
      </w:tblPr>
      <w:tblGrid>
        <w:gridCol w:w="1878"/>
        <w:gridCol w:w="1156"/>
        <w:gridCol w:w="2583"/>
        <w:gridCol w:w="1878"/>
        <w:gridCol w:w="1855"/>
      </w:tblGrid>
      <w:tr w:rsidR="004079BD" w:rsidTr="00A14720">
        <w:trPr>
          <w:ins w:id="77" w:author="Fernandes, Richard" w:date="2019-03-25T09:53:00Z"/>
        </w:trPr>
        <w:tc>
          <w:tcPr>
            <w:tcW w:w="1878" w:type="dxa"/>
          </w:tcPr>
          <w:p w:rsidR="004079BD" w:rsidRDefault="004079BD" w:rsidP="003F5E76">
            <w:pPr>
              <w:rPr>
                <w:ins w:id="78" w:author="Fernandes, Richard" w:date="2019-03-25T09:53:00Z"/>
              </w:rPr>
              <w:pPrChange w:id="79" w:author="Fernandes, Richard [2]" w:date="2020-07-14T17:17:00Z">
                <w:pPr/>
              </w:pPrChange>
            </w:pPr>
            <w:ins w:id="80" w:author="Fernandes, Richard" w:date="2019-03-25T09:53:00Z">
              <w:r>
                <w:t>Parameter</w:t>
              </w:r>
            </w:ins>
          </w:p>
        </w:tc>
        <w:tc>
          <w:tcPr>
            <w:tcW w:w="1156" w:type="dxa"/>
          </w:tcPr>
          <w:p w:rsidR="004079BD" w:rsidRDefault="004079BD" w:rsidP="003F5E76">
            <w:pPr>
              <w:rPr>
                <w:ins w:id="81" w:author="Fernandes, Richard" w:date="2019-03-25T09:53:00Z"/>
              </w:rPr>
              <w:pPrChange w:id="82" w:author="Fernandes, Richard [2]" w:date="2020-07-14T17:17:00Z">
                <w:pPr/>
              </w:pPrChange>
            </w:pPr>
            <w:ins w:id="83" w:author="Fernandes, Richard" w:date="2019-03-25T09:53:00Z">
              <w:r>
                <w:t>Abbrev.</w:t>
              </w:r>
            </w:ins>
          </w:p>
        </w:tc>
        <w:tc>
          <w:tcPr>
            <w:tcW w:w="2583" w:type="dxa"/>
          </w:tcPr>
          <w:p w:rsidR="004079BD" w:rsidRDefault="004079BD" w:rsidP="003F5E76">
            <w:pPr>
              <w:rPr>
                <w:ins w:id="84" w:author="Fernandes, Richard" w:date="2019-03-25T09:53:00Z"/>
              </w:rPr>
              <w:pPrChange w:id="85" w:author="Fernandes, Richard [2]" w:date="2020-07-14T17:17:00Z">
                <w:pPr/>
              </w:pPrChange>
            </w:pPr>
            <w:ins w:id="86" w:author="Fernandes, Richard" w:date="2019-03-25T09:53:00Z">
              <w:r>
                <w:t>Definition</w:t>
              </w:r>
            </w:ins>
          </w:p>
        </w:tc>
        <w:tc>
          <w:tcPr>
            <w:tcW w:w="1878" w:type="dxa"/>
          </w:tcPr>
          <w:p w:rsidR="004079BD" w:rsidRDefault="004079BD" w:rsidP="003F5E76">
            <w:pPr>
              <w:rPr>
                <w:ins w:id="87" w:author="Fernandes, Richard" w:date="2019-03-25T09:53:00Z"/>
              </w:rPr>
              <w:pPrChange w:id="88" w:author="Fernandes, Richard [2]" w:date="2020-07-14T17:17:00Z">
                <w:pPr/>
              </w:pPrChange>
            </w:pPr>
            <w:ins w:id="89" w:author="Fernandes, Richard" w:date="2019-03-25T09:53:00Z">
              <w:r>
                <w:t>Units</w:t>
              </w:r>
            </w:ins>
          </w:p>
        </w:tc>
        <w:tc>
          <w:tcPr>
            <w:tcW w:w="1855" w:type="dxa"/>
          </w:tcPr>
          <w:p w:rsidR="004079BD" w:rsidRDefault="004079BD" w:rsidP="003F5E76">
            <w:pPr>
              <w:rPr>
                <w:ins w:id="90" w:author="Fernandes, Richard" w:date="2019-03-25T09:53:00Z"/>
              </w:rPr>
              <w:pPrChange w:id="91" w:author="Fernandes, Richard [2]" w:date="2020-07-14T17:17:00Z">
                <w:pPr/>
              </w:pPrChange>
            </w:pPr>
            <w:ins w:id="92" w:author="Fernandes, Richard" w:date="2019-03-25T09:53:00Z">
              <w:r>
                <w:t>Range</w:t>
              </w:r>
            </w:ins>
          </w:p>
        </w:tc>
      </w:tr>
      <w:tr w:rsidR="004079BD" w:rsidTr="00A14720">
        <w:trPr>
          <w:ins w:id="93" w:author="Fernandes, Richard" w:date="2019-03-25T09:53:00Z"/>
        </w:trPr>
        <w:tc>
          <w:tcPr>
            <w:tcW w:w="1878" w:type="dxa"/>
          </w:tcPr>
          <w:p w:rsidR="004079BD" w:rsidRDefault="004079BD" w:rsidP="003F5E76">
            <w:pPr>
              <w:rPr>
                <w:ins w:id="94" w:author="Fernandes, Richard" w:date="2019-03-25T09:53:00Z"/>
              </w:rPr>
              <w:pPrChange w:id="95" w:author="Fernandes, Richard [2]" w:date="2020-07-14T17:17:00Z">
                <w:pPr/>
              </w:pPrChange>
            </w:pPr>
            <w:ins w:id="96" w:author="Fernandes, Richard" w:date="2019-03-25T09:53:00Z">
              <w:r>
                <w:t>Leaf chlorophyll content</w:t>
              </w:r>
            </w:ins>
          </w:p>
        </w:tc>
        <w:tc>
          <w:tcPr>
            <w:tcW w:w="1156" w:type="dxa"/>
          </w:tcPr>
          <w:p w:rsidR="004079BD" w:rsidRDefault="004079BD" w:rsidP="003F5E76">
            <w:pPr>
              <w:rPr>
                <w:ins w:id="97" w:author="Fernandes, Richard" w:date="2019-03-25T09:53:00Z"/>
              </w:rPr>
              <w:pPrChange w:id="98" w:author="Fernandes, Richard [2]" w:date="2020-07-14T17:17:00Z">
                <w:pPr/>
              </w:pPrChange>
            </w:pPr>
            <w:ins w:id="99" w:author="Fernandes, Richard" w:date="2019-03-25T09:53:00Z">
              <w:r>
                <w:t>Cab</w:t>
              </w:r>
            </w:ins>
          </w:p>
        </w:tc>
        <w:tc>
          <w:tcPr>
            <w:tcW w:w="2583" w:type="dxa"/>
          </w:tcPr>
          <w:p w:rsidR="004079BD" w:rsidRDefault="004079BD" w:rsidP="003F5E76">
            <w:pPr>
              <w:rPr>
                <w:ins w:id="100" w:author="Fernandes, Richard" w:date="2019-03-25T09:53:00Z"/>
              </w:rPr>
              <w:pPrChange w:id="101" w:author="Fernandes, Richard [2]" w:date="2020-07-14T17:17:00Z">
                <w:pPr/>
              </w:pPrChange>
            </w:pPr>
            <w:ins w:id="102" w:author="Fernandes, Richard" w:date="2019-03-25T09:53:00Z">
              <w:r>
                <w:t>Mass of chlorophyll a and b per unit LAI.</w:t>
              </w:r>
            </w:ins>
          </w:p>
        </w:tc>
        <w:tc>
          <w:tcPr>
            <w:tcW w:w="1878" w:type="dxa"/>
          </w:tcPr>
          <w:p w:rsidR="004079BD" w:rsidRDefault="004079BD" w:rsidP="003F5E76">
            <w:pPr>
              <w:rPr>
                <w:ins w:id="103" w:author="Fernandes, Richard" w:date="2019-03-25T09:53:00Z"/>
              </w:rPr>
              <w:pPrChange w:id="104" w:author="Fernandes, Richard [2]" w:date="2020-07-14T17:17:00Z">
                <w:pPr/>
              </w:pPrChange>
            </w:pPr>
            <w:ins w:id="105" w:author="Fernandes, Richard" w:date="2019-03-25T09:53:00Z">
              <w:r>
                <w:t xml:space="preserve">G chlorophyll </w:t>
              </w:r>
              <w:proofErr w:type="spellStart"/>
              <w:r>
                <w:t>a+b</w:t>
              </w:r>
              <w:proofErr w:type="spellEnd"/>
              <w:r>
                <w:t>/m-2 half foliage surface area</w:t>
              </w:r>
            </w:ins>
          </w:p>
        </w:tc>
        <w:tc>
          <w:tcPr>
            <w:tcW w:w="1855" w:type="dxa"/>
          </w:tcPr>
          <w:p w:rsidR="004079BD" w:rsidRDefault="004079BD" w:rsidP="003F5E76">
            <w:pPr>
              <w:rPr>
                <w:ins w:id="106" w:author="Fernandes, Richard" w:date="2019-03-25T09:53:00Z"/>
              </w:rPr>
              <w:pPrChange w:id="107" w:author="Fernandes, Richard [2]" w:date="2020-07-14T17:17:00Z">
                <w:pPr/>
              </w:pPrChange>
            </w:pPr>
            <w:ins w:id="108" w:author="Fernandes, Richard" w:date="2019-03-25T09:53:00Z">
              <w:r>
                <w:t xml:space="preserve">0-100 </w:t>
              </w:r>
            </w:ins>
          </w:p>
        </w:tc>
      </w:tr>
      <w:tr w:rsidR="004079BD" w:rsidTr="00A14720">
        <w:trPr>
          <w:ins w:id="109" w:author="Fernandes, Richard" w:date="2019-03-25T09:53:00Z"/>
        </w:trPr>
        <w:tc>
          <w:tcPr>
            <w:tcW w:w="1878" w:type="dxa"/>
          </w:tcPr>
          <w:p w:rsidR="004079BD" w:rsidRDefault="004079BD" w:rsidP="003F5E76">
            <w:pPr>
              <w:rPr>
                <w:ins w:id="110" w:author="Fernandes, Richard" w:date="2019-03-25T09:53:00Z"/>
              </w:rPr>
              <w:pPrChange w:id="111" w:author="Fernandes, Richard [2]" w:date="2020-07-14T17:17:00Z">
                <w:pPr/>
              </w:pPrChange>
            </w:pPr>
            <w:ins w:id="112" w:author="Fernandes, Richard" w:date="2019-03-25T09:53:00Z">
              <w:r>
                <w:t>Leaf water content</w:t>
              </w:r>
            </w:ins>
          </w:p>
        </w:tc>
        <w:tc>
          <w:tcPr>
            <w:tcW w:w="1156" w:type="dxa"/>
          </w:tcPr>
          <w:p w:rsidR="004079BD" w:rsidRDefault="004079BD" w:rsidP="003F5E76">
            <w:pPr>
              <w:rPr>
                <w:ins w:id="113" w:author="Fernandes, Richard" w:date="2019-03-25T09:53:00Z"/>
              </w:rPr>
              <w:pPrChange w:id="114" w:author="Fernandes, Richard [2]" w:date="2020-07-14T17:17:00Z">
                <w:pPr/>
              </w:pPrChange>
            </w:pPr>
            <w:proofErr w:type="spellStart"/>
            <w:ins w:id="115" w:author="Fernandes, Richard" w:date="2019-03-25T09:53:00Z">
              <w:r>
                <w:t>Cw</w:t>
              </w:r>
              <w:proofErr w:type="spellEnd"/>
            </w:ins>
          </w:p>
        </w:tc>
        <w:tc>
          <w:tcPr>
            <w:tcW w:w="2583" w:type="dxa"/>
          </w:tcPr>
          <w:p w:rsidR="004079BD" w:rsidRDefault="004079BD" w:rsidP="003F5E76">
            <w:pPr>
              <w:rPr>
                <w:ins w:id="116" w:author="Fernandes, Richard" w:date="2019-03-25T09:53:00Z"/>
              </w:rPr>
              <w:pPrChange w:id="117" w:author="Fernandes, Richard [2]" w:date="2020-07-14T17:17:00Z">
                <w:pPr/>
              </w:pPrChange>
            </w:pPr>
            <w:ins w:id="118" w:author="Fernandes, Richard" w:date="2019-03-25T09:53:00Z">
              <w:r>
                <w:t>Mass of H20 per unit LAI.</w:t>
              </w:r>
            </w:ins>
          </w:p>
        </w:tc>
        <w:tc>
          <w:tcPr>
            <w:tcW w:w="1878" w:type="dxa"/>
          </w:tcPr>
          <w:p w:rsidR="004079BD" w:rsidRDefault="004079BD" w:rsidP="003F5E76">
            <w:pPr>
              <w:rPr>
                <w:ins w:id="119" w:author="Fernandes, Richard" w:date="2019-03-25T09:53:00Z"/>
              </w:rPr>
              <w:pPrChange w:id="120" w:author="Fernandes, Richard [2]" w:date="2020-07-14T17:17:00Z">
                <w:pPr/>
              </w:pPrChange>
            </w:pPr>
            <w:ins w:id="121" w:author="Fernandes, Richard" w:date="2019-03-25T09:53:00Z">
              <w:r>
                <w:t>G H20/m-2 half foliage surface area</w:t>
              </w:r>
            </w:ins>
          </w:p>
        </w:tc>
        <w:tc>
          <w:tcPr>
            <w:tcW w:w="1855" w:type="dxa"/>
          </w:tcPr>
          <w:p w:rsidR="004079BD" w:rsidRDefault="004079BD" w:rsidP="003F5E76">
            <w:pPr>
              <w:rPr>
                <w:ins w:id="122" w:author="Fernandes, Richard" w:date="2019-03-25T09:53:00Z"/>
              </w:rPr>
              <w:pPrChange w:id="123" w:author="Fernandes, Richard [2]" w:date="2020-07-14T17:17:00Z">
                <w:pPr/>
              </w:pPrChange>
            </w:pPr>
            <w:ins w:id="124" w:author="Fernandes, Richard" w:date="2019-03-25T09:53:00Z">
              <w:r>
                <w:t>0-10</w:t>
              </w:r>
            </w:ins>
          </w:p>
        </w:tc>
      </w:tr>
      <w:tr w:rsidR="004079BD" w:rsidTr="00A14720">
        <w:trPr>
          <w:ins w:id="125" w:author="Fernandes, Richard" w:date="2019-03-25T09:53:00Z"/>
        </w:trPr>
        <w:tc>
          <w:tcPr>
            <w:tcW w:w="1878" w:type="dxa"/>
          </w:tcPr>
          <w:p w:rsidR="004079BD" w:rsidRDefault="004079BD" w:rsidP="003F5E76">
            <w:pPr>
              <w:rPr>
                <w:ins w:id="126" w:author="Fernandes, Richard" w:date="2019-03-25T09:53:00Z"/>
              </w:rPr>
              <w:pPrChange w:id="127" w:author="Fernandes, Richard [2]" w:date="2020-07-14T17:17:00Z">
                <w:pPr/>
              </w:pPrChange>
            </w:pPr>
            <w:ins w:id="128" w:author="Fernandes, Richard" w:date="2019-03-25T09:53:00Z">
              <w:r>
                <w:lastRenderedPageBreak/>
                <w:t>Fraction absorbed PAR</w:t>
              </w:r>
            </w:ins>
          </w:p>
        </w:tc>
        <w:tc>
          <w:tcPr>
            <w:tcW w:w="1156" w:type="dxa"/>
          </w:tcPr>
          <w:p w:rsidR="004079BD" w:rsidRDefault="004079BD" w:rsidP="003F5E76">
            <w:pPr>
              <w:rPr>
                <w:ins w:id="129" w:author="Fernandes, Richard" w:date="2019-03-25T09:53:00Z"/>
              </w:rPr>
              <w:pPrChange w:id="130" w:author="Fernandes, Richard [2]" w:date="2020-07-14T17:17:00Z">
                <w:pPr/>
              </w:pPrChange>
            </w:pPr>
            <w:proofErr w:type="spellStart"/>
            <w:ins w:id="131" w:author="Fernandes, Richard" w:date="2019-03-25T09:53:00Z">
              <w:r>
                <w:t>fAPAR</w:t>
              </w:r>
              <w:proofErr w:type="spellEnd"/>
            </w:ins>
          </w:p>
        </w:tc>
        <w:tc>
          <w:tcPr>
            <w:tcW w:w="2583" w:type="dxa"/>
          </w:tcPr>
          <w:p w:rsidR="004079BD" w:rsidRDefault="004079BD" w:rsidP="003F5E76">
            <w:pPr>
              <w:rPr>
                <w:ins w:id="132" w:author="Fernandes, Richard" w:date="2019-03-25T09:53:00Z"/>
              </w:rPr>
              <w:pPrChange w:id="133" w:author="Fernandes, Richard [2]" w:date="2020-07-14T17:17:00Z">
                <w:pPr/>
              </w:pPrChange>
            </w:pPr>
            <w:ins w:id="134" w:author="Fernandes, Richard" w:date="2019-03-25T09:53:00Z">
              <w:r>
                <w:t>Fraction of incident PAR absorbed by vegetation at ~10am local standard time</w:t>
              </w:r>
            </w:ins>
          </w:p>
        </w:tc>
        <w:tc>
          <w:tcPr>
            <w:tcW w:w="1878" w:type="dxa"/>
          </w:tcPr>
          <w:p w:rsidR="004079BD" w:rsidRDefault="004079BD" w:rsidP="003F5E76">
            <w:pPr>
              <w:rPr>
                <w:ins w:id="135" w:author="Fernandes, Richard" w:date="2019-03-25T09:53:00Z"/>
              </w:rPr>
              <w:pPrChange w:id="136" w:author="Fernandes, Richard [2]" w:date="2020-07-14T17:17:00Z">
                <w:pPr/>
              </w:pPrChange>
            </w:pPr>
            <w:ins w:id="137" w:author="Fernandes, Richard" w:date="2019-03-25T09:53:00Z">
              <w:r>
                <w:t>fraction</w:t>
              </w:r>
            </w:ins>
          </w:p>
        </w:tc>
        <w:tc>
          <w:tcPr>
            <w:tcW w:w="1855" w:type="dxa"/>
          </w:tcPr>
          <w:p w:rsidR="004079BD" w:rsidRDefault="004079BD" w:rsidP="003F5E76">
            <w:pPr>
              <w:rPr>
                <w:ins w:id="138" w:author="Fernandes, Richard" w:date="2019-03-25T09:53:00Z"/>
              </w:rPr>
              <w:pPrChange w:id="139" w:author="Fernandes, Richard [2]" w:date="2020-07-14T17:17:00Z">
                <w:pPr/>
              </w:pPrChange>
            </w:pPr>
            <w:ins w:id="140" w:author="Fernandes, Richard" w:date="2019-03-25T09:53:00Z">
              <w:r>
                <w:t>[0,1]</w:t>
              </w:r>
            </w:ins>
          </w:p>
        </w:tc>
      </w:tr>
      <w:tr w:rsidR="004079BD" w:rsidTr="00A14720">
        <w:trPr>
          <w:ins w:id="141" w:author="Fernandes, Richard" w:date="2019-03-25T09:53:00Z"/>
        </w:trPr>
        <w:tc>
          <w:tcPr>
            <w:tcW w:w="1878" w:type="dxa"/>
          </w:tcPr>
          <w:p w:rsidR="004079BD" w:rsidRDefault="004079BD" w:rsidP="003F5E76">
            <w:pPr>
              <w:rPr>
                <w:ins w:id="142" w:author="Fernandes, Richard" w:date="2019-03-25T09:53:00Z"/>
              </w:rPr>
              <w:pPrChange w:id="143" w:author="Fernandes, Richard [2]" w:date="2020-07-14T17:17:00Z">
                <w:pPr/>
              </w:pPrChange>
            </w:pPr>
            <w:ins w:id="144" w:author="Fernandes, Richard" w:date="2019-03-25T09:53:00Z">
              <w:r>
                <w:t>Fraction cover</w:t>
              </w:r>
            </w:ins>
          </w:p>
        </w:tc>
        <w:tc>
          <w:tcPr>
            <w:tcW w:w="1156" w:type="dxa"/>
          </w:tcPr>
          <w:p w:rsidR="004079BD" w:rsidRDefault="004079BD" w:rsidP="003F5E76">
            <w:pPr>
              <w:rPr>
                <w:ins w:id="145" w:author="Fernandes, Richard" w:date="2019-03-25T09:53:00Z"/>
              </w:rPr>
              <w:pPrChange w:id="146" w:author="Fernandes, Richard [2]" w:date="2020-07-14T17:17:00Z">
                <w:pPr/>
              </w:pPrChange>
            </w:pPr>
            <w:proofErr w:type="spellStart"/>
            <w:ins w:id="147" w:author="Fernandes, Richard" w:date="2019-03-25T09:53:00Z">
              <w:r>
                <w:t>fCover</w:t>
              </w:r>
              <w:proofErr w:type="spellEnd"/>
            </w:ins>
          </w:p>
        </w:tc>
        <w:tc>
          <w:tcPr>
            <w:tcW w:w="2583" w:type="dxa"/>
          </w:tcPr>
          <w:p w:rsidR="004079BD" w:rsidRDefault="004079BD" w:rsidP="003F5E76">
            <w:pPr>
              <w:rPr>
                <w:ins w:id="148" w:author="Fernandes, Richard" w:date="2019-03-25T09:53:00Z"/>
              </w:rPr>
              <w:pPrChange w:id="149" w:author="Fernandes, Richard [2]" w:date="2020-07-14T17:17:00Z">
                <w:pPr/>
              </w:pPrChange>
            </w:pPr>
            <w:ins w:id="150" w:author="Fernandes, Richard" w:date="2019-03-25T09:53:00Z">
              <w:r>
                <w:t>Fraction of canopy cover projected on local horizontal datum.</w:t>
              </w:r>
            </w:ins>
          </w:p>
        </w:tc>
        <w:tc>
          <w:tcPr>
            <w:tcW w:w="1878" w:type="dxa"/>
          </w:tcPr>
          <w:p w:rsidR="004079BD" w:rsidRDefault="004079BD" w:rsidP="003F5E76">
            <w:pPr>
              <w:rPr>
                <w:ins w:id="151" w:author="Fernandes, Richard" w:date="2019-03-25T09:53:00Z"/>
              </w:rPr>
              <w:pPrChange w:id="152" w:author="Fernandes, Richard [2]" w:date="2020-07-14T17:17:00Z">
                <w:pPr/>
              </w:pPrChange>
            </w:pPr>
            <w:ins w:id="153" w:author="Fernandes, Richard" w:date="2019-03-25T09:53:00Z">
              <w:r>
                <w:t>fraction</w:t>
              </w:r>
            </w:ins>
          </w:p>
        </w:tc>
        <w:tc>
          <w:tcPr>
            <w:tcW w:w="1855" w:type="dxa"/>
          </w:tcPr>
          <w:p w:rsidR="004079BD" w:rsidRDefault="004079BD" w:rsidP="003F5E76">
            <w:pPr>
              <w:rPr>
                <w:ins w:id="154" w:author="Fernandes, Richard" w:date="2019-03-25T09:53:00Z"/>
              </w:rPr>
              <w:pPrChange w:id="155" w:author="Fernandes, Richard [2]" w:date="2020-07-14T17:17:00Z">
                <w:pPr/>
              </w:pPrChange>
            </w:pPr>
            <w:ins w:id="156" w:author="Fernandes, Richard" w:date="2019-03-25T09:53:00Z">
              <w:r>
                <w:t>[0,1]</w:t>
              </w:r>
            </w:ins>
          </w:p>
        </w:tc>
      </w:tr>
      <w:tr w:rsidR="004079BD" w:rsidTr="00A14720">
        <w:trPr>
          <w:ins w:id="157" w:author="Fernandes, Richard" w:date="2019-03-25T09:53:00Z"/>
        </w:trPr>
        <w:tc>
          <w:tcPr>
            <w:tcW w:w="1878" w:type="dxa"/>
          </w:tcPr>
          <w:p w:rsidR="004079BD" w:rsidRDefault="004079BD" w:rsidP="003F5E76">
            <w:pPr>
              <w:rPr>
                <w:ins w:id="158" w:author="Fernandes, Richard" w:date="2019-03-25T09:53:00Z"/>
              </w:rPr>
              <w:pPrChange w:id="159" w:author="Fernandes, Richard [2]" w:date="2020-07-14T17:17:00Z">
                <w:pPr/>
              </w:pPrChange>
            </w:pPr>
            <w:ins w:id="160" w:author="Fernandes, Richard" w:date="2019-03-25T09:53:00Z">
              <w:r>
                <w:t>Leaf Area Index</w:t>
              </w:r>
            </w:ins>
          </w:p>
        </w:tc>
        <w:tc>
          <w:tcPr>
            <w:tcW w:w="1156" w:type="dxa"/>
          </w:tcPr>
          <w:p w:rsidR="004079BD" w:rsidRDefault="004079BD" w:rsidP="003F5E76">
            <w:pPr>
              <w:rPr>
                <w:ins w:id="161" w:author="Fernandes, Richard" w:date="2019-03-25T09:53:00Z"/>
              </w:rPr>
              <w:pPrChange w:id="162" w:author="Fernandes, Richard [2]" w:date="2020-07-14T17:17:00Z">
                <w:pPr/>
              </w:pPrChange>
            </w:pPr>
            <w:ins w:id="163" w:author="Fernandes, Richard" w:date="2019-03-25T09:53:00Z">
              <w:r>
                <w:t>LAI</w:t>
              </w:r>
            </w:ins>
          </w:p>
        </w:tc>
        <w:tc>
          <w:tcPr>
            <w:tcW w:w="2583" w:type="dxa"/>
          </w:tcPr>
          <w:p w:rsidR="004079BD" w:rsidRDefault="004079BD" w:rsidP="003F5E76">
            <w:pPr>
              <w:rPr>
                <w:ins w:id="164" w:author="Fernandes, Richard" w:date="2019-03-25T09:53:00Z"/>
              </w:rPr>
              <w:pPrChange w:id="165" w:author="Fernandes, Richard [2]" w:date="2020-07-14T17:17:00Z">
                <w:pPr/>
              </w:pPrChange>
            </w:pPr>
            <w:ins w:id="166" w:author="Fernandes, Richard" w:date="2019-03-25T09:53:00Z">
              <w:r>
                <w:t>Have the total foliage surface area per unit ground area projected on local horizontal datum.</w:t>
              </w:r>
            </w:ins>
          </w:p>
        </w:tc>
        <w:tc>
          <w:tcPr>
            <w:tcW w:w="1878" w:type="dxa"/>
          </w:tcPr>
          <w:p w:rsidR="004079BD" w:rsidRDefault="004079BD" w:rsidP="003F5E76">
            <w:pPr>
              <w:rPr>
                <w:ins w:id="167" w:author="Fernandes, Richard" w:date="2019-03-25T09:53:00Z"/>
              </w:rPr>
              <w:pPrChange w:id="168" w:author="Fernandes, Richard [2]" w:date="2020-07-14T17:17:00Z">
                <w:pPr/>
              </w:pPrChange>
            </w:pPr>
            <w:ins w:id="169" w:author="Fernandes, Richard" w:date="2019-03-25T09:53:00Z">
              <w:r>
                <w:t>M2 foliage/m2 horizontal ground area</w:t>
              </w:r>
            </w:ins>
          </w:p>
        </w:tc>
        <w:tc>
          <w:tcPr>
            <w:tcW w:w="1855" w:type="dxa"/>
          </w:tcPr>
          <w:p w:rsidR="004079BD" w:rsidRDefault="004079BD" w:rsidP="003F5E76">
            <w:pPr>
              <w:rPr>
                <w:ins w:id="170" w:author="Fernandes, Richard" w:date="2019-03-25T09:53:00Z"/>
              </w:rPr>
              <w:pPrChange w:id="171" w:author="Fernandes, Richard [2]" w:date="2020-07-14T17:17:00Z">
                <w:pPr/>
              </w:pPrChange>
            </w:pPr>
            <w:ins w:id="172" w:author="Fernandes, Richard" w:date="2019-03-25T09:53:00Z">
              <w:r>
                <w:t>0-20</w:t>
              </w:r>
            </w:ins>
          </w:p>
        </w:tc>
      </w:tr>
    </w:tbl>
    <w:p w:rsidR="004079BD" w:rsidRDefault="004079BD" w:rsidP="003F5E76">
      <w:pPr>
        <w:spacing w:line="240" w:lineRule="auto"/>
        <w:rPr>
          <w:ins w:id="173" w:author="Fernandes, Richard" w:date="2019-03-25T09:53:00Z"/>
        </w:rPr>
        <w:pPrChange w:id="174" w:author="Fernandes, Richard [2]" w:date="2020-07-14T17:17:00Z">
          <w:pPr/>
        </w:pPrChange>
      </w:pPr>
    </w:p>
    <w:p w:rsidR="004079BD" w:rsidRDefault="004079BD" w:rsidP="003F5E76">
      <w:pPr>
        <w:pStyle w:val="Caption"/>
        <w:keepNext/>
        <w:rPr>
          <w:ins w:id="175" w:author="Fernandes, Richard" w:date="2019-03-25T09:52:00Z"/>
        </w:rPr>
        <w:pPrChange w:id="176" w:author="Fernandes, Richard [2]" w:date="2020-07-14T17:17:00Z">
          <w:pPr>
            <w:pStyle w:val="Caption"/>
            <w:keepNext/>
          </w:pPr>
        </w:pPrChange>
      </w:pPr>
      <w:ins w:id="177" w:author="Fernandes, Richard" w:date="2019-03-25T09:52:00Z">
        <w:r>
          <w:t xml:space="preserve">Table </w:t>
        </w:r>
        <w:r>
          <w:fldChar w:fldCharType="begin"/>
        </w:r>
        <w:r>
          <w:instrText xml:space="preserve"> SEQ Table \* ARABIC </w:instrText>
        </w:r>
        <w:r>
          <w:fldChar w:fldCharType="separate"/>
        </w:r>
        <w:r>
          <w:rPr>
            <w:noProof/>
          </w:rPr>
          <w:t>2</w:t>
        </w:r>
        <w:r>
          <w:fldChar w:fldCharType="end"/>
        </w:r>
        <w:r>
          <w:t>.  User requirements for biophysical parameters,  Ordinal thematic requirement corresponds to estimates within a user defined mapping region that, after bias correction, meets threshold requirements (i.e. relative ranking of estimates is correct).</w:t>
        </w:r>
      </w:ins>
    </w:p>
    <w:tbl>
      <w:tblPr>
        <w:tblStyle w:val="TableGrid"/>
        <w:tblW w:w="0" w:type="auto"/>
        <w:tblLook w:val="04A0" w:firstRow="1" w:lastRow="0" w:firstColumn="1" w:lastColumn="0" w:noHBand="0" w:noVBand="1"/>
      </w:tblPr>
      <w:tblGrid>
        <w:gridCol w:w="1179"/>
        <w:gridCol w:w="660"/>
        <w:gridCol w:w="898"/>
        <w:gridCol w:w="733"/>
        <w:gridCol w:w="645"/>
        <w:gridCol w:w="897"/>
        <w:gridCol w:w="664"/>
        <w:gridCol w:w="876"/>
        <w:gridCol w:w="1402"/>
        <w:gridCol w:w="1396"/>
      </w:tblGrid>
      <w:tr w:rsidR="004079BD" w:rsidTr="00A14720">
        <w:trPr>
          <w:ins w:id="178" w:author="Fernandes, Richard" w:date="2019-03-25T09:52:00Z"/>
        </w:trPr>
        <w:tc>
          <w:tcPr>
            <w:tcW w:w="1179" w:type="dxa"/>
          </w:tcPr>
          <w:p w:rsidR="004079BD" w:rsidRDefault="004079BD" w:rsidP="003F5E76">
            <w:pPr>
              <w:rPr>
                <w:ins w:id="179" w:author="Fernandes, Richard" w:date="2019-03-25T09:52:00Z"/>
              </w:rPr>
              <w:pPrChange w:id="180" w:author="Fernandes, Richard [2]" w:date="2020-07-14T17:17:00Z">
                <w:pPr/>
              </w:pPrChange>
            </w:pPr>
            <w:ins w:id="181" w:author="Fernandes, Richard" w:date="2019-03-25T09:52:00Z">
              <w:r>
                <w:t>Parameter</w:t>
              </w:r>
            </w:ins>
          </w:p>
        </w:tc>
        <w:tc>
          <w:tcPr>
            <w:tcW w:w="2291" w:type="dxa"/>
            <w:gridSpan w:val="3"/>
          </w:tcPr>
          <w:p w:rsidR="004079BD" w:rsidRDefault="004079BD" w:rsidP="003F5E76">
            <w:pPr>
              <w:jc w:val="center"/>
              <w:rPr>
                <w:ins w:id="182" w:author="Fernandes, Richard" w:date="2019-03-25T09:52:00Z"/>
              </w:rPr>
              <w:pPrChange w:id="183" w:author="Fernandes, Richard [2]" w:date="2020-07-14T17:17:00Z">
                <w:pPr>
                  <w:jc w:val="center"/>
                </w:pPr>
              </w:pPrChange>
            </w:pPr>
            <w:ins w:id="184" w:author="Fernandes, Richard" w:date="2019-03-25T09:52:00Z">
              <w:r>
                <w:t>Spatial</w:t>
              </w:r>
            </w:ins>
          </w:p>
        </w:tc>
        <w:tc>
          <w:tcPr>
            <w:tcW w:w="2206" w:type="dxa"/>
            <w:gridSpan w:val="3"/>
          </w:tcPr>
          <w:p w:rsidR="004079BD" w:rsidRDefault="004079BD" w:rsidP="003F5E76">
            <w:pPr>
              <w:jc w:val="center"/>
              <w:rPr>
                <w:ins w:id="185" w:author="Fernandes, Richard" w:date="2019-03-25T09:52:00Z"/>
              </w:rPr>
              <w:pPrChange w:id="186" w:author="Fernandes, Richard [2]" w:date="2020-07-14T17:17:00Z">
                <w:pPr>
                  <w:jc w:val="center"/>
                </w:pPr>
              </w:pPrChange>
            </w:pPr>
            <w:ins w:id="187" w:author="Fernandes, Richard" w:date="2019-03-25T09:52:00Z">
              <w:r>
                <w:t>Temporal</w:t>
              </w:r>
            </w:ins>
          </w:p>
        </w:tc>
        <w:tc>
          <w:tcPr>
            <w:tcW w:w="3674" w:type="dxa"/>
            <w:gridSpan w:val="3"/>
          </w:tcPr>
          <w:p w:rsidR="004079BD" w:rsidRDefault="004079BD" w:rsidP="003F5E76">
            <w:pPr>
              <w:jc w:val="center"/>
              <w:rPr>
                <w:ins w:id="188" w:author="Fernandes, Richard" w:date="2019-03-25T09:52:00Z"/>
              </w:rPr>
              <w:pPrChange w:id="189" w:author="Fernandes, Richard [2]" w:date="2020-07-14T17:17:00Z">
                <w:pPr>
                  <w:jc w:val="center"/>
                </w:pPr>
              </w:pPrChange>
            </w:pPr>
            <w:ins w:id="190" w:author="Fernandes, Richard" w:date="2019-03-25T09:52:00Z">
              <w:r>
                <w:t>Thematic</w:t>
              </w:r>
            </w:ins>
          </w:p>
        </w:tc>
      </w:tr>
      <w:tr w:rsidR="004079BD" w:rsidTr="00A14720">
        <w:trPr>
          <w:ins w:id="191" w:author="Fernandes, Richard" w:date="2019-03-25T09:52:00Z"/>
        </w:trPr>
        <w:tc>
          <w:tcPr>
            <w:tcW w:w="1179" w:type="dxa"/>
          </w:tcPr>
          <w:p w:rsidR="004079BD" w:rsidRDefault="004079BD" w:rsidP="003F5E76">
            <w:pPr>
              <w:rPr>
                <w:ins w:id="192" w:author="Fernandes, Richard" w:date="2019-03-25T09:52:00Z"/>
              </w:rPr>
              <w:pPrChange w:id="193" w:author="Fernandes, Richard [2]" w:date="2020-07-14T17:17:00Z">
                <w:pPr/>
              </w:pPrChange>
            </w:pPr>
          </w:p>
        </w:tc>
        <w:tc>
          <w:tcPr>
            <w:tcW w:w="660" w:type="dxa"/>
          </w:tcPr>
          <w:p w:rsidR="004079BD" w:rsidRDefault="004079BD" w:rsidP="003F5E76">
            <w:pPr>
              <w:rPr>
                <w:ins w:id="194" w:author="Fernandes, Richard" w:date="2019-03-25T09:52:00Z"/>
              </w:rPr>
              <w:pPrChange w:id="195" w:author="Fernandes, Richard [2]" w:date="2020-07-14T17:17:00Z">
                <w:pPr/>
              </w:pPrChange>
            </w:pPr>
            <w:ins w:id="196" w:author="Fernandes, Richard" w:date="2019-03-25T09:52:00Z">
              <w:r>
                <w:t>Base</w:t>
              </w:r>
            </w:ins>
          </w:p>
        </w:tc>
        <w:tc>
          <w:tcPr>
            <w:tcW w:w="898" w:type="dxa"/>
          </w:tcPr>
          <w:p w:rsidR="004079BD" w:rsidRDefault="004079BD" w:rsidP="003F5E76">
            <w:pPr>
              <w:rPr>
                <w:ins w:id="197" w:author="Fernandes, Richard" w:date="2019-03-25T09:52:00Z"/>
              </w:rPr>
              <w:pPrChange w:id="198" w:author="Fernandes, Richard [2]" w:date="2020-07-14T17:17:00Z">
                <w:pPr/>
              </w:pPrChange>
            </w:pPr>
            <w:ins w:id="199" w:author="Fernandes, Richard" w:date="2019-03-25T09:52:00Z">
              <w:r>
                <w:t>Thresh.</w:t>
              </w:r>
            </w:ins>
          </w:p>
        </w:tc>
        <w:tc>
          <w:tcPr>
            <w:tcW w:w="733" w:type="dxa"/>
          </w:tcPr>
          <w:p w:rsidR="004079BD" w:rsidRDefault="004079BD" w:rsidP="003F5E76">
            <w:pPr>
              <w:rPr>
                <w:ins w:id="200" w:author="Fernandes, Richard" w:date="2019-03-25T09:52:00Z"/>
              </w:rPr>
              <w:pPrChange w:id="201" w:author="Fernandes, Richard [2]" w:date="2020-07-14T17:17:00Z">
                <w:pPr/>
              </w:pPrChange>
            </w:pPr>
            <w:ins w:id="202" w:author="Fernandes, Richard" w:date="2019-03-25T09:52:00Z">
              <w:r>
                <w:t>Goal</w:t>
              </w:r>
            </w:ins>
          </w:p>
        </w:tc>
        <w:tc>
          <w:tcPr>
            <w:tcW w:w="645" w:type="dxa"/>
          </w:tcPr>
          <w:p w:rsidR="004079BD" w:rsidRDefault="004079BD" w:rsidP="003F5E76">
            <w:pPr>
              <w:rPr>
                <w:ins w:id="203" w:author="Fernandes, Richard" w:date="2019-03-25T09:52:00Z"/>
              </w:rPr>
              <w:pPrChange w:id="204" w:author="Fernandes, Richard [2]" w:date="2020-07-14T17:17:00Z">
                <w:pPr/>
              </w:pPrChange>
            </w:pPr>
            <w:ins w:id="205" w:author="Fernandes, Richard" w:date="2019-03-25T09:52:00Z">
              <w:r>
                <w:t>Base</w:t>
              </w:r>
            </w:ins>
          </w:p>
        </w:tc>
        <w:tc>
          <w:tcPr>
            <w:tcW w:w="897" w:type="dxa"/>
          </w:tcPr>
          <w:p w:rsidR="004079BD" w:rsidRDefault="004079BD" w:rsidP="003F5E76">
            <w:pPr>
              <w:rPr>
                <w:ins w:id="206" w:author="Fernandes, Richard" w:date="2019-03-25T09:52:00Z"/>
              </w:rPr>
              <w:pPrChange w:id="207" w:author="Fernandes, Richard [2]" w:date="2020-07-14T17:17:00Z">
                <w:pPr/>
              </w:pPrChange>
            </w:pPr>
            <w:ins w:id="208" w:author="Fernandes, Richard" w:date="2019-03-25T09:52:00Z">
              <w:r>
                <w:t>Thresh.</w:t>
              </w:r>
            </w:ins>
          </w:p>
        </w:tc>
        <w:tc>
          <w:tcPr>
            <w:tcW w:w="664" w:type="dxa"/>
          </w:tcPr>
          <w:p w:rsidR="004079BD" w:rsidRDefault="004079BD" w:rsidP="003F5E76">
            <w:pPr>
              <w:rPr>
                <w:ins w:id="209" w:author="Fernandes, Richard" w:date="2019-03-25T09:52:00Z"/>
              </w:rPr>
              <w:pPrChange w:id="210" w:author="Fernandes, Richard [2]" w:date="2020-07-14T17:17:00Z">
                <w:pPr/>
              </w:pPrChange>
            </w:pPr>
            <w:ins w:id="211" w:author="Fernandes, Richard" w:date="2019-03-25T09:52:00Z">
              <w:r>
                <w:t>Goal</w:t>
              </w:r>
            </w:ins>
          </w:p>
        </w:tc>
        <w:tc>
          <w:tcPr>
            <w:tcW w:w="876" w:type="dxa"/>
          </w:tcPr>
          <w:p w:rsidR="004079BD" w:rsidRDefault="004079BD" w:rsidP="003F5E76">
            <w:pPr>
              <w:rPr>
                <w:ins w:id="212" w:author="Fernandes, Richard" w:date="2019-03-25T09:52:00Z"/>
              </w:rPr>
              <w:pPrChange w:id="213" w:author="Fernandes, Richard [2]" w:date="2020-07-14T17:17:00Z">
                <w:pPr/>
              </w:pPrChange>
            </w:pPr>
            <w:ins w:id="214" w:author="Fernandes, Richard" w:date="2019-03-25T09:52:00Z">
              <w:r>
                <w:t>Base</w:t>
              </w:r>
            </w:ins>
          </w:p>
        </w:tc>
        <w:tc>
          <w:tcPr>
            <w:tcW w:w="1402" w:type="dxa"/>
          </w:tcPr>
          <w:p w:rsidR="004079BD" w:rsidRDefault="004079BD" w:rsidP="003F5E76">
            <w:pPr>
              <w:rPr>
                <w:ins w:id="215" w:author="Fernandes, Richard" w:date="2019-03-25T09:52:00Z"/>
              </w:rPr>
              <w:pPrChange w:id="216" w:author="Fernandes, Richard [2]" w:date="2020-07-14T17:17:00Z">
                <w:pPr/>
              </w:pPrChange>
            </w:pPr>
            <w:ins w:id="217" w:author="Fernandes, Richard" w:date="2019-03-25T09:52:00Z">
              <w:r>
                <w:t>Thresh.</w:t>
              </w:r>
            </w:ins>
          </w:p>
        </w:tc>
        <w:tc>
          <w:tcPr>
            <w:tcW w:w="1396" w:type="dxa"/>
          </w:tcPr>
          <w:p w:rsidR="004079BD" w:rsidRDefault="004079BD" w:rsidP="003F5E76">
            <w:pPr>
              <w:rPr>
                <w:ins w:id="218" w:author="Fernandes, Richard" w:date="2019-03-25T09:52:00Z"/>
              </w:rPr>
              <w:pPrChange w:id="219" w:author="Fernandes, Richard [2]" w:date="2020-07-14T17:17:00Z">
                <w:pPr/>
              </w:pPrChange>
            </w:pPr>
            <w:ins w:id="220" w:author="Fernandes, Richard" w:date="2019-03-25T09:52:00Z">
              <w:r>
                <w:t>Goal</w:t>
              </w:r>
            </w:ins>
          </w:p>
        </w:tc>
      </w:tr>
      <w:tr w:rsidR="004079BD" w:rsidTr="00A14720">
        <w:trPr>
          <w:ins w:id="221" w:author="Fernandes, Richard" w:date="2019-03-25T09:52:00Z"/>
        </w:trPr>
        <w:tc>
          <w:tcPr>
            <w:tcW w:w="1179" w:type="dxa"/>
          </w:tcPr>
          <w:p w:rsidR="004079BD" w:rsidRDefault="004079BD" w:rsidP="003F5E76">
            <w:pPr>
              <w:rPr>
                <w:ins w:id="222" w:author="Fernandes, Richard" w:date="2019-03-25T09:52:00Z"/>
              </w:rPr>
              <w:pPrChange w:id="223" w:author="Fernandes, Richard [2]" w:date="2020-07-14T17:17:00Z">
                <w:pPr/>
              </w:pPrChange>
            </w:pPr>
            <w:ins w:id="224" w:author="Fernandes, Richard" w:date="2019-03-25T09:52:00Z">
              <w:r>
                <w:t>Cab</w:t>
              </w:r>
            </w:ins>
          </w:p>
        </w:tc>
        <w:tc>
          <w:tcPr>
            <w:tcW w:w="660" w:type="dxa"/>
          </w:tcPr>
          <w:p w:rsidR="004079BD" w:rsidRDefault="004079BD" w:rsidP="003F5E76">
            <w:pPr>
              <w:rPr>
                <w:ins w:id="225" w:author="Fernandes, Richard" w:date="2019-03-25T09:52:00Z"/>
              </w:rPr>
              <w:pPrChange w:id="226" w:author="Fernandes, Richard [2]" w:date="2020-07-14T17:17:00Z">
                <w:pPr/>
              </w:pPrChange>
            </w:pPr>
            <w:ins w:id="227" w:author="Fernandes, Richard" w:date="2019-03-25T09:52:00Z">
              <w:r>
                <w:t>10ha</w:t>
              </w:r>
            </w:ins>
          </w:p>
        </w:tc>
        <w:tc>
          <w:tcPr>
            <w:tcW w:w="898" w:type="dxa"/>
          </w:tcPr>
          <w:p w:rsidR="004079BD" w:rsidRDefault="004079BD" w:rsidP="003F5E76">
            <w:pPr>
              <w:rPr>
                <w:ins w:id="228" w:author="Fernandes, Richard" w:date="2019-03-25T09:52:00Z"/>
              </w:rPr>
              <w:pPrChange w:id="229" w:author="Fernandes, Richard [2]" w:date="2020-07-14T17:17:00Z">
                <w:pPr/>
              </w:pPrChange>
            </w:pPr>
            <w:ins w:id="230" w:author="Fernandes, Richard" w:date="2019-03-25T09:52:00Z">
              <w:r>
                <w:t>1ha</w:t>
              </w:r>
            </w:ins>
          </w:p>
        </w:tc>
        <w:tc>
          <w:tcPr>
            <w:tcW w:w="733" w:type="dxa"/>
          </w:tcPr>
          <w:p w:rsidR="004079BD" w:rsidRDefault="004079BD" w:rsidP="003F5E76">
            <w:pPr>
              <w:rPr>
                <w:ins w:id="231" w:author="Fernandes, Richard" w:date="2019-03-25T09:52:00Z"/>
              </w:rPr>
              <w:pPrChange w:id="232" w:author="Fernandes, Richard [2]" w:date="2020-07-14T17:17:00Z">
                <w:pPr/>
              </w:pPrChange>
            </w:pPr>
            <w:ins w:id="233" w:author="Fernandes, Richard" w:date="2019-03-25T09:52:00Z">
              <w:r>
                <w:t>0.5ha</w:t>
              </w:r>
            </w:ins>
          </w:p>
        </w:tc>
        <w:tc>
          <w:tcPr>
            <w:tcW w:w="645" w:type="dxa"/>
          </w:tcPr>
          <w:p w:rsidR="004079BD" w:rsidRDefault="004079BD" w:rsidP="003F5E76">
            <w:pPr>
              <w:rPr>
                <w:ins w:id="234" w:author="Fernandes, Richard" w:date="2019-03-25T09:52:00Z"/>
              </w:rPr>
              <w:pPrChange w:id="235" w:author="Fernandes, Richard [2]" w:date="2020-07-14T17:17:00Z">
                <w:pPr/>
              </w:pPrChange>
            </w:pPr>
            <w:ins w:id="236" w:author="Fernandes, Richard" w:date="2019-03-25T09:52:00Z">
              <w:r>
                <w:t>Peak</w:t>
              </w:r>
            </w:ins>
          </w:p>
        </w:tc>
        <w:tc>
          <w:tcPr>
            <w:tcW w:w="897" w:type="dxa"/>
          </w:tcPr>
          <w:p w:rsidR="004079BD" w:rsidRDefault="004079BD" w:rsidP="003F5E76">
            <w:pPr>
              <w:rPr>
                <w:ins w:id="237" w:author="Fernandes, Richard" w:date="2019-03-25T09:52:00Z"/>
              </w:rPr>
              <w:pPrChange w:id="238" w:author="Fernandes, Richard [2]" w:date="2020-07-14T17:17:00Z">
                <w:pPr/>
              </w:pPrChange>
            </w:pPr>
            <w:ins w:id="239" w:author="Fernandes, Richard" w:date="2019-03-25T09:52:00Z">
              <w:r>
                <w:t>30d</w:t>
              </w:r>
            </w:ins>
          </w:p>
        </w:tc>
        <w:tc>
          <w:tcPr>
            <w:tcW w:w="664" w:type="dxa"/>
          </w:tcPr>
          <w:p w:rsidR="004079BD" w:rsidRDefault="004079BD" w:rsidP="003F5E76">
            <w:pPr>
              <w:rPr>
                <w:ins w:id="240" w:author="Fernandes, Richard" w:date="2019-03-25T09:52:00Z"/>
              </w:rPr>
              <w:pPrChange w:id="241" w:author="Fernandes, Richard [2]" w:date="2020-07-14T17:17:00Z">
                <w:pPr/>
              </w:pPrChange>
            </w:pPr>
            <w:ins w:id="242" w:author="Fernandes, Richard" w:date="2019-03-25T09:52:00Z">
              <w:r>
                <w:t>10d</w:t>
              </w:r>
            </w:ins>
          </w:p>
        </w:tc>
        <w:tc>
          <w:tcPr>
            <w:tcW w:w="876" w:type="dxa"/>
          </w:tcPr>
          <w:p w:rsidR="004079BD" w:rsidRDefault="004079BD" w:rsidP="003F5E76">
            <w:pPr>
              <w:rPr>
                <w:ins w:id="243" w:author="Fernandes, Richard" w:date="2019-03-25T09:52:00Z"/>
              </w:rPr>
              <w:pPrChange w:id="244" w:author="Fernandes, Richard [2]" w:date="2020-07-14T17:17:00Z">
                <w:pPr/>
              </w:pPrChange>
            </w:pPr>
            <w:ins w:id="245" w:author="Fernandes, Richard" w:date="2019-03-25T09:52:00Z">
              <w:r>
                <w:t>Ordinal</w:t>
              </w:r>
            </w:ins>
          </w:p>
        </w:tc>
        <w:tc>
          <w:tcPr>
            <w:tcW w:w="1402" w:type="dxa"/>
          </w:tcPr>
          <w:p w:rsidR="004079BD" w:rsidRDefault="004079BD" w:rsidP="003F5E76">
            <w:pPr>
              <w:rPr>
                <w:ins w:id="246" w:author="Fernandes, Richard" w:date="2019-03-25T09:52:00Z"/>
              </w:rPr>
              <w:pPrChange w:id="247" w:author="Fernandes, Richard [2]" w:date="2020-07-14T17:17:00Z">
                <w:pPr/>
              </w:pPrChange>
            </w:pPr>
            <w:ins w:id="248" w:author="Fernandes, Richard" w:date="2019-03-25T09:52:00Z">
              <w:r>
                <w:t>20</w:t>
              </w:r>
            </w:ins>
          </w:p>
        </w:tc>
        <w:tc>
          <w:tcPr>
            <w:tcW w:w="1396" w:type="dxa"/>
          </w:tcPr>
          <w:p w:rsidR="004079BD" w:rsidRDefault="004079BD" w:rsidP="003F5E76">
            <w:pPr>
              <w:rPr>
                <w:ins w:id="249" w:author="Fernandes, Richard" w:date="2019-03-25T09:52:00Z"/>
              </w:rPr>
              <w:pPrChange w:id="250" w:author="Fernandes, Richard [2]" w:date="2020-07-14T17:17:00Z">
                <w:pPr/>
              </w:pPrChange>
            </w:pPr>
            <w:ins w:id="251" w:author="Fernandes, Richard" w:date="2019-03-25T09:52:00Z">
              <w:r>
                <w:t xml:space="preserve">10 </w:t>
              </w:r>
            </w:ins>
          </w:p>
        </w:tc>
      </w:tr>
      <w:tr w:rsidR="004079BD" w:rsidTr="00A14720">
        <w:trPr>
          <w:ins w:id="252" w:author="Fernandes, Richard" w:date="2019-03-25T09:52:00Z"/>
        </w:trPr>
        <w:tc>
          <w:tcPr>
            <w:tcW w:w="1179" w:type="dxa"/>
          </w:tcPr>
          <w:p w:rsidR="004079BD" w:rsidRDefault="004079BD" w:rsidP="003F5E76">
            <w:pPr>
              <w:rPr>
                <w:ins w:id="253" w:author="Fernandes, Richard" w:date="2019-03-25T09:52:00Z"/>
              </w:rPr>
              <w:pPrChange w:id="254" w:author="Fernandes, Richard [2]" w:date="2020-07-14T17:17:00Z">
                <w:pPr/>
              </w:pPrChange>
            </w:pPr>
            <w:proofErr w:type="spellStart"/>
            <w:ins w:id="255" w:author="Fernandes, Richard" w:date="2019-03-25T09:52:00Z">
              <w:r>
                <w:t>Cw</w:t>
              </w:r>
              <w:proofErr w:type="spellEnd"/>
            </w:ins>
          </w:p>
        </w:tc>
        <w:tc>
          <w:tcPr>
            <w:tcW w:w="660" w:type="dxa"/>
          </w:tcPr>
          <w:p w:rsidR="004079BD" w:rsidRDefault="004079BD" w:rsidP="003F5E76">
            <w:pPr>
              <w:rPr>
                <w:ins w:id="256" w:author="Fernandes, Richard" w:date="2019-03-25T09:52:00Z"/>
              </w:rPr>
              <w:pPrChange w:id="257" w:author="Fernandes, Richard [2]" w:date="2020-07-14T17:17:00Z">
                <w:pPr/>
              </w:pPrChange>
            </w:pPr>
            <w:ins w:id="258" w:author="Fernandes, Richard" w:date="2019-03-25T09:52:00Z">
              <w:r>
                <w:t>10ha</w:t>
              </w:r>
            </w:ins>
          </w:p>
        </w:tc>
        <w:tc>
          <w:tcPr>
            <w:tcW w:w="898" w:type="dxa"/>
          </w:tcPr>
          <w:p w:rsidR="004079BD" w:rsidRDefault="004079BD" w:rsidP="003F5E76">
            <w:pPr>
              <w:rPr>
                <w:ins w:id="259" w:author="Fernandes, Richard" w:date="2019-03-25T09:52:00Z"/>
              </w:rPr>
              <w:pPrChange w:id="260" w:author="Fernandes, Richard [2]" w:date="2020-07-14T17:17:00Z">
                <w:pPr/>
              </w:pPrChange>
            </w:pPr>
            <w:ins w:id="261" w:author="Fernandes, Richard" w:date="2019-03-25T09:52:00Z">
              <w:r>
                <w:t>1ha</w:t>
              </w:r>
            </w:ins>
          </w:p>
        </w:tc>
        <w:tc>
          <w:tcPr>
            <w:tcW w:w="733" w:type="dxa"/>
          </w:tcPr>
          <w:p w:rsidR="004079BD" w:rsidRDefault="004079BD" w:rsidP="003F5E76">
            <w:pPr>
              <w:rPr>
                <w:ins w:id="262" w:author="Fernandes, Richard" w:date="2019-03-25T09:52:00Z"/>
              </w:rPr>
              <w:pPrChange w:id="263" w:author="Fernandes, Richard [2]" w:date="2020-07-14T17:17:00Z">
                <w:pPr/>
              </w:pPrChange>
            </w:pPr>
            <w:ins w:id="264" w:author="Fernandes, Richard" w:date="2019-03-25T09:52:00Z">
              <w:r w:rsidRPr="00981F27">
                <w:t>0.5ha</w:t>
              </w:r>
            </w:ins>
          </w:p>
        </w:tc>
        <w:tc>
          <w:tcPr>
            <w:tcW w:w="645" w:type="dxa"/>
          </w:tcPr>
          <w:p w:rsidR="004079BD" w:rsidRDefault="004079BD" w:rsidP="003F5E76">
            <w:pPr>
              <w:rPr>
                <w:ins w:id="265" w:author="Fernandes, Richard" w:date="2019-03-25T09:52:00Z"/>
              </w:rPr>
              <w:pPrChange w:id="266" w:author="Fernandes, Richard [2]" w:date="2020-07-14T17:17:00Z">
                <w:pPr/>
              </w:pPrChange>
            </w:pPr>
            <w:ins w:id="267" w:author="Fernandes, Richard" w:date="2019-03-25T09:52:00Z">
              <w:r>
                <w:t>Peak</w:t>
              </w:r>
            </w:ins>
          </w:p>
        </w:tc>
        <w:tc>
          <w:tcPr>
            <w:tcW w:w="897" w:type="dxa"/>
          </w:tcPr>
          <w:p w:rsidR="004079BD" w:rsidRDefault="004079BD" w:rsidP="003F5E76">
            <w:pPr>
              <w:rPr>
                <w:ins w:id="268" w:author="Fernandes, Richard" w:date="2019-03-25T09:52:00Z"/>
              </w:rPr>
              <w:pPrChange w:id="269" w:author="Fernandes, Richard [2]" w:date="2020-07-14T17:17:00Z">
                <w:pPr/>
              </w:pPrChange>
            </w:pPr>
            <w:ins w:id="270" w:author="Fernandes, Richard" w:date="2019-03-25T09:52:00Z">
              <w:r>
                <w:t>30d</w:t>
              </w:r>
            </w:ins>
          </w:p>
        </w:tc>
        <w:tc>
          <w:tcPr>
            <w:tcW w:w="664" w:type="dxa"/>
          </w:tcPr>
          <w:p w:rsidR="004079BD" w:rsidRDefault="004079BD" w:rsidP="003F5E76">
            <w:pPr>
              <w:rPr>
                <w:ins w:id="271" w:author="Fernandes, Richard" w:date="2019-03-25T09:52:00Z"/>
              </w:rPr>
              <w:pPrChange w:id="272" w:author="Fernandes, Richard [2]" w:date="2020-07-14T17:17:00Z">
                <w:pPr/>
              </w:pPrChange>
            </w:pPr>
            <w:ins w:id="273" w:author="Fernandes, Richard" w:date="2019-03-25T09:52:00Z">
              <w:r>
                <w:t>10d</w:t>
              </w:r>
            </w:ins>
          </w:p>
        </w:tc>
        <w:tc>
          <w:tcPr>
            <w:tcW w:w="876" w:type="dxa"/>
          </w:tcPr>
          <w:p w:rsidR="004079BD" w:rsidRDefault="004079BD" w:rsidP="003F5E76">
            <w:pPr>
              <w:rPr>
                <w:ins w:id="274" w:author="Fernandes, Richard" w:date="2019-03-25T09:52:00Z"/>
              </w:rPr>
              <w:pPrChange w:id="275" w:author="Fernandes, Richard [2]" w:date="2020-07-14T17:17:00Z">
                <w:pPr/>
              </w:pPrChange>
            </w:pPr>
            <w:ins w:id="276" w:author="Fernandes, Richard" w:date="2019-03-25T09:52:00Z">
              <w:r>
                <w:t>Ordinal</w:t>
              </w:r>
            </w:ins>
          </w:p>
        </w:tc>
        <w:tc>
          <w:tcPr>
            <w:tcW w:w="1402" w:type="dxa"/>
          </w:tcPr>
          <w:p w:rsidR="004079BD" w:rsidRDefault="004079BD" w:rsidP="003F5E76">
            <w:pPr>
              <w:rPr>
                <w:ins w:id="277" w:author="Fernandes, Richard" w:date="2019-03-25T09:52:00Z"/>
              </w:rPr>
              <w:pPrChange w:id="278" w:author="Fernandes, Richard [2]" w:date="2020-07-14T17:17:00Z">
                <w:pPr/>
              </w:pPrChange>
            </w:pPr>
            <w:ins w:id="279" w:author="Fernandes, Richard" w:date="2019-03-25T09:52:00Z">
              <w:r>
                <w:t>0.2</w:t>
              </w:r>
            </w:ins>
          </w:p>
        </w:tc>
        <w:tc>
          <w:tcPr>
            <w:tcW w:w="1396" w:type="dxa"/>
          </w:tcPr>
          <w:p w:rsidR="004079BD" w:rsidRDefault="004079BD" w:rsidP="003F5E76">
            <w:pPr>
              <w:rPr>
                <w:ins w:id="280" w:author="Fernandes, Richard" w:date="2019-03-25T09:52:00Z"/>
              </w:rPr>
              <w:pPrChange w:id="281" w:author="Fernandes, Richard [2]" w:date="2020-07-14T17:17:00Z">
                <w:pPr/>
              </w:pPrChange>
            </w:pPr>
            <w:ins w:id="282" w:author="Fernandes, Richard" w:date="2019-03-25T09:52:00Z">
              <w:r>
                <w:t>0.1</w:t>
              </w:r>
            </w:ins>
          </w:p>
        </w:tc>
      </w:tr>
      <w:tr w:rsidR="004079BD" w:rsidTr="00A14720">
        <w:trPr>
          <w:ins w:id="283" w:author="Fernandes, Richard" w:date="2019-03-25T09:52:00Z"/>
        </w:trPr>
        <w:tc>
          <w:tcPr>
            <w:tcW w:w="1179" w:type="dxa"/>
          </w:tcPr>
          <w:p w:rsidR="004079BD" w:rsidRDefault="004079BD" w:rsidP="003F5E76">
            <w:pPr>
              <w:rPr>
                <w:ins w:id="284" w:author="Fernandes, Richard" w:date="2019-03-25T09:52:00Z"/>
              </w:rPr>
              <w:pPrChange w:id="285" w:author="Fernandes, Richard [2]" w:date="2020-07-14T17:17:00Z">
                <w:pPr/>
              </w:pPrChange>
            </w:pPr>
            <w:proofErr w:type="spellStart"/>
            <w:ins w:id="286" w:author="Fernandes, Richard" w:date="2019-03-25T09:52:00Z">
              <w:r>
                <w:t>fAPAR</w:t>
              </w:r>
              <w:proofErr w:type="spellEnd"/>
            </w:ins>
          </w:p>
        </w:tc>
        <w:tc>
          <w:tcPr>
            <w:tcW w:w="660" w:type="dxa"/>
          </w:tcPr>
          <w:p w:rsidR="004079BD" w:rsidRDefault="004079BD" w:rsidP="003F5E76">
            <w:pPr>
              <w:rPr>
                <w:ins w:id="287" w:author="Fernandes, Richard" w:date="2019-03-25T09:52:00Z"/>
              </w:rPr>
              <w:pPrChange w:id="288" w:author="Fernandes, Richard [2]" w:date="2020-07-14T17:17:00Z">
                <w:pPr/>
              </w:pPrChange>
            </w:pPr>
            <w:ins w:id="289" w:author="Fernandes, Richard" w:date="2019-03-25T09:52:00Z">
              <w:r>
                <w:t>10ha</w:t>
              </w:r>
            </w:ins>
          </w:p>
        </w:tc>
        <w:tc>
          <w:tcPr>
            <w:tcW w:w="898" w:type="dxa"/>
          </w:tcPr>
          <w:p w:rsidR="004079BD" w:rsidRDefault="004079BD" w:rsidP="003F5E76">
            <w:pPr>
              <w:rPr>
                <w:ins w:id="290" w:author="Fernandes, Richard" w:date="2019-03-25T09:52:00Z"/>
              </w:rPr>
              <w:pPrChange w:id="291" w:author="Fernandes, Richard [2]" w:date="2020-07-14T17:17:00Z">
                <w:pPr/>
              </w:pPrChange>
            </w:pPr>
            <w:ins w:id="292" w:author="Fernandes, Richard" w:date="2019-03-25T09:52:00Z">
              <w:r>
                <w:t>1ha</w:t>
              </w:r>
            </w:ins>
          </w:p>
        </w:tc>
        <w:tc>
          <w:tcPr>
            <w:tcW w:w="733" w:type="dxa"/>
          </w:tcPr>
          <w:p w:rsidR="004079BD" w:rsidRDefault="004079BD" w:rsidP="003F5E76">
            <w:pPr>
              <w:rPr>
                <w:ins w:id="293" w:author="Fernandes, Richard" w:date="2019-03-25T09:52:00Z"/>
              </w:rPr>
              <w:pPrChange w:id="294" w:author="Fernandes, Richard [2]" w:date="2020-07-14T17:17:00Z">
                <w:pPr/>
              </w:pPrChange>
            </w:pPr>
            <w:ins w:id="295" w:author="Fernandes, Richard" w:date="2019-03-25T09:52:00Z">
              <w:r w:rsidRPr="00981F27">
                <w:t>0.5ha</w:t>
              </w:r>
            </w:ins>
          </w:p>
        </w:tc>
        <w:tc>
          <w:tcPr>
            <w:tcW w:w="645" w:type="dxa"/>
          </w:tcPr>
          <w:p w:rsidR="004079BD" w:rsidRDefault="004079BD" w:rsidP="003F5E76">
            <w:pPr>
              <w:rPr>
                <w:ins w:id="296" w:author="Fernandes, Richard" w:date="2019-03-25T09:52:00Z"/>
              </w:rPr>
              <w:pPrChange w:id="297" w:author="Fernandes, Richard [2]" w:date="2020-07-14T17:17:00Z">
                <w:pPr/>
              </w:pPrChange>
            </w:pPr>
            <w:ins w:id="298" w:author="Fernandes, Richard" w:date="2019-03-25T09:52:00Z">
              <w:r>
                <w:t>Peak</w:t>
              </w:r>
            </w:ins>
          </w:p>
        </w:tc>
        <w:tc>
          <w:tcPr>
            <w:tcW w:w="897" w:type="dxa"/>
          </w:tcPr>
          <w:p w:rsidR="004079BD" w:rsidRDefault="004079BD" w:rsidP="003F5E76">
            <w:pPr>
              <w:rPr>
                <w:ins w:id="299" w:author="Fernandes, Richard" w:date="2019-03-25T09:52:00Z"/>
              </w:rPr>
              <w:pPrChange w:id="300" w:author="Fernandes, Richard [2]" w:date="2020-07-14T17:17:00Z">
                <w:pPr/>
              </w:pPrChange>
            </w:pPr>
            <w:ins w:id="301" w:author="Fernandes, Richard" w:date="2019-03-25T09:52:00Z">
              <w:r>
                <w:t>5d</w:t>
              </w:r>
            </w:ins>
          </w:p>
        </w:tc>
        <w:tc>
          <w:tcPr>
            <w:tcW w:w="664" w:type="dxa"/>
          </w:tcPr>
          <w:p w:rsidR="004079BD" w:rsidRDefault="004079BD" w:rsidP="003F5E76">
            <w:pPr>
              <w:rPr>
                <w:ins w:id="302" w:author="Fernandes, Richard" w:date="2019-03-25T09:52:00Z"/>
              </w:rPr>
              <w:pPrChange w:id="303" w:author="Fernandes, Richard [2]" w:date="2020-07-14T17:17:00Z">
                <w:pPr/>
              </w:pPrChange>
            </w:pPr>
            <w:ins w:id="304" w:author="Fernandes, Richard" w:date="2019-03-25T09:52:00Z">
              <w:r>
                <w:t>1d</w:t>
              </w:r>
            </w:ins>
          </w:p>
        </w:tc>
        <w:tc>
          <w:tcPr>
            <w:tcW w:w="876" w:type="dxa"/>
          </w:tcPr>
          <w:p w:rsidR="004079BD" w:rsidRDefault="004079BD" w:rsidP="003F5E76">
            <w:pPr>
              <w:rPr>
                <w:ins w:id="305" w:author="Fernandes, Richard" w:date="2019-03-25T09:52:00Z"/>
              </w:rPr>
              <w:pPrChange w:id="306" w:author="Fernandes, Richard [2]" w:date="2020-07-14T17:17:00Z">
                <w:pPr/>
              </w:pPrChange>
            </w:pPr>
            <w:ins w:id="307" w:author="Fernandes, Richard" w:date="2019-03-25T09:52:00Z">
              <w:r>
                <w:t>Ordinal</w:t>
              </w:r>
            </w:ins>
          </w:p>
        </w:tc>
        <w:tc>
          <w:tcPr>
            <w:tcW w:w="1402" w:type="dxa"/>
          </w:tcPr>
          <w:p w:rsidR="004079BD" w:rsidRDefault="004079BD" w:rsidP="003F5E76">
            <w:pPr>
              <w:rPr>
                <w:ins w:id="308" w:author="Fernandes, Richard" w:date="2019-03-25T09:52:00Z"/>
              </w:rPr>
              <w:pPrChange w:id="309" w:author="Fernandes, Richard [2]" w:date="2020-07-14T17:17:00Z">
                <w:pPr/>
              </w:pPrChange>
            </w:pPr>
            <w:ins w:id="310" w:author="Fernandes, Richard" w:date="2019-03-25T09:52:00Z">
              <w:r>
                <w:t>Sup(0.1,10%)</w:t>
              </w:r>
            </w:ins>
          </w:p>
        </w:tc>
        <w:tc>
          <w:tcPr>
            <w:tcW w:w="1396" w:type="dxa"/>
          </w:tcPr>
          <w:p w:rsidR="004079BD" w:rsidRDefault="004079BD" w:rsidP="003F5E76">
            <w:pPr>
              <w:rPr>
                <w:ins w:id="311" w:author="Fernandes, Richard" w:date="2019-03-25T09:52:00Z"/>
              </w:rPr>
              <w:pPrChange w:id="312" w:author="Fernandes, Richard [2]" w:date="2020-07-14T17:17:00Z">
                <w:pPr/>
              </w:pPrChange>
            </w:pPr>
            <w:ins w:id="313" w:author="Fernandes, Richard" w:date="2019-03-25T09:52:00Z">
              <w:r>
                <w:t>Sup(0.05,5%)</w:t>
              </w:r>
            </w:ins>
          </w:p>
        </w:tc>
      </w:tr>
      <w:tr w:rsidR="004079BD" w:rsidTr="00A14720">
        <w:trPr>
          <w:ins w:id="314" w:author="Fernandes, Richard" w:date="2019-03-25T09:52:00Z"/>
        </w:trPr>
        <w:tc>
          <w:tcPr>
            <w:tcW w:w="1179" w:type="dxa"/>
          </w:tcPr>
          <w:p w:rsidR="004079BD" w:rsidRDefault="004079BD" w:rsidP="003F5E76">
            <w:pPr>
              <w:rPr>
                <w:ins w:id="315" w:author="Fernandes, Richard" w:date="2019-03-25T09:52:00Z"/>
              </w:rPr>
              <w:pPrChange w:id="316" w:author="Fernandes, Richard [2]" w:date="2020-07-14T17:17:00Z">
                <w:pPr/>
              </w:pPrChange>
            </w:pPr>
            <w:proofErr w:type="spellStart"/>
            <w:ins w:id="317" w:author="Fernandes, Richard" w:date="2019-03-25T09:52:00Z">
              <w:r>
                <w:t>fCover</w:t>
              </w:r>
              <w:proofErr w:type="spellEnd"/>
            </w:ins>
          </w:p>
        </w:tc>
        <w:tc>
          <w:tcPr>
            <w:tcW w:w="660" w:type="dxa"/>
          </w:tcPr>
          <w:p w:rsidR="004079BD" w:rsidRDefault="004079BD" w:rsidP="003F5E76">
            <w:pPr>
              <w:rPr>
                <w:ins w:id="318" w:author="Fernandes, Richard" w:date="2019-03-25T09:52:00Z"/>
              </w:rPr>
              <w:pPrChange w:id="319" w:author="Fernandes, Richard [2]" w:date="2020-07-14T17:17:00Z">
                <w:pPr/>
              </w:pPrChange>
            </w:pPr>
            <w:ins w:id="320" w:author="Fernandes, Richard" w:date="2019-03-25T09:52:00Z">
              <w:r>
                <w:t>10ha</w:t>
              </w:r>
            </w:ins>
          </w:p>
        </w:tc>
        <w:tc>
          <w:tcPr>
            <w:tcW w:w="898" w:type="dxa"/>
          </w:tcPr>
          <w:p w:rsidR="004079BD" w:rsidRDefault="004079BD" w:rsidP="003F5E76">
            <w:pPr>
              <w:rPr>
                <w:ins w:id="321" w:author="Fernandes, Richard" w:date="2019-03-25T09:52:00Z"/>
              </w:rPr>
              <w:pPrChange w:id="322" w:author="Fernandes, Richard [2]" w:date="2020-07-14T17:17:00Z">
                <w:pPr/>
              </w:pPrChange>
            </w:pPr>
            <w:ins w:id="323" w:author="Fernandes, Richard" w:date="2019-03-25T09:52:00Z">
              <w:r>
                <w:t>1ha</w:t>
              </w:r>
            </w:ins>
          </w:p>
        </w:tc>
        <w:tc>
          <w:tcPr>
            <w:tcW w:w="733" w:type="dxa"/>
          </w:tcPr>
          <w:p w:rsidR="004079BD" w:rsidRDefault="004079BD" w:rsidP="003F5E76">
            <w:pPr>
              <w:rPr>
                <w:ins w:id="324" w:author="Fernandes, Richard" w:date="2019-03-25T09:52:00Z"/>
              </w:rPr>
              <w:pPrChange w:id="325" w:author="Fernandes, Richard [2]" w:date="2020-07-14T17:17:00Z">
                <w:pPr/>
              </w:pPrChange>
            </w:pPr>
            <w:ins w:id="326" w:author="Fernandes, Richard" w:date="2019-03-25T09:52:00Z">
              <w:r w:rsidRPr="00981F27">
                <w:t>0.5ha</w:t>
              </w:r>
            </w:ins>
          </w:p>
        </w:tc>
        <w:tc>
          <w:tcPr>
            <w:tcW w:w="645" w:type="dxa"/>
          </w:tcPr>
          <w:p w:rsidR="004079BD" w:rsidRDefault="004079BD" w:rsidP="003F5E76">
            <w:pPr>
              <w:rPr>
                <w:ins w:id="327" w:author="Fernandes, Richard" w:date="2019-03-25T09:52:00Z"/>
              </w:rPr>
              <w:pPrChange w:id="328" w:author="Fernandes, Richard [2]" w:date="2020-07-14T17:17:00Z">
                <w:pPr/>
              </w:pPrChange>
            </w:pPr>
            <w:ins w:id="329" w:author="Fernandes, Richard" w:date="2019-03-25T09:52:00Z">
              <w:r>
                <w:t>Peak</w:t>
              </w:r>
            </w:ins>
          </w:p>
        </w:tc>
        <w:tc>
          <w:tcPr>
            <w:tcW w:w="897" w:type="dxa"/>
          </w:tcPr>
          <w:p w:rsidR="004079BD" w:rsidRDefault="004079BD" w:rsidP="003F5E76">
            <w:pPr>
              <w:rPr>
                <w:ins w:id="330" w:author="Fernandes, Richard" w:date="2019-03-25T09:52:00Z"/>
              </w:rPr>
              <w:pPrChange w:id="331" w:author="Fernandes, Richard [2]" w:date="2020-07-14T17:17:00Z">
                <w:pPr/>
              </w:pPrChange>
            </w:pPr>
            <w:ins w:id="332" w:author="Fernandes, Richard" w:date="2019-03-25T09:52:00Z">
              <w:r>
                <w:t>30d</w:t>
              </w:r>
            </w:ins>
          </w:p>
        </w:tc>
        <w:tc>
          <w:tcPr>
            <w:tcW w:w="664" w:type="dxa"/>
          </w:tcPr>
          <w:p w:rsidR="004079BD" w:rsidRDefault="004079BD" w:rsidP="003F5E76">
            <w:pPr>
              <w:rPr>
                <w:ins w:id="333" w:author="Fernandes, Richard" w:date="2019-03-25T09:52:00Z"/>
              </w:rPr>
              <w:pPrChange w:id="334" w:author="Fernandes, Richard [2]" w:date="2020-07-14T17:17:00Z">
                <w:pPr/>
              </w:pPrChange>
            </w:pPr>
            <w:ins w:id="335" w:author="Fernandes, Richard" w:date="2019-03-25T09:52:00Z">
              <w:r>
                <w:t>10d</w:t>
              </w:r>
            </w:ins>
          </w:p>
        </w:tc>
        <w:tc>
          <w:tcPr>
            <w:tcW w:w="876" w:type="dxa"/>
          </w:tcPr>
          <w:p w:rsidR="004079BD" w:rsidRDefault="004079BD" w:rsidP="003F5E76">
            <w:pPr>
              <w:rPr>
                <w:ins w:id="336" w:author="Fernandes, Richard" w:date="2019-03-25T09:52:00Z"/>
              </w:rPr>
              <w:pPrChange w:id="337" w:author="Fernandes, Richard [2]" w:date="2020-07-14T17:17:00Z">
                <w:pPr/>
              </w:pPrChange>
            </w:pPr>
            <w:ins w:id="338" w:author="Fernandes, Richard" w:date="2019-03-25T09:52:00Z">
              <w:r>
                <w:t>Ordinal</w:t>
              </w:r>
            </w:ins>
          </w:p>
        </w:tc>
        <w:tc>
          <w:tcPr>
            <w:tcW w:w="1402" w:type="dxa"/>
          </w:tcPr>
          <w:p w:rsidR="004079BD" w:rsidRDefault="004079BD" w:rsidP="003F5E76">
            <w:pPr>
              <w:rPr>
                <w:ins w:id="339" w:author="Fernandes, Richard" w:date="2019-03-25T09:52:00Z"/>
              </w:rPr>
              <w:pPrChange w:id="340" w:author="Fernandes, Richard [2]" w:date="2020-07-14T17:17:00Z">
                <w:pPr/>
              </w:pPrChange>
            </w:pPr>
            <w:ins w:id="341" w:author="Fernandes, Richard" w:date="2019-03-25T09:52:00Z">
              <w:r>
                <w:t>Sup(0.2,20%)</w:t>
              </w:r>
            </w:ins>
          </w:p>
        </w:tc>
        <w:tc>
          <w:tcPr>
            <w:tcW w:w="1396" w:type="dxa"/>
          </w:tcPr>
          <w:p w:rsidR="004079BD" w:rsidRDefault="004079BD" w:rsidP="003F5E76">
            <w:pPr>
              <w:rPr>
                <w:ins w:id="342" w:author="Fernandes, Richard" w:date="2019-03-25T09:52:00Z"/>
              </w:rPr>
              <w:pPrChange w:id="343" w:author="Fernandes, Richard [2]" w:date="2020-07-14T17:17:00Z">
                <w:pPr/>
              </w:pPrChange>
            </w:pPr>
            <w:ins w:id="344" w:author="Fernandes, Richard" w:date="2019-03-25T09:52:00Z">
              <w:r>
                <w:t>Sup(0.1,10%)</w:t>
              </w:r>
            </w:ins>
          </w:p>
        </w:tc>
      </w:tr>
      <w:tr w:rsidR="004079BD" w:rsidTr="00A14720">
        <w:trPr>
          <w:ins w:id="345" w:author="Fernandes, Richard" w:date="2019-03-25T09:52:00Z"/>
        </w:trPr>
        <w:tc>
          <w:tcPr>
            <w:tcW w:w="1179" w:type="dxa"/>
          </w:tcPr>
          <w:p w:rsidR="004079BD" w:rsidRDefault="004079BD" w:rsidP="003F5E76">
            <w:pPr>
              <w:rPr>
                <w:ins w:id="346" w:author="Fernandes, Richard" w:date="2019-03-25T09:52:00Z"/>
              </w:rPr>
              <w:pPrChange w:id="347" w:author="Fernandes, Richard [2]" w:date="2020-07-14T17:17:00Z">
                <w:pPr/>
              </w:pPrChange>
            </w:pPr>
            <w:ins w:id="348" w:author="Fernandes, Richard" w:date="2019-03-25T09:52:00Z">
              <w:r>
                <w:t>LAI</w:t>
              </w:r>
            </w:ins>
          </w:p>
        </w:tc>
        <w:tc>
          <w:tcPr>
            <w:tcW w:w="660" w:type="dxa"/>
          </w:tcPr>
          <w:p w:rsidR="004079BD" w:rsidRDefault="004079BD" w:rsidP="003F5E76">
            <w:pPr>
              <w:rPr>
                <w:ins w:id="349" w:author="Fernandes, Richard" w:date="2019-03-25T09:52:00Z"/>
              </w:rPr>
              <w:pPrChange w:id="350" w:author="Fernandes, Richard [2]" w:date="2020-07-14T17:17:00Z">
                <w:pPr/>
              </w:pPrChange>
            </w:pPr>
            <w:ins w:id="351" w:author="Fernandes, Richard" w:date="2019-03-25T09:52:00Z">
              <w:r>
                <w:t>10ha</w:t>
              </w:r>
            </w:ins>
          </w:p>
        </w:tc>
        <w:tc>
          <w:tcPr>
            <w:tcW w:w="898" w:type="dxa"/>
          </w:tcPr>
          <w:p w:rsidR="004079BD" w:rsidRDefault="004079BD" w:rsidP="003F5E76">
            <w:pPr>
              <w:rPr>
                <w:ins w:id="352" w:author="Fernandes, Richard" w:date="2019-03-25T09:52:00Z"/>
              </w:rPr>
              <w:pPrChange w:id="353" w:author="Fernandes, Richard [2]" w:date="2020-07-14T17:17:00Z">
                <w:pPr/>
              </w:pPrChange>
            </w:pPr>
            <w:ins w:id="354" w:author="Fernandes, Richard" w:date="2019-03-25T09:52:00Z">
              <w:r>
                <w:t>1ha</w:t>
              </w:r>
            </w:ins>
          </w:p>
        </w:tc>
        <w:tc>
          <w:tcPr>
            <w:tcW w:w="733" w:type="dxa"/>
          </w:tcPr>
          <w:p w:rsidR="004079BD" w:rsidRDefault="004079BD" w:rsidP="003F5E76">
            <w:pPr>
              <w:rPr>
                <w:ins w:id="355" w:author="Fernandes, Richard" w:date="2019-03-25T09:52:00Z"/>
              </w:rPr>
              <w:pPrChange w:id="356" w:author="Fernandes, Richard [2]" w:date="2020-07-14T17:17:00Z">
                <w:pPr/>
              </w:pPrChange>
            </w:pPr>
            <w:ins w:id="357" w:author="Fernandes, Richard" w:date="2019-03-25T09:52:00Z">
              <w:r w:rsidRPr="00981F27">
                <w:t>0.5ha</w:t>
              </w:r>
            </w:ins>
          </w:p>
        </w:tc>
        <w:tc>
          <w:tcPr>
            <w:tcW w:w="645" w:type="dxa"/>
          </w:tcPr>
          <w:p w:rsidR="004079BD" w:rsidRDefault="004079BD" w:rsidP="003F5E76">
            <w:pPr>
              <w:rPr>
                <w:ins w:id="358" w:author="Fernandes, Richard" w:date="2019-03-25T09:52:00Z"/>
              </w:rPr>
              <w:pPrChange w:id="359" w:author="Fernandes, Richard [2]" w:date="2020-07-14T17:17:00Z">
                <w:pPr/>
              </w:pPrChange>
            </w:pPr>
            <w:ins w:id="360" w:author="Fernandes, Richard" w:date="2019-03-25T09:52:00Z">
              <w:r>
                <w:t>Peak</w:t>
              </w:r>
            </w:ins>
          </w:p>
        </w:tc>
        <w:tc>
          <w:tcPr>
            <w:tcW w:w="897" w:type="dxa"/>
          </w:tcPr>
          <w:p w:rsidR="004079BD" w:rsidRDefault="004079BD" w:rsidP="003F5E76">
            <w:pPr>
              <w:rPr>
                <w:ins w:id="361" w:author="Fernandes, Richard" w:date="2019-03-25T09:52:00Z"/>
              </w:rPr>
              <w:pPrChange w:id="362" w:author="Fernandes, Richard [2]" w:date="2020-07-14T17:17:00Z">
                <w:pPr/>
              </w:pPrChange>
            </w:pPr>
            <w:ins w:id="363" w:author="Fernandes, Richard" w:date="2019-03-25T09:52:00Z">
              <w:r>
                <w:t>30d</w:t>
              </w:r>
            </w:ins>
          </w:p>
        </w:tc>
        <w:tc>
          <w:tcPr>
            <w:tcW w:w="664" w:type="dxa"/>
          </w:tcPr>
          <w:p w:rsidR="004079BD" w:rsidRDefault="004079BD" w:rsidP="003F5E76">
            <w:pPr>
              <w:rPr>
                <w:ins w:id="364" w:author="Fernandes, Richard" w:date="2019-03-25T09:52:00Z"/>
              </w:rPr>
              <w:pPrChange w:id="365" w:author="Fernandes, Richard [2]" w:date="2020-07-14T17:17:00Z">
                <w:pPr/>
              </w:pPrChange>
            </w:pPr>
            <w:ins w:id="366" w:author="Fernandes, Richard" w:date="2019-03-25T09:52:00Z">
              <w:r>
                <w:t>10d</w:t>
              </w:r>
            </w:ins>
          </w:p>
        </w:tc>
        <w:tc>
          <w:tcPr>
            <w:tcW w:w="876" w:type="dxa"/>
          </w:tcPr>
          <w:p w:rsidR="004079BD" w:rsidRDefault="004079BD" w:rsidP="003F5E76">
            <w:pPr>
              <w:rPr>
                <w:ins w:id="367" w:author="Fernandes, Richard" w:date="2019-03-25T09:52:00Z"/>
              </w:rPr>
              <w:pPrChange w:id="368" w:author="Fernandes, Richard [2]" w:date="2020-07-14T17:17:00Z">
                <w:pPr/>
              </w:pPrChange>
            </w:pPr>
            <w:ins w:id="369" w:author="Fernandes, Richard" w:date="2019-03-25T09:52:00Z">
              <w:r>
                <w:t>Ordinal</w:t>
              </w:r>
            </w:ins>
          </w:p>
        </w:tc>
        <w:tc>
          <w:tcPr>
            <w:tcW w:w="1402" w:type="dxa"/>
          </w:tcPr>
          <w:p w:rsidR="004079BD" w:rsidRDefault="004079BD" w:rsidP="003F5E76">
            <w:pPr>
              <w:rPr>
                <w:ins w:id="370" w:author="Fernandes, Richard" w:date="2019-03-25T09:52:00Z"/>
              </w:rPr>
              <w:pPrChange w:id="371" w:author="Fernandes, Richard [2]" w:date="2020-07-14T17:17:00Z">
                <w:pPr/>
              </w:pPrChange>
            </w:pPr>
            <w:ins w:id="372" w:author="Fernandes, Richard" w:date="2019-03-25T09:52:00Z">
              <w:r>
                <w:t>Sup(1,20%)</w:t>
              </w:r>
            </w:ins>
          </w:p>
        </w:tc>
        <w:tc>
          <w:tcPr>
            <w:tcW w:w="1396" w:type="dxa"/>
          </w:tcPr>
          <w:p w:rsidR="004079BD" w:rsidRDefault="004079BD" w:rsidP="003F5E76">
            <w:pPr>
              <w:rPr>
                <w:ins w:id="373" w:author="Fernandes, Richard" w:date="2019-03-25T09:52:00Z"/>
              </w:rPr>
              <w:pPrChange w:id="374" w:author="Fernandes, Richard [2]" w:date="2020-07-14T17:17:00Z">
                <w:pPr/>
              </w:pPrChange>
            </w:pPr>
            <w:ins w:id="375" w:author="Fernandes, Richard" w:date="2019-03-25T09:52:00Z">
              <w:r>
                <w:t>Sup(0.5,10%)</w:t>
              </w:r>
            </w:ins>
          </w:p>
        </w:tc>
      </w:tr>
    </w:tbl>
    <w:p w:rsidR="004079BD" w:rsidDel="003F5E76" w:rsidRDefault="004079BD" w:rsidP="003F5E76">
      <w:pPr>
        <w:spacing w:line="240" w:lineRule="auto"/>
        <w:rPr>
          <w:ins w:id="376" w:author="Fernandes, Richard" w:date="2019-03-25T09:52:00Z"/>
          <w:del w:id="377" w:author="Fernandes, Richard [2]" w:date="2020-07-14T17:16:00Z"/>
        </w:rPr>
        <w:pPrChange w:id="378" w:author="Fernandes, Richard [2]" w:date="2020-07-14T17:17:00Z">
          <w:pPr/>
        </w:pPrChange>
      </w:pPr>
    </w:p>
    <w:p w:rsidR="000E2D58" w:rsidDel="003F5E76" w:rsidRDefault="000E2D58" w:rsidP="003F5E76">
      <w:pPr>
        <w:spacing w:line="240" w:lineRule="auto"/>
        <w:rPr>
          <w:ins w:id="379" w:author="Fernandes, Richard" w:date="2019-01-03T12:11:00Z"/>
          <w:del w:id="380" w:author="Fernandes, Richard [2]" w:date="2020-07-14T17:16:00Z"/>
        </w:rPr>
        <w:pPrChange w:id="381" w:author="Fernandes, Richard [2]" w:date="2020-07-14T17:17:00Z">
          <w:pPr/>
        </w:pPrChange>
      </w:pPr>
    </w:p>
    <w:p w:rsidR="000E2D58" w:rsidDel="000E2D58" w:rsidRDefault="000E2D58" w:rsidP="003F5E76">
      <w:pPr>
        <w:spacing w:line="240" w:lineRule="auto"/>
        <w:rPr>
          <w:del w:id="382" w:author="Fernandes, Richard" w:date="2019-01-03T12:12:00Z"/>
        </w:rPr>
        <w:pPrChange w:id="383" w:author="Fernandes, Richard [2]" w:date="2020-07-14T17:17:00Z">
          <w:pPr/>
        </w:pPrChange>
      </w:pPr>
    </w:p>
    <w:p w:rsidR="00685FF4" w:rsidDel="00B13FB5" w:rsidRDefault="00685FF4" w:rsidP="003F5E76">
      <w:pPr>
        <w:spacing w:line="240" w:lineRule="auto"/>
        <w:rPr>
          <w:del w:id="384" w:author="Fernandes, Richard" w:date="2019-01-02T15:33:00Z"/>
          <w:b/>
          <w:i/>
        </w:rPr>
        <w:pPrChange w:id="385" w:author="Fernandes, Richard [2]" w:date="2020-07-14T17:17:00Z">
          <w:pPr/>
        </w:pPrChange>
      </w:pPr>
      <w:del w:id="386" w:author="Fernandes, Richard" w:date="2019-01-02T15:33:00Z">
        <w:r w:rsidRPr="0002742A" w:rsidDel="00B13FB5">
          <w:rPr>
            <w:b/>
            <w:i/>
          </w:rPr>
          <w:delText xml:space="preserve">VPI  (non-dimensional):  The difference of the estimated monthly averaged  clear sky 10:00 local standard time fraction of absorbed photosynthetically active radiation (fAPAR)  for a specified mapping unit </w:delText>
        </w:r>
      </w:del>
      <w:del w:id="387" w:author="Fernandes, Richard" w:date="2017-04-21T11:42:00Z">
        <w:r w:rsidRPr="0002742A" w:rsidDel="00FB09A5">
          <w:rPr>
            <w:b/>
            <w:i/>
          </w:rPr>
          <w:delText>and the</w:delText>
        </w:r>
      </w:del>
      <w:del w:id="388" w:author="Fernandes, Richard" w:date="2019-01-02T15:33:00Z">
        <w:r w:rsidRPr="0002742A" w:rsidDel="00B13FB5">
          <w:rPr>
            <w:b/>
            <w:i/>
          </w:rPr>
          <w:delText xml:space="preserve"> expected value of differences  over a specified baseline population</w:delText>
        </w:r>
      </w:del>
      <w:del w:id="389" w:author="Fernandes, Richard" w:date="2017-04-21T11:42:00Z">
        <w:r w:rsidRPr="0002742A" w:rsidDel="00FB09A5">
          <w:rPr>
            <w:b/>
            <w:i/>
          </w:rPr>
          <w:delText xml:space="preserve"> dividing the range of the differences for a specified standardization population</w:delText>
        </w:r>
      </w:del>
      <w:del w:id="390" w:author="Fernandes, Richard" w:date="2019-01-02T15:33:00Z">
        <w:r w:rsidRPr="0002742A" w:rsidDel="00B13FB5">
          <w:rPr>
            <w:b/>
            <w:i/>
          </w:rPr>
          <w:delText>.</w:delText>
        </w:r>
      </w:del>
    </w:p>
    <w:p w:rsidR="00CC30D8" w:rsidRPr="00CC30D8" w:rsidRDefault="00CC30D8" w:rsidP="003F5E76">
      <w:pPr>
        <w:spacing w:line="240" w:lineRule="auto"/>
        <w:rPr>
          <w:b/>
          <w:i/>
        </w:rPr>
        <w:pPrChange w:id="391" w:author="Fernandes, Richard [2]" w:date="2020-07-14T17:17:00Z">
          <w:pPr/>
        </w:pPrChange>
      </w:pPr>
    </w:p>
    <w:p w:rsidR="006A27BA" w:rsidRDefault="00685FF4" w:rsidP="003F5E76">
      <w:pPr>
        <w:pStyle w:val="Heading3"/>
        <w:spacing w:line="240" w:lineRule="auto"/>
        <w:rPr>
          <w:ins w:id="392" w:author="Fernandes, Richard" w:date="2019-01-02T17:16:00Z"/>
        </w:rPr>
        <w:pPrChange w:id="393" w:author="Fernandes, Richard [2]" w:date="2020-07-14T17:17:00Z">
          <w:pPr>
            <w:pStyle w:val="Heading3"/>
          </w:pPr>
        </w:pPrChange>
      </w:pPr>
      <w:del w:id="394" w:author="Fernandes, Richard" w:date="2019-01-02T15:33:00Z">
        <w:r w:rsidDel="00B13FB5">
          <w:delText>Rationale</w:delText>
        </w:r>
      </w:del>
      <w:ins w:id="395" w:author="Fernandes, Richard" w:date="2019-01-02T17:16:00Z">
        <w:r w:rsidR="006A27BA">
          <w:t>Design Philosophy</w:t>
        </w:r>
      </w:ins>
    </w:p>
    <w:p w:rsidR="006A27BA" w:rsidRDefault="006A27BA" w:rsidP="003F5E76">
      <w:pPr>
        <w:spacing w:line="240" w:lineRule="auto"/>
        <w:rPr>
          <w:ins w:id="396" w:author="Fernandes, Richard" w:date="2019-01-02T17:16:00Z"/>
        </w:rPr>
        <w:pPrChange w:id="397" w:author="Fernandes, Richard [2]" w:date="2020-07-14T17:17:00Z">
          <w:pPr>
            <w:pStyle w:val="Heading3"/>
          </w:pPr>
        </w:pPrChange>
      </w:pPr>
    </w:p>
    <w:p w:rsidR="006A27BA" w:rsidRDefault="006A27BA" w:rsidP="003F5E76">
      <w:pPr>
        <w:spacing w:line="240" w:lineRule="auto"/>
        <w:rPr>
          <w:ins w:id="398" w:author="Fernandes, Richard" w:date="2019-01-02T17:20:00Z"/>
        </w:rPr>
        <w:pPrChange w:id="399" w:author="Fernandes, Richard [2]" w:date="2020-07-14T17:17:00Z">
          <w:pPr>
            <w:pStyle w:val="Heading3"/>
          </w:pPr>
        </w:pPrChange>
      </w:pPr>
      <w:ins w:id="400" w:author="Fernandes, Richard" w:date="2019-01-02T17:16:00Z">
        <w:r>
          <w:t xml:space="preserve">The philosophy of LEAF is to </w:t>
        </w:r>
      </w:ins>
      <w:ins w:id="401" w:author="Fernandes, Richard" w:date="2019-01-02T17:18:00Z">
        <w:r>
          <w:t xml:space="preserve">process a set of satellite images sharing similar </w:t>
        </w:r>
      </w:ins>
      <w:ins w:id="402" w:author="Fernandes, Richard" w:date="2019-01-02T17:19:00Z">
        <w:r>
          <w:t xml:space="preserve">spectral, </w:t>
        </w:r>
      </w:ins>
      <w:ins w:id="403" w:author="Fernandes, Richard" w:date="2019-01-02T17:18:00Z">
        <w:r>
          <w:t xml:space="preserve">spatial and temporal characteristics </w:t>
        </w:r>
      </w:ins>
      <w:ins w:id="404" w:author="Fernandes, Richard" w:date="2019-01-02T17:19:00Z">
        <w:r>
          <w:t xml:space="preserve">in a manner that scales with computer resources and provides flexibility in terms of the applied inversion algorithm. </w:t>
        </w:r>
      </w:ins>
      <w:ins w:id="405" w:author="Fernandes, Richard" w:date="2019-01-02T17:20:00Z">
        <w:r>
          <w:t xml:space="preserve"> </w:t>
        </w:r>
      </w:ins>
      <w:ins w:id="406" w:author="Fernandes, Richard" w:date="2019-01-02T17:22:00Z">
        <w:r>
          <w:t>To do so LEAF:</w:t>
        </w:r>
      </w:ins>
    </w:p>
    <w:p w:rsidR="006D67CD" w:rsidRDefault="006D67CD" w:rsidP="003F5E76">
      <w:pPr>
        <w:spacing w:line="240" w:lineRule="auto"/>
        <w:rPr>
          <w:ins w:id="407" w:author="Fernandes, Richard" w:date="2019-01-02T17:27:00Z"/>
        </w:rPr>
        <w:pPrChange w:id="408" w:author="Fernandes, Richard [2]" w:date="2020-07-14T17:17:00Z">
          <w:pPr>
            <w:pStyle w:val="Heading3"/>
          </w:pPr>
        </w:pPrChange>
      </w:pPr>
    </w:p>
    <w:p w:rsidR="006D67CD" w:rsidRDefault="006D67CD" w:rsidP="003F5E76">
      <w:pPr>
        <w:pStyle w:val="ListParagraph"/>
        <w:numPr>
          <w:ilvl w:val="0"/>
          <w:numId w:val="14"/>
        </w:numPr>
        <w:spacing w:line="240" w:lineRule="auto"/>
        <w:rPr>
          <w:ins w:id="409" w:author="Fernandes, Richard" w:date="2019-01-02T17:28:00Z"/>
        </w:rPr>
        <w:pPrChange w:id="410" w:author="Fernandes, Richard [2]" w:date="2020-07-14T17:17:00Z">
          <w:pPr>
            <w:pStyle w:val="Heading3"/>
          </w:pPr>
        </w:pPrChange>
      </w:pPr>
      <w:ins w:id="411" w:author="Fernandes, Richard" w:date="2019-01-02T17:28:00Z">
        <w:r>
          <w:lastRenderedPageBreak/>
          <w:t>Relies on user selected regression based algorithms calibrated using machine learning.</w:t>
        </w:r>
      </w:ins>
      <w:ins w:id="412" w:author="Fernandes, Richard" w:date="2019-01-03T11:24:00Z">
        <w:r w:rsidR="0068203B">
          <w:t xml:space="preserve">  The </w:t>
        </w:r>
      </w:ins>
      <w:ins w:id="413" w:author="Fernandes, Richard" w:date="2019-01-03T11:25:00Z">
        <w:r w:rsidR="0068203B">
          <w:t xml:space="preserve">LEAF toolbox includes a </w:t>
        </w:r>
      </w:ins>
      <w:ins w:id="414" w:author="Fernandes, Richard" w:date="2019-01-03T11:24:00Z">
        <w:r w:rsidR="0068203B">
          <w:t xml:space="preserve">class for these regression algorithms that includes the calibration functionality. </w:t>
        </w:r>
      </w:ins>
      <w:ins w:id="415" w:author="Fernandes, Richard" w:date="2019-01-03T11:25:00Z">
        <w:r w:rsidR="0068203B">
          <w:t xml:space="preserve"> </w:t>
        </w:r>
      </w:ins>
    </w:p>
    <w:p w:rsidR="006A27BA" w:rsidRDefault="006D67CD" w:rsidP="003F5E76">
      <w:pPr>
        <w:pStyle w:val="ListParagraph"/>
        <w:numPr>
          <w:ilvl w:val="0"/>
          <w:numId w:val="14"/>
        </w:numPr>
        <w:spacing w:line="240" w:lineRule="auto"/>
        <w:rPr>
          <w:ins w:id="416" w:author="Fernandes, Richard" w:date="2019-01-02T17:22:00Z"/>
        </w:rPr>
        <w:pPrChange w:id="417" w:author="Fernandes, Richard [2]" w:date="2020-07-14T17:17:00Z">
          <w:pPr>
            <w:pStyle w:val="Heading3"/>
          </w:pPr>
        </w:pPrChange>
      </w:pPr>
      <w:ins w:id="418" w:author="Fernandes, Richard" w:date="2019-01-02T17:27:00Z">
        <w:r>
          <w:t>Makes use</w:t>
        </w:r>
      </w:ins>
      <w:ins w:id="419" w:author="Fernandes, Richard" w:date="2019-01-02T17:22:00Z">
        <w:r w:rsidR="006A27BA">
          <w:t xml:space="preserve"> of available data products</w:t>
        </w:r>
      </w:ins>
      <w:ins w:id="420" w:author="Fernandes, Richard" w:date="2019-01-02T17:27:00Z">
        <w:r>
          <w:t xml:space="preserve">, </w:t>
        </w:r>
      </w:ins>
      <w:ins w:id="421" w:author="Fernandes, Richard" w:date="2019-01-02T17:23:00Z">
        <w:r>
          <w:t xml:space="preserve"> ancillary data</w:t>
        </w:r>
      </w:ins>
      <w:ins w:id="422" w:author="Fernandes, Richard" w:date="2019-01-02T17:27:00Z">
        <w:r>
          <w:t xml:space="preserve"> and previously calibrated inversion algorithms</w:t>
        </w:r>
      </w:ins>
      <w:ins w:id="423" w:author="Fernandes, Richard" w:date="2019-01-02T17:23:00Z">
        <w:r>
          <w:t>.</w:t>
        </w:r>
      </w:ins>
    </w:p>
    <w:p w:rsidR="006D67CD" w:rsidRDefault="006D67CD" w:rsidP="003F5E76">
      <w:pPr>
        <w:pStyle w:val="ListParagraph"/>
        <w:numPr>
          <w:ilvl w:val="0"/>
          <w:numId w:val="14"/>
        </w:numPr>
        <w:spacing w:line="240" w:lineRule="auto"/>
        <w:rPr>
          <w:ins w:id="424" w:author="Fernandes, Richard" w:date="2019-01-02T17:24:00Z"/>
        </w:rPr>
        <w:pPrChange w:id="425" w:author="Fernandes, Richard [2]" w:date="2020-07-14T17:17:00Z">
          <w:pPr>
            <w:pStyle w:val="Heading3"/>
          </w:pPr>
        </w:pPrChange>
      </w:pPr>
      <w:ins w:id="426" w:author="Fernandes, Richard" w:date="2019-01-02T17:24:00Z">
        <w:r>
          <w:t xml:space="preserve">Allows for user selected calibration of training databases </w:t>
        </w:r>
      </w:ins>
      <w:ins w:id="427" w:author="Fernandes, Richard" w:date="2019-01-02T17:26:00Z">
        <w:r>
          <w:t xml:space="preserve">applicable to multiple products.  </w:t>
        </w:r>
      </w:ins>
    </w:p>
    <w:p w:rsidR="006D67CD" w:rsidRDefault="006D67CD" w:rsidP="003F5E76">
      <w:pPr>
        <w:pStyle w:val="ListParagraph"/>
        <w:numPr>
          <w:ilvl w:val="0"/>
          <w:numId w:val="14"/>
        </w:numPr>
        <w:spacing w:line="240" w:lineRule="auto"/>
        <w:rPr>
          <w:ins w:id="428" w:author="Fernandes, Richard" w:date="2019-01-02T17:26:00Z"/>
        </w:rPr>
        <w:pPrChange w:id="429" w:author="Fernandes, Richard [2]" w:date="2020-07-14T17:17:00Z">
          <w:pPr>
            <w:pStyle w:val="Heading3"/>
          </w:pPr>
        </w:pPrChange>
      </w:pPr>
      <w:ins w:id="430" w:author="Fernandes, Richard" w:date="2019-01-02T17:25:00Z">
        <w:r>
          <w:t>Allows for product based regularization of retr</w:t>
        </w:r>
      </w:ins>
      <w:ins w:id="431" w:author="Fernandes, Richard" w:date="2019-01-02T17:26:00Z">
        <w:r>
          <w:t>i</w:t>
        </w:r>
      </w:ins>
      <w:ins w:id="432" w:author="Fernandes, Richard" w:date="2019-01-02T17:25:00Z">
        <w:r>
          <w:t xml:space="preserve">evals to reduce uncertainty due to the ill-posed nature of the regression algorithms.  </w:t>
        </w:r>
      </w:ins>
      <w:ins w:id="433" w:author="Fernandes, Richard" w:date="2019-01-03T11:26:00Z">
        <w:r w:rsidR="0068203B">
          <w:t xml:space="preserve">The LEAF toolbox includes a class for regularization.  </w:t>
        </w:r>
      </w:ins>
    </w:p>
    <w:p w:rsidR="003F5E76" w:rsidRDefault="006D67CD" w:rsidP="003F5E76">
      <w:pPr>
        <w:pStyle w:val="ListParagraph"/>
        <w:numPr>
          <w:ilvl w:val="0"/>
          <w:numId w:val="14"/>
        </w:numPr>
        <w:spacing w:line="240" w:lineRule="auto"/>
        <w:rPr>
          <w:ins w:id="434" w:author="Fernandes, Richard [2]" w:date="2020-07-14T17:16:00Z"/>
        </w:rPr>
        <w:pPrChange w:id="435" w:author="Fernandes, Richard [2]" w:date="2020-07-14T17:17:00Z">
          <w:pPr/>
        </w:pPrChange>
      </w:pPr>
      <w:ins w:id="436" w:author="Fernandes, Richard" w:date="2019-01-02T17:28:00Z">
        <w:r>
          <w:t>Implements asynchronous parallel processing during calibration and parameter estimation phases to provide partial response to product generation requests as available</w:t>
        </w:r>
      </w:ins>
    </w:p>
    <w:p w:rsidR="006D67CD" w:rsidDel="003F5E76" w:rsidRDefault="006D67CD" w:rsidP="003F5E76">
      <w:pPr>
        <w:pStyle w:val="ListParagraph"/>
        <w:spacing w:line="240" w:lineRule="auto"/>
        <w:rPr>
          <w:ins w:id="437" w:author="Fernandes, Richard" w:date="2019-01-02T17:28:00Z"/>
          <w:del w:id="438" w:author="Fernandes, Richard [2]" w:date="2020-07-14T17:16:00Z"/>
        </w:rPr>
        <w:pPrChange w:id="439" w:author="Fernandes, Richard [2]" w:date="2020-07-14T17:17:00Z">
          <w:pPr>
            <w:pStyle w:val="Heading3"/>
          </w:pPr>
        </w:pPrChange>
      </w:pPr>
      <w:ins w:id="440" w:author="Fernandes, Richard" w:date="2019-01-02T17:28:00Z">
        <w:del w:id="441" w:author="Fernandes, Richard [2]" w:date="2020-07-14T17:16:00Z">
          <w:r w:rsidDel="003F5E76">
            <w:delText>.</w:delText>
          </w:r>
        </w:del>
      </w:ins>
    </w:p>
    <w:p w:rsidR="006D67CD" w:rsidDel="003F5E76" w:rsidRDefault="006D67CD" w:rsidP="003F5E76">
      <w:pPr>
        <w:pStyle w:val="ListParagraph"/>
        <w:spacing w:line="240" w:lineRule="auto"/>
        <w:rPr>
          <w:ins w:id="442" w:author="Fernandes, Richard" w:date="2019-01-03T12:07:00Z"/>
          <w:del w:id="443" w:author="Fernandes, Richard [2]" w:date="2020-07-14T17:16:00Z"/>
        </w:rPr>
        <w:pPrChange w:id="444" w:author="Fernandes, Richard [2]" w:date="2020-07-14T17:17:00Z">
          <w:pPr>
            <w:pStyle w:val="Heading3"/>
          </w:pPr>
        </w:pPrChange>
      </w:pPr>
    </w:p>
    <w:p w:rsidR="000E2D58" w:rsidRPr="003F5E76" w:rsidRDefault="000E2D58" w:rsidP="003F5E76">
      <w:pPr>
        <w:pStyle w:val="ListParagraph"/>
        <w:spacing w:line="240" w:lineRule="auto"/>
        <w:rPr>
          <w:ins w:id="445" w:author="Fernandes, Richard" w:date="2019-01-03T12:07:00Z"/>
          <w:b/>
          <w:i/>
          <w:rPrChange w:id="446" w:author="Fernandes, Richard [2]" w:date="2020-07-14T17:16:00Z">
            <w:rPr>
              <w:ins w:id="447" w:author="Fernandes, Richard" w:date="2019-01-03T12:07:00Z"/>
            </w:rPr>
          </w:rPrChange>
        </w:rPr>
        <w:pPrChange w:id="448" w:author="Fernandes, Richard [2]" w:date="2020-07-14T17:17:00Z">
          <w:pPr/>
        </w:pPrChange>
      </w:pPr>
    </w:p>
    <w:p w:rsidR="000E2D58" w:rsidRDefault="000E2D58" w:rsidP="003F5E76">
      <w:pPr>
        <w:pStyle w:val="Heading3"/>
        <w:spacing w:line="240" w:lineRule="auto"/>
        <w:rPr>
          <w:ins w:id="449" w:author="Fernandes, Richard" w:date="2019-01-03T12:07:00Z"/>
        </w:rPr>
        <w:pPrChange w:id="450" w:author="Fernandes, Richard [2]" w:date="2020-07-14T17:17:00Z">
          <w:pPr>
            <w:pStyle w:val="Heading3"/>
          </w:pPr>
        </w:pPrChange>
      </w:pPr>
      <w:ins w:id="451" w:author="Fernandes, Richard" w:date="2019-01-03T12:07:00Z">
        <w:r>
          <w:t>Architecture Overview</w:t>
        </w:r>
      </w:ins>
    </w:p>
    <w:p w:rsidR="000E2D58" w:rsidRDefault="000E2D58" w:rsidP="003F5E76">
      <w:pPr>
        <w:spacing w:line="240" w:lineRule="auto"/>
        <w:rPr>
          <w:ins w:id="452" w:author="Fernandes, Richard" w:date="2019-01-02T17:29:00Z"/>
        </w:rPr>
        <w:pPrChange w:id="453" w:author="Fernandes, Richard [2]" w:date="2020-07-14T17:17:00Z">
          <w:pPr>
            <w:pStyle w:val="Heading3"/>
          </w:pPr>
        </w:pPrChange>
      </w:pPr>
    </w:p>
    <w:p w:rsidR="009B25BA" w:rsidRDefault="009B25BA" w:rsidP="003F5E76">
      <w:pPr>
        <w:spacing w:line="240" w:lineRule="auto"/>
        <w:rPr>
          <w:ins w:id="454" w:author="Fernandes, Richard" w:date="2019-01-03T12:11:00Z"/>
        </w:rPr>
        <w:pPrChange w:id="455" w:author="Fernandes, Richard [2]" w:date="2020-07-14T17:17:00Z">
          <w:pPr>
            <w:pStyle w:val="Heading3"/>
          </w:pPr>
        </w:pPrChange>
      </w:pPr>
      <w:ins w:id="456" w:author="Fernandes, Richard" w:date="2019-01-03T11:26:00Z">
        <w:r>
          <w:t xml:space="preserve">Considering that </w:t>
        </w:r>
      </w:ins>
      <w:ins w:id="457" w:author="Fernandes, Richard" w:date="2019-01-03T11:27:00Z">
        <w:r>
          <w:t>code complexity, depend</w:t>
        </w:r>
      </w:ins>
      <w:ins w:id="458" w:author="Fernandes, Richard [2]" w:date="2020-07-14T17:16:00Z">
        <w:r w:rsidR="003F5E76">
          <w:t>e</w:t>
        </w:r>
      </w:ins>
      <w:ins w:id="459" w:author="Fernandes, Richard" w:date="2019-01-03T11:27:00Z">
        <w:del w:id="460" w:author="Fernandes, Richard [2]" w:date="2020-07-14T17:16:00Z">
          <w:r w:rsidDel="003F5E76">
            <w:delText>a</w:delText>
          </w:r>
        </w:del>
        <w:r>
          <w:t xml:space="preserve">ncies, </w:t>
        </w:r>
      </w:ins>
      <w:ins w:id="461" w:author="Fernandes, Richard" w:date="2019-01-03T11:26:00Z">
        <w:r>
          <w:t xml:space="preserve">resource availability and costs will vary with function </w:t>
        </w:r>
      </w:ins>
      <w:ins w:id="462" w:author="Fernandes, Richard" w:date="2019-01-03T11:28:00Z">
        <w:r>
          <w:t xml:space="preserve">and use case </w:t>
        </w:r>
      </w:ins>
      <w:ins w:id="463" w:author="Fernandes, Richard" w:date="2019-01-03T11:26:00Z">
        <w:r>
          <w:t>the service is to be implemented as a set of agents corresponding to a</w:t>
        </w:r>
      </w:ins>
      <w:ins w:id="464" w:author="Fernandes, Richard" w:date="2019-01-03T11:28:00Z">
        <w:r>
          <w:t xml:space="preserve"> “workshop” of agents each with certain responsibilities</w:t>
        </w:r>
      </w:ins>
      <w:ins w:id="465" w:author="Fernandes, Richard" w:date="2019-01-03T12:10:00Z">
        <w:r w:rsidR="000E2D58">
          <w:t xml:space="preserve"> and their own resources</w:t>
        </w:r>
      </w:ins>
      <w:ins w:id="466" w:author="Fernandes, Richard" w:date="2019-01-03T12:08:00Z">
        <w:r w:rsidR="000E2D58">
          <w:t xml:space="preserve"> together with a single storage </w:t>
        </w:r>
      </w:ins>
      <w:ins w:id="467" w:author="Fernandes, Richard" w:date="2019-01-03T12:09:00Z">
        <w:r w:rsidR="000E2D58">
          <w:t>that includes control parameters</w:t>
        </w:r>
      </w:ins>
      <w:ins w:id="468" w:author="Fernandes, Richard" w:date="2019-01-03T12:10:00Z">
        <w:r w:rsidR="000E2D58">
          <w:t>, licensing information</w:t>
        </w:r>
      </w:ins>
      <w:ins w:id="469" w:author="Fernandes, Richard" w:date="2019-01-03T12:09:00Z">
        <w:r w:rsidR="000E2D58">
          <w:t xml:space="preserve"> and performance </w:t>
        </w:r>
      </w:ins>
      <w:ins w:id="470" w:author="Fernandes, Richard" w:date="2019-01-03T12:10:00Z">
        <w:r w:rsidR="000E2D58">
          <w:t xml:space="preserve">monitoring required between uses.  All agents are responsible to allocating and deallocating resources and reporting to the administrative agent.  </w:t>
        </w:r>
      </w:ins>
    </w:p>
    <w:p w:rsidR="000E2D58" w:rsidRDefault="000E2D58" w:rsidP="003F5E76">
      <w:pPr>
        <w:keepNext/>
        <w:spacing w:line="240" w:lineRule="auto"/>
        <w:rPr>
          <w:ins w:id="471" w:author="Fernandes, Richard" w:date="2019-01-03T12:11:00Z"/>
        </w:rPr>
        <w:pPrChange w:id="472" w:author="Fernandes, Richard [2]" w:date="2020-07-14T17:17:00Z">
          <w:pPr>
            <w:keepNext/>
          </w:pPr>
        </w:pPrChange>
      </w:pPr>
      <w:ins w:id="473" w:author="Fernandes, Richard" w:date="2019-01-03T12:16:00Z">
        <w:r>
          <w:rPr>
            <w:noProof/>
            <w:lang w:eastAsia="en-CA"/>
          </w:rPr>
          <w:drawing>
            <wp:inline distT="0" distB="0" distL="0" distR="0">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de1.EMF"/>
                      <pic:cNvPicPr/>
                    </pic:nvPicPr>
                    <pic:blipFill rotWithShape="1">
                      <a:blip r:embed="rId7">
                        <a:extLst>
                          <a:ext uri="{28A0092B-C50C-407E-A947-70E740481C1C}">
                            <a14:useLocalDpi xmlns:a14="http://schemas.microsoft.com/office/drawing/2010/main" val="0"/>
                          </a:ext>
                        </a:extLst>
                      </a:blip>
                      <a:srcRect t="9957" b="49496"/>
                      <a:stretch/>
                    </pic:blipFill>
                    <pic:spPr bwMode="auto">
                      <a:xfrm>
                        <a:off x="0" y="0"/>
                        <a:ext cx="5943600" cy="3219450"/>
                      </a:xfrm>
                      <a:prstGeom prst="rect">
                        <a:avLst/>
                      </a:prstGeom>
                      <a:ln>
                        <a:noFill/>
                      </a:ln>
                      <a:extLst>
                        <a:ext uri="{53640926-AAD7-44D8-BBD7-CCE9431645EC}">
                          <a14:shadowObscured xmlns:a14="http://schemas.microsoft.com/office/drawing/2010/main"/>
                        </a:ext>
                      </a:extLst>
                    </pic:spPr>
                  </pic:pic>
                </a:graphicData>
              </a:graphic>
            </wp:inline>
          </w:drawing>
        </w:r>
      </w:ins>
    </w:p>
    <w:p w:rsidR="000E2D58" w:rsidDel="003F5E76" w:rsidRDefault="000E2D58" w:rsidP="003F5E76">
      <w:pPr>
        <w:pStyle w:val="Caption"/>
        <w:rPr>
          <w:ins w:id="474" w:author="Fernandes, Richard" w:date="2019-01-03T12:11:00Z"/>
          <w:del w:id="475" w:author="Fernandes, Richard [2]" w:date="2020-07-14T17:16:00Z"/>
        </w:rPr>
        <w:pPrChange w:id="476" w:author="Fernandes, Richard [2]" w:date="2020-07-14T17:17:00Z">
          <w:pPr>
            <w:pStyle w:val="Caption"/>
          </w:pPr>
        </w:pPrChange>
      </w:pPr>
      <w:ins w:id="477" w:author="Fernandes, Richard" w:date="2019-01-03T12:11:00Z">
        <w:r>
          <w:t xml:space="preserve">Figure </w:t>
        </w:r>
        <w:r>
          <w:fldChar w:fldCharType="begin"/>
        </w:r>
        <w:r>
          <w:instrText xml:space="preserve"> SEQ Figure \* ARABIC </w:instrText>
        </w:r>
        <w:r>
          <w:fldChar w:fldCharType="separate"/>
        </w:r>
        <w:r>
          <w:rPr>
            <w:noProof/>
          </w:rPr>
          <w:t>1</w:t>
        </w:r>
        <w:r>
          <w:fldChar w:fldCharType="end"/>
        </w:r>
        <w:r>
          <w:t>.  LEAF Service Architecture Overview</w:t>
        </w:r>
      </w:ins>
    </w:p>
    <w:p w:rsidR="000E2D58" w:rsidRDefault="000E2D58" w:rsidP="003F5E76">
      <w:pPr>
        <w:pStyle w:val="Caption"/>
        <w:rPr>
          <w:ins w:id="478" w:author="Fernandes, Richard" w:date="2019-01-03T11:29:00Z"/>
        </w:rPr>
        <w:pPrChange w:id="479" w:author="Fernandes, Richard [2]" w:date="2020-07-14T17:17:00Z">
          <w:pPr>
            <w:pStyle w:val="Heading3"/>
          </w:pPr>
        </w:pPrChange>
      </w:pPr>
    </w:p>
    <w:p w:rsidR="009B25BA" w:rsidRDefault="009B25BA" w:rsidP="003F5E76">
      <w:pPr>
        <w:spacing w:line="240" w:lineRule="auto"/>
        <w:rPr>
          <w:ins w:id="480" w:author="Fernandes, Richard" w:date="2019-01-03T11:30:00Z"/>
        </w:rPr>
        <w:pPrChange w:id="481" w:author="Fernandes, Richard [2]" w:date="2020-07-14T17:17:00Z">
          <w:pPr>
            <w:pStyle w:val="Heading3"/>
          </w:pPr>
        </w:pPrChange>
      </w:pPr>
      <w:ins w:id="482" w:author="Fernandes, Richard" w:date="2019-01-03T11:29:00Z">
        <w:r>
          <w:t xml:space="preserve">Administrative </w:t>
        </w:r>
      </w:ins>
      <w:ins w:id="483" w:author="Fernandes, Richard" w:date="2019-01-03T12:08:00Z">
        <w:r w:rsidR="000E2D58">
          <w:t xml:space="preserve">- </w:t>
        </w:r>
      </w:ins>
      <w:ins w:id="484" w:author="Fernandes, Richard" w:date="2019-01-03T11:29:00Z">
        <w:r>
          <w:t xml:space="preserve"> Sets limits for resource use.</w:t>
        </w:r>
      </w:ins>
      <w:ins w:id="485" w:author="Fernandes, Richard" w:date="2019-01-03T11:30:00Z">
        <w:r>
          <w:t xml:space="preserve">  Handles interface with cloud service provider.  </w:t>
        </w:r>
      </w:ins>
      <w:ins w:id="486" w:author="Fernandes, Richard" w:date="2019-01-03T11:36:00Z">
        <w:r w:rsidR="00F23AF5">
          <w:t>Monitors progress of request.</w:t>
        </w:r>
      </w:ins>
    </w:p>
    <w:p w:rsidR="009B25BA" w:rsidRDefault="009B25BA" w:rsidP="003F5E76">
      <w:pPr>
        <w:spacing w:line="240" w:lineRule="auto"/>
        <w:rPr>
          <w:ins w:id="487" w:author="Fernandes, Richard" w:date="2019-01-03T11:30:00Z"/>
        </w:rPr>
        <w:pPrChange w:id="488" w:author="Fernandes, Richard [2]" w:date="2020-07-14T17:17:00Z">
          <w:pPr>
            <w:pStyle w:val="Heading3"/>
          </w:pPr>
        </w:pPrChange>
      </w:pPr>
      <w:ins w:id="489" w:author="Fernandes, Richard" w:date="2019-01-03T11:30:00Z">
        <w:r>
          <w:t xml:space="preserve">Storefront – Handles service requests.  Provides interfaces for users to </w:t>
        </w:r>
      </w:ins>
      <w:ins w:id="490" w:author="Fernandes, Richard" w:date="2019-01-03T11:33:00Z">
        <w:r>
          <w:t xml:space="preserve">request customization of algorithms and to specify location of </w:t>
        </w:r>
      </w:ins>
      <w:ins w:id="491" w:author="Fernandes, Richard" w:date="2019-01-03T11:30:00Z">
        <w:r>
          <w:t>calibration data.</w:t>
        </w:r>
      </w:ins>
      <w:ins w:id="492" w:author="Fernandes, Richard" w:date="2019-01-03T11:36:00Z">
        <w:r>
          <w:t xml:space="preserve">    Reports on progress of request to user.</w:t>
        </w:r>
      </w:ins>
    </w:p>
    <w:p w:rsidR="009B25BA" w:rsidRDefault="000E2D58" w:rsidP="003F5E76">
      <w:pPr>
        <w:spacing w:line="240" w:lineRule="auto"/>
        <w:rPr>
          <w:ins w:id="493" w:author="Fernandes, Richard" w:date="2019-01-03T11:32:00Z"/>
        </w:rPr>
        <w:pPrChange w:id="494" w:author="Fernandes, Richard [2]" w:date="2020-07-14T17:17:00Z">
          <w:pPr>
            <w:pStyle w:val="Heading3"/>
          </w:pPr>
        </w:pPrChange>
      </w:pPr>
      <w:ins w:id="495" w:author="Fernandes, Richard" w:date="2019-01-03T12:08:00Z">
        <w:r>
          <w:t>Ingest</w:t>
        </w:r>
      </w:ins>
      <w:ins w:id="496" w:author="Fernandes, Richard" w:date="2019-01-03T11:32:00Z">
        <w:r w:rsidR="009B25BA">
          <w:t xml:space="preserve">– Handles acquisition of data for product generation based on service requests. </w:t>
        </w:r>
      </w:ins>
      <w:ins w:id="497" w:author="Fernandes, Richard" w:date="2019-01-03T11:33:00Z">
        <w:r w:rsidR="009B25BA">
          <w:t xml:space="preserve"> </w:t>
        </w:r>
      </w:ins>
    </w:p>
    <w:p w:rsidR="009B25BA" w:rsidRDefault="009B25BA" w:rsidP="003F5E76">
      <w:pPr>
        <w:spacing w:line="240" w:lineRule="auto"/>
        <w:rPr>
          <w:ins w:id="498" w:author="Fernandes, Richard" w:date="2019-01-03T11:31:00Z"/>
        </w:rPr>
        <w:pPrChange w:id="499" w:author="Fernandes, Richard [2]" w:date="2020-07-14T17:17:00Z">
          <w:pPr>
            <w:pStyle w:val="Heading3"/>
          </w:pPr>
        </w:pPrChange>
      </w:pPr>
      <w:ins w:id="500" w:author="Fernandes, Richard" w:date="2019-01-03T11:31:00Z">
        <w:r>
          <w:t>Toolbox– Develops tools and manages a tool library.</w:t>
        </w:r>
      </w:ins>
    </w:p>
    <w:p w:rsidR="009B25BA" w:rsidRDefault="009B25BA" w:rsidP="003F5E76">
      <w:pPr>
        <w:spacing w:line="240" w:lineRule="auto"/>
        <w:rPr>
          <w:ins w:id="501" w:author="Fernandes, Richard" w:date="2019-01-03T11:34:00Z"/>
        </w:rPr>
        <w:pPrChange w:id="502" w:author="Fernandes, Richard [2]" w:date="2020-07-14T17:17:00Z">
          <w:pPr>
            <w:pStyle w:val="Heading3"/>
          </w:pPr>
        </w:pPrChange>
      </w:pPr>
      <w:ins w:id="503" w:author="Fernandes, Richard" w:date="2019-01-03T11:31:00Z">
        <w:r>
          <w:t>Production</w:t>
        </w:r>
      </w:ins>
      <w:ins w:id="504" w:author="Fernandes, Richard" w:date="2019-01-03T11:32:00Z">
        <w:r>
          <w:t>–</w:t>
        </w:r>
      </w:ins>
      <w:ins w:id="505" w:author="Fernandes, Richard" w:date="2019-01-03T11:31:00Z">
        <w:r>
          <w:t xml:space="preserve"> Generates </w:t>
        </w:r>
      </w:ins>
      <w:ins w:id="506" w:author="Fernandes, Richard" w:date="2019-01-03T11:32:00Z">
        <w:r>
          <w:t>products given service requests, data and tool availability.</w:t>
        </w:r>
      </w:ins>
    </w:p>
    <w:p w:rsidR="006A27BA" w:rsidRPr="006A27BA" w:rsidDel="000E2D58" w:rsidRDefault="009B25BA" w:rsidP="003F5E76">
      <w:pPr>
        <w:pStyle w:val="Heading3"/>
        <w:spacing w:line="240" w:lineRule="auto"/>
        <w:rPr>
          <w:del w:id="507" w:author="Fernandes, Richard" w:date="2019-01-03T12:11:00Z"/>
        </w:rPr>
        <w:pPrChange w:id="508" w:author="Fernandes, Richard [2]" w:date="2020-07-14T17:17:00Z">
          <w:pPr>
            <w:pStyle w:val="Heading3"/>
          </w:pPr>
        </w:pPrChange>
      </w:pPr>
      <w:ins w:id="509" w:author="Fernandes, Richard" w:date="2019-01-03T11:34:00Z">
        <w:r>
          <w:t xml:space="preserve">Delivery Agent – Delivers </w:t>
        </w:r>
        <w:r w:rsidR="00F23AF5">
          <w:t>products to users within the cloud.</w:t>
        </w:r>
      </w:ins>
    </w:p>
    <w:p w:rsidR="00B13FB5" w:rsidDel="000E2D58" w:rsidRDefault="00B13FB5" w:rsidP="003F5E76">
      <w:pPr>
        <w:spacing w:line="240" w:lineRule="auto"/>
        <w:rPr>
          <w:del w:id="510" w:author="Fernandes, Richard" w:date="2019-01-03T12:11:00Z"/>
        </w:rPr>
        <w:pPrChange w:id="511" w:author="Fernandes, Richard [2]" w:date="2020-07-14T17:17:00Z">
          <w:pPr/>
        </w:pPrChange>
      </w:pPr>
    </w:p>
    <w:p w:rsidR="0087770C" w:rsidRDefault="0087770C" w:rsidP="003F5E76">
      <w:pPr>
        <w:spacing w:line="240" w:lineRule="auto"/>
        <w:rPr>
          <w:ins w:id="512" w:author="Fernandes, Richard" w:date="2019-01-02T15:59:00Z"/>
        </w:rPr>
        <w:pPrChange w:id="513" w:author="Fernandes, Richard [2]" w:date="2020-07-14T17:17:00Z">
          <w:pPr/>
        </w:pPrChange>
      </w:pPr>
    </w:p>
    <w:p w:rsidR="004079BD" w:rsidRDefault="004079BD" w:rsidP="003F5E76">
      <w:pPr>
        <w:spacing w:line="240" w:lineRule="auto"/>
        <w:rPr>
          <w:ins w:id="514" w:author="Fernandes, Richard" w:date="2019-03-25T09:54:00Z"/>
        </w:rPr>
        <w:pPrChange w:id="515" w:author="Fernandes, Richard [2]" w:date="2020-07-14T17:17:00Z">
          <w:pPr/>
        </w:pPrChange>
      </w:pPr>
    </w:p>
    <w:p w:rsidR="004079BD" w:rsidRDefault="004079BD" w:rsidP="003F5E76">
      <w:pPr>
        <w:pStyle w:val="Heading3"/>
        <w:spacing w:line="240" w:lineRule="auto"/>
        <w:rPr>
          <w:ins w:id="516" w:author="Fernandes, Richard" w:date="2019-03-25T09:54:00Z"/>
        </w:rPr>
        <w:pPrChange w:id="517" w:author="Fernandes, Richard [2]" w:date="2020-07-14T17:17:00Z">
          <w:pPr>
            <w:pStyle w:val="Heading3"/>
          </w:pPr>
        </w:pPrChange>
      </w:pPr>
      <w:ins w:id="518" w:author="Fernandes, Richard" w:date="2019-03-25T09:54:00Z">
        <w:r>
          <w:t>System Loading</w:t>
        </w:r>
      </w:ins>
    </w:p>
    <w:p w:rsidR="004079BD" w:rsidRDefault="004079BD" w:rsidP="003F5E76">
      <w:pPr>
        <w:spacing w:line="240" w:lineRule="auto"/>
        <w:rPr>
          <w:ins w:id="519" w:author="Fernandes, Richard" w:date="2019-03-25T09:54:00Z"/>
        </w:rPr>
        <w:pPrChange w:id="520" w:author="Fernandes, Richard [2]" w:date="2020-07-14T17:17:00Z">
          <w:pPr/>
        </w:pPrChange>
      </w:pPr>
    </w:p>
    <w:p w:rsidR="004079BD" w:rsidRDefault="004079BD" w:rsidP="003F5E76">
      <w:pPr>
        <w:spacing w:line="240" w:lineRule="auto"/>
        <w:rPr>
          <w:ins w:id="521" w:author="Fernandes, Richard" w:date="2019-03-25T09:54:00Z"/>
        </w:rPr>
        <w:pPrChange w:id="522" w:author="Fernandes, Richard [2]" w:date="2020-07-14T17:17:00Z">
          <w:pPr/>
        </w:pPrChange>
      </w:pPr>
      <w:ins w:id="523" w:author="Fernandes, Richard" w:date="2019-03-25T09:54:00Z">
        <w:r>
          <w:t>The system should be able to sustain parallel service requests with differing levels of product quantities.   Denials of service at a threshold or goal level should be at the point of request rather than upon point of failure.  Table 3 provides a list of maximum system load levels.  Note that output scenes can exceed input scenes due to the use of scene forecasting and prediction.</w:t>
        </w:r>
      </w:ins>
    </w:p>
    <w:p w:rsidR="004079BD" w:rsidRDefault="004079BD" w:rsidP="003F5E76">
      <w:pPr>
        <w:pStyle w:val="Caption"/>
        <w:keepNext/>
        <w:rPr>
          <w:ins w:id="524" w:author="Fernandes, Richard" w:date="2019-03-25T09:54:00Z"/>
        </w:rPr>
        <w:pPrChange w:id="525" w:author="Fernandes, Richard [2]" w:date="2020-07-14T17:17:00Z">
          <w:pPr>
            <w:pStyle w:val="Caption"/>
            <w:keepNext/>
          </w:pPr>
        </w:pPrChange>
      </w:pPr>
      <w:ins w:id="526" w:author="Fernandes, Richard" w:date="2019-03-25T09:54:00Z">
        <w:r>
          <w:t xml:space="preserve">Table </w:t>
        </w:r>
        <w:r>
          <w:fldChar w:fldCharType="begin"/>
        </w:r>
        <w:r>
          <w:instrText xml:space="preserve"> SEQ Table \* ARABIC </w:instrText>
        </w:r>
        <w:r>
          <w:fldChar w:fldCharType="separate"/>
        </w:r>
        <w:r>
          <w:rPr>
            <w:noProof/>
          </w:rPr>
          <w:t>3</w:t>
        </w:r>
        <w:r>
          <w:fldChar w:fldCharType="end"/>
        </w:r>
        <w:r>
          <w:t>.  System load requirements.</w:t>
        </w:r>
      </w:ins>
    </w:p>
    <w:tbl>
      <w:tblPr>
        <w:tblStyle w:val="TableGrid"/>
        <w:tblW w:w="9351" w:type="dxa"/>
        <w:tblLook w:val="04A0" w:firstRow="1" w:lastRow="0" w:firstColumn="1" w:lastColumn="0" w:noHBand="0" w:noVBand="1"/>
      </w:tblPr>
      <w:tblGrid>
        <w:gridCol w:w="1883"/>
        <w:gridCol w:w="963"/>
        <w:gridCol w:w="1679"/>
        <w:gridCol w:w="1442"/>
        <w:gridCol w:w="3384"/>
      </w:tblGrid>
      <w:tr w:rsidR="004079BD" w:rsidTr="00A14720">
        <w:trPr>
          <w:ins w:id="527" w:author="Fernandes, Richard" w:date="2019-03-25T09:54:00Z"/>
        </w:trPr>
        <w:tc>
          <w:tcPr>
            <w:tcW w:w="1883" w:type="dxa"/>
          </w:tcPr>
          <w:p w:rsidR="004079BD" w:rsidRDefault="004079BD" w:rsidP="003F5E76">
            <w:pPr>
              <w:rPr>
                <w:ins w:id="528" w:author="Fernandes, Richard" w:date="2019-03-25T09:54:00Z"/>
              </w:rPr>
              <w:pPrChange w:id="529" w:author="Fernandes, Richard [2]" w:date="2020-07-14T17:17:00Z">
                <w:pPr/>
              </w:pPrChange>
            </w:pPr>
            <w:ins w:id="530" w:author="Fernandes, Richard" w:date="2019-03-25T09:54:00Z">
              <w:r>
                <w:t>Category</w:t>
              </w:r>
            </w:ins>
          </w:p>
        </w:tc>
        <w:tc>
          <w:tcPr>
            <w:tcW w:w="963" w:type="dxa"/>
          </w:tcPr>
          <w:p w:rsidR="004079BD" w:rsidRDefault="004079BD" w:rsidP="003F5E76">
            <w:pPr>
              <w:rPr>
                <w:ins w:id="531" w:author="Fernandes, Richard" w:date="2019-03-25T09:54:00Z"/>
              </w:rPr>
              <w:pPrChange w:id="532" w:author="Fernandes, Richard [2]" w:date="2020-07-14T17:17:00Z">
                <w:pPr/>
              </w:pPrChange>
            </w:pPr>
            <w:ins w:id="533" w:author="Fernandes, Richard" w:date="2019-03-25T09:54:00Z">
              <w:r>
                <w:t>Baseline</w:t>
              </w:r>
            </w:ins>
          </w:p>
        </w:tc>
        <w:tc>
          <w:tcPr>
            <w:tcW w:w="1679" w:type="dxa"/>
          </w:tcPr>
          <w:p w:rsidR="004079BD" w:rsidRDefault="004079BD" w:rsidP="003F5E76">
            <w:pPr>
              <w:rPr>
                <w:ins w:id="534" w:author="Fernandes, Richard" w:date="2019-03-25T09:54:00Z"/>
              </w:rPr>
              <w:pPrChange w:id="535" w:author="Fernandes, Richard [2]" w:date="2020-07-14T17:17:00Z">
                <w:pPr/>
              </w:pPrChange>
            </w:pPr>
            <w:ins w:id="536" w:author="Fernandes, Richard" w:date="2019-03-25T09:54:00Z">
              <w:r>
                <w:t>Threshold</w:t>
              </w:r>
            </w:ins>
          </w:p>
        </w:tc>
        <w:tc>
          <w:tcPr>
            <w:tcW w:w="1442" w:type="dxa"/>
          </w:tcPr>
          <w:p w:rsidR="004079BD" w:rsidRDefault="004079BD" w:rsidP="003F5E76">
            <w:pPr>
              <w:rPr>
                <w:ins w:id="537" w:author="Fernandes, Richard" w:date="2019-03-25T09:54:00Z"/>
              </w:rPr>
              <w:pPrChange w:id="538" w:author="Fernandes, Richard [2]" w:date="2020-07-14T17:17:00Z">
                <w:pPr/>
              </w:pPrChange>
            </w:pPr>
            <w:ins w:id="539" w:author="Fernandes, Richard" w:date="2019-03-25T09:54:00Z">
              <w:r>
                <w:t>Goal</w:t>
              </w:r>
            </w:ins>
          </w:p>
        </w:tc>
        <w:tc>
          <w:tcPr>
            <w:tcW w:w="3384" w:type="dxa"/>
          </w:tcPr>
          <w:p w:rsidR="004079BD" w:rsidRDefault="004079BD" w:rsidP="003F5E76">
            <w:pPr>
              <w:rPr>
                <w:ins w:id="540" w:author="Fernandes, Richard" w:date="2019-03-25T09:54:00Z"/>
              </w:rPr>
              <w:pPrChange w:id="541" w:author="Fernandes, Richard [2]" w:date="2020-07-14T17:17:00Z">
                <w:pPr/>
              </w:pPrChange>
            </w:pPr>
            <w:ins w:id="542" w:author="Fernandes, Richard" w:date="2019-03-25T09:54:00Z">
              <w:r>
                <w:t>Description</w:t>
              </w:r>
            </w:ins>
          </w:p>
        </w:tc>
      </w:tr>
      <w:tr w:rsidR="004079BD" w:rsidTr="00A14720">
        <w:trPr>
          <w:ins w:id="543" w:author="Fernandes, Richard" w:date="2019-03-25T09:54:00Z"/>
        </w:trPr>
        <w:tc>
          <w:tcPr>
            <w:tcW w:w="1883" w:type="dxa"/>
          </w:tcPr>
          <w:p w:rsidR="004079BD" w:rsidRDefault="004079BD" w:rsidP="003F5E76">
            <w:pPr>
              <w:rPr>
                <w:ins w:id="544" w:author="Fernandes, Richard" w:date="2019-03-25T09:54:00Z"/>
              </w:rPr>
              <w:pPrChange w:id="545" w:author="Fernandes, Richard [2]" w:date="2020-07-14T17:17:00Z">
                <w:pPr/>
              </w:pPrChange>
            </w:pPr>
            <w:ins w:id="546" w:author="Fernandes, Richard" w:date="2019-03-25T09:54:00Z">
              <w:r>
                <w:t>Number of systems running</w:t>
              </w:r>
            </w:ins>
          </w:p>
        </w:tc>
        <w:tc>
          <w:tcPr>
            <w:tcW w:w="963" w:type="dxa"/>
          </w:tcPr>
          <w:p w:rsidR="004079BD" w:rsidRDefault="004079BD" w:rsidP="003F5E76">
            <w:pPr>
              <w:rPr>
                <w:ins w:id="547" w:author="Fernandes, Richard" w:date="2019-03-25T09:54:00Z"/>
              </w:rPr>
              <w:pPrChange w:id="548" w:author="Fernandes, Richard [2]" w:date="2020-07-14T17:17:00Z">
                <w:pPr/>
              </w:pPrChange>
            </w:pPr>
            <w:ins w:id="549" w:author="Fernandes, Richard" w:date="2019-03-25T09:54:00Z">
              <w:r>
                <w:t>2</w:t>
              </w:r>
            </w:ins>
          </w:p>
        </w:tc>
        <w:tc>
          <w:tcPr>
            <w:tcW w:w="1679" w:type="dxa"/>
          </w:tcPr>
          <w:p w:rsidR="004079BD" w:rsidRDefault="004079BD" w:rsidP="003F5E76">
            <w:pPr>
              <w:rPr>
                <w:ins w:id="550" w:author="Fernandes, Richard" w:date="2019-03-25T09:54:00Z"/>
              </w:rPr>
              <w:pPrChange w:id="551" w:author="Fernandes, Richard [2]" w:date="2020-07-14T17:17:00Z">
                <w:pPr/>
              </w:pPrChange>
            </w:pPr>
            <w:ins w:id="552" w:author="Fernandes, Richard" w:date="2019-03-25T09:54:00Z">
              <w:r>
                <w:t>10</w:t>
              </w:r>
            </w:ins>
          </w:p>
        </w:tc>
        <w:tc>
          <w:tcPr>
            <w:tcW w:w="1442" w:type="dxa"/>
          </w:tcPr>
          <w:p w:rsidR="004079BD" w:rsidRDefault="004079BD" w:rsidP="003F5E76">
            <w:pPr>
              <w:rPr>
                <w:ins w:id="553" w:author="Fernandes, Richard" w:date="2019-03-25T09:54:00Z"/>
              </w:rPr>
              <w:pPrChange w:id="554" w:author="Fernandes, Richard [2]" w:date="2020-07-14T17:17:00Z">
                <w:pPr/>
              </w:pPrChange>
            </w:pPr>
            <w:ins w:id="555" w:author="Fernandes, Richard" w:date="2019-03-25T09:54:00Z">
              <w:r>
                <w:t>100</w:t>
              </w:r>
            </w:ins>
          </w:p>
        </w:tc>
        <w:tc>
          <w:tcPr>
            <w:tcW w:w="3384" w:type="dxa"/>
          </w:tcPr>
          <w:p w:rsidR="004079BD" w:rsidRDefault="004079BD" w:rsidP="003F5E76">
            <w:pPr>
              <w:rPr>
                <w:ins w:id="556" w:author="Fernandes, Richard" w:date="2019-03-25T09:54:00Z"/>
              </w:rPr>
              <w:pPrChange w:id="557" w:author="Fernandes, Richard [2]" w:date="2020-07-14T17:17:00Z">
                <w:pPr/>
              </w:pPrChange>
            </w:pPr>
            <w:ins w:id="558" w:author="Fernandes, Richard" w:date="2019-03-25T09:54:00Z">
              <w:r>
                <w:t>Number of deployed systems on single cloud service.</w:t>
              </w:r>
            </w:ins>
          </w:p>
        </w:tc>
      </w:tr>
      <w:tr w:rsidR="004079BD" w:rsidTr="00A14720">
        <w:trPr>
          <w:ins w:id="559" w:author="Fernandes, Richard" w:date="2019-03-25T09:54:00Z"/>
        </w:trPr>
        <w:tc>
          <w:tcPr>
            <w:tcW w:w="1883" w:type="dxa"/>
          </w:tcPr>
          <w:p w:rsidR="004079BD" w:rsidRDefault="004079BD" w:rsidP="003F5E76">
            <w:pPr>
              <w:rPr>
                <w:ins w:id="560" w:author="Fernandes, Richard" w:date="2019-03-25T09:54:00Z"/>
              </w:rPr>
              <w:pPrChange w:id="561" w:author="Fernandes, Richard [2]" w:date="2020-07-14T17:17:00Z">
                <w:pPr/>
              </w:pPrChange>
            </w:pPr>
            <w:ins w:id="562" w:author="Fernandes, Richard" w:date="2019-03-25T09:54:00Z">
              <w:r>
                <w:t xml:space="preserve">Number of users per system </w:t>
              </w:r>
            </w:ins>
          </w:p>
        </w:tc>
        <w:tc>
          <w:tcPr>
            <w:tcW w:w="963" w:type="dxa"/>
          </w:tcPr>
          <w:p w:rsidR="004079BD" w:rsidRDefault="004079BD" w:rsidP="003F5E76">
            <w:pPr>
              <w:rPr>
                <w:ins w:id="563" w:author="Fernandes, Richard" w:date="2019-03-25T09:54:00Z"/>
              </w:rPr>
              <w:pPrChange w:id="564" w:author="Fernandes, Richard [2]" w:date="2020-07-14T17:17:00Z">
                <w:pPr/>
              </w:pPrChange>
            </w:pPr>
            <w:ins w:id="565" w:author="Fernandes, Richard" w:date="2019-03-25T09:54:00Z">
              <w:r>
                <w:t>10</w:t>
              </w:r>
            </w:ins>
          </w:p>
        </w:tc>
        <w:tc>
          <w:tcPr>
            <w:tcW w:w="1679" w:type="dxa"/>
          </w:tcPr>
          <w:p w:rsidR="004079BD" w:rsidRDefault="004079BD" w:rsidP="003F5E76">
            <w:pPr>
              <w:rPr>
                <w:ins w:id="566" w:author="Fernandes, Richard" w:date="2019-03-25T09:54:00Z"/>
              </w:rPr>
              <w:pPrChange w:id="567" w:author="Fernandes, Richard [2]" w:date="2020-07-14T17:17:00Z">
                <w:pPr/>
              </w:pPrChange>
            </w:pPr>
            <w:ins w:id="568" w:author="Fernandes, Richard" w:date="2019-03-25T09:54:00Z">
              <w:r>
                <w:t>1000</w:t>
              </w:r>
            </w:ins>
          </w:p>
        </w:tc>
        <w:tc>
          <w:tcPr>
            <w:tcW w:w="1442" w:type="dxa"/>
          </w:tcPr>
          <w:p w:rsidR="004079BD" w:rsidRDefault="004079BD" w:rsidP="003F5E76">
            <w:pPr>
              <w:rPr>
                <w:ins w:id="569" w:author="Fernandes, Richard" w:date="2019-03-25T09:54:00Z"/>
              </w:rPr>
              <w:pPrChange w:id="570" w:author="Fernandes, Richard [2]" w:date="2020-07-14T17:17:00Z">
                <w:pPr/>
              </w:pPrChange>
            </w:pPr>
            <w:ins w:id="571" w:author="Fernandes, Richard" w:date="2019-03-25T09:54:00Z">
              <w:r>
                <w:t>unlimited</w:t>
              </w:r>
            </w:ins>
          </w:p>
        </w:tc>
        <w:tc>
          <w:tcPr>
            <w:tcW w:w="3384" w:type="dxa"/>
          </w:tcPr>
          <w:p w:rsidR="004079BD" w:rsidRDefault="004079BD" w:rsidP="003F5E76">
            <w:pPr>
              <w:rPr>
                <w:ins w:id="572" w:author="Fernandes, Richard" w:date="2019-03-25T09:54:00Z"/>
              </w:rPr>
              <w:pPrChange w:id="573" w:author="Fernandes, Richard [2]" w:date="2020-07-14T17:17:00Z">
                <w:pPr/>
              </w:pPrChange>
            </w:pPr>
            <w:ins w:id="574" w:author="Fernandes, Richard" w:date="2019-03-25T09:54:00Z">
              <w:r>
                <w:t>Number of registered users</w:t>
              </w:r>
            </w:ins>
          </w:p>
        </w:tc>
      </w:tr>
      <w:tr w:rsidR="004079BD" w:rsidTr="00A14720">
        <w:trPr>
          <w:ins w:id="575" w:author="Fernandes, Richard" w:date="2019-03-25T09:54:00Z"/>
        </w:trPr>
        <w:tc>
          <w:tcPr>
            <w:tcW w:w="1883" w:type="dxa"/>
          </w:tcPr>
          <w:p w:rsidR="004079BD" w:rsidRDefault="004079BD" w:rsidP="003F5E76">
            <w:pPr>
              <w:rPr>
                <w:ins w:id="576" w:author="Fernandes, Richard" w:date="2019-03-25T09:54:00Z"/>
              </w:rPr>
              <w:pPrChange w:id="577" w:author="Fernandes, Richard [2]" w:date="2020-07-14T17:17:00Z">
                <w:pPr/>
              </w:pPrChange>
            </w:pPr>
            <w:ins w:id="578" w:author="Fernandes, Richard" w:date="2019-03-25T09:54:00Z">
              <w:r>
                <w:t>Maximum number of parallel service requests per system</w:t>
              </w:r>
            </w:ins>
          </w:p>
        </w:tc>
        <w:tc>
          <w:tcPr>
            <w:tcW w:w="963" w:type="dxa"/>
          </w:tcPr>
          <w:p w:rsidR="004079BD" w:rsidRDefault="004079BD" w:rsidP="003F5E76">
            <w:pPr>
              <w:rPr>
                <w:ins w:id="579" w:author="Fernandes, Richard" w:date="2019-03-25T09:54:00Z"/>
              </w:rPr>
              <w:pPrChange w:id="580" w:author="Fernandes, Richard [2]" w:date="2020-07-14T17:17:00Z">
                <w:pPr/>
              </w:pPrChange>
            </w:pPr>
            <w:ins w:id="581" w:author="Fernandes, Richard" w:date="2019-03-25T09:54:00Z">
              <w:r>
                <w:t>2</w:t>
              </w:r>
            </w:ins>
          </w:p>
        </w:tc>
        <w:tc>
          <w:tcPr>
            <w:tcW w:w="1679" w:type="dxa"/>
          </w:tcPr>
          <w:p w:rsidR="004079BD" w:rsidRDefault="004079BD" w:rsidP="003F5E76">
            <w:pPr>
              <w:rPr>
                <w:ins w:id="582" w:author="Fernandes, Richard" w:date="2019-03-25T09:54:00Z"/>
              </w:rPr>
              <w:pPrChange w:id="583" w:author="Fernandes, Richard [2]" w:date="2020-07-14T17:17:00Z">
                <w:pPr/>
              </w:pPrChange>
            </w:pPr>
            <w:ins w:id="584" w:author="Fernandes, Richard" w:date="2019-03-25T09:54:00Z">
              <w:r>
                <w:t>Max(10,1% of user base)</w:t>
              </w:r>
            </w:ins>
          </w:p>
        </w:tc>
        <w:tc>
          <w:tcPr>
            <w:tcW w:w="1442" w:type="dxa"/>
          </w:tcPr>
          <w:p w:rsidR="004079BD" w:rsidRDefault="004079BD" w:rsidP="003F5E76">
            <w:pPr>
              <w:rPr>
                <w:ins w:id="585" w:author="Fernandes, Richard" w:date="2019-03-25T09:54:00Z"/>
              </w:rPr>
              <w:pPrChange w:id="586" w:author="Fernandes, Richard [2]" w:date="2020-07-14T17:17:00Z">
                <w:pPr/>
              </w:pPrChange>
            </w:pPr>
            <w:ins w:id="587" w:author="Fernandes, Richard" w:date="2019-03-25T09:54:00Z">
              <w:r>
                <w:t>Max(100,10% of user base)</w:t>
              </w:r>
            </w:ins>
          </w:p>
        </w:tc>
        <w:tc>
          <w:tcPr>
            <w:tcW w:w="3384" w:type="dxa"/>
          </w:tcPr>
          <w:p w:rsidR="004079BD" w:rsidRDefault="004079BD" w:rsidP="003F5E76">
            <w:pPr>
              <w:rPr>
                <w:ins w:id="588" w:author="Fernandes, Richard" w:date="2019-03-25T09:54:00Z"/>
              </w:rPr>
              <w:pPrChange w:id="589" w:author="Fernandes, Richard [2]" w:date="2020-07-14T17:17:00Z">
                <w:pPr/>
              </w:pPrChange>
            </w:pPr>
            <w:ins w:id="590" w:author="Fernandes, Richard" w:date="2019-03-25T09:54:00Z">
              <w:r>
                <w:t>Number of active service requests within system.</w:t>
              </w:r>
            </w:ins>
          </w:p>
        </w:tc>
      </w:tr>
      <w:tr w:rsidR="004079BD" w:rsidTr="00A14720">
        <w:trPr>
          <w:ins w:id="591" w:author="Fernandes, Richard" w:date="2019-03-25T09:54:00Z"/>
        </w:trPr>
        <w:tc>
          <w:tcPr>
            <w:tcW w:w="1883" w:type="dxa"/>
          </w:tcPr>
          <w:p w:rsidR="004079BD" w:rsidRDefault="004079BD" w:rsidP="003F5E76">
            <w:pPr>
              <w:rPr>
                <w:ins w:id="592" w:author="Fernandes, Richard" w:date="2019-03-25T09:54:00Z"/>
              </w:rPr>
              <w:pPrChange w:id="593" w:author="Fernandes, Richard [2]" w:date="2020-07-14T17:17:00Z">
                <w:pPr/>
              </w:pPrChange>
            </w:pPr>
            <w:ins w:id="594" w:author="Fernandes, Richard" w:date="2019-03-25T09:54:00Z">
              <w:r>
                <w:t>Maximum number input of L1A scene per request</w:t>
              </w:r>
            </w:ins>
          </w:p>
        </w:tc>
        <w:tc>
          <w:tcPr>
            <w:tcW w:w="963" w:type="dxa"/>
          </w:tcPr>
          <w:p w:rsidR="004079BD" w:rsidRDefault="004079BD" w:rsidP="003F5E76">
            <w:pPr>
              <w:rPr>
                <w:ins w:id="595" w:author="Fernandes, Richard" w:date="2019-03-25T09:54:00Z"/>
              </w:rPr>
              <w:pPrChange w:id="596" w:author="Fernandes, Richard [2]" w:date="2020-07-14T17:17:00Z">
                <w:pPr/>
              </w:pPrChange>
            </w:pPr>
            <w:ins w:id="597" w:author="Fernandes, Richard" w:date="2019-03-25T09:54:00Z">
              <w:r>
                <w:t>1000</w:t>
              </w:r>
            </w:ins>
          </w:p>
        </w:tc>
        <w:tc>
          <w:tcPr>
            <w:tcW w:w="1679" w:type="dxa"/>
          </w:tcPr>
          <w:p w:rsidR="004079BD" w:rsidRDefault="004079BD" w:rsidP="003F5E76">
            <w:pPr>
              <w:rPr>
                <w:ins w:id="598" w:author="Fernandes, Richard" w:date="2019-03-25T09:54:00Z"/>
              </w:rPr>
              <w:pPrChange w:id="599" w:author="Fernandes, Richard [2]" w:date="2020-07-14T17:17:00Z">
                <w:pPr/>
              </w:pPrChange>
            </w:pPr>
            <w:ins w:id="600" w:author="Fernandes, Richard" w:date="2019-03-25T09:54:00Z">
              <w:r>
                <w:t>1500</w:t>
              </w:r>
            </w:ins>
          </w:p>
        </w:tc>
        <w:tc>
          <w:tcPr>
            <w:tcW w:w="1442" w:type="dxa"/>
          </w:tcPr>
          <w:p w:rsidR="004079BD" w:rsidRDefault="004079BD" w:rsidP="003F5E76">
            <w:pPr>
              <w:rPr>
                <w:ins w:id="601" w:author="Fernandes, Richard" w:date="2019-03-25T09:54:00Z"/>
              </w:rPr>
              <w:pPrChange w:id="602" w:author="Fernandes, Richard [2]" w:date="2020-07-14T17:17:00Z">
                <w:pPr/>
              </w:pPrChange>
            </w:pPr>
            <w:ins w:id="603" w:author="Fernandes, Richard" w:date="2019-03-25T09:54:00Z">
              <w:r>
                <w:t>1500</w:t>
              </w:r>
            </w:ins>
          </w:p>
        </w:tc>
        <w:tc>
          <w:tcPr>
            <w:tcW w:w="3384" w:type="dxa"/>
          </w:tcPr>
          <w:p w:rsidR="004079BD" w:rsidRDefault="004079BD" w:rsidP="003F5E76">
            <w:pPr>
              <w:rPr>
                <w:ins w:id="604" w:author="Fernandes, Richard" w:date="2019-03-25T09:54:00Z"/>
              </w:rPr>
              <w:pPrChange w:id="605" w:author="Fernandes, Richard [2]" w:date="2020-07-14T17:17:00Z">
                <w:pPr/>
              </w:pPrChange>
            </w:pPr>
            <w:ins w:id="606" w:author="Fernandes, Richard" w:date="2019-03-25T09:54:00Z">
              <w:r>
                <w:t>Assumes processing begins at L1B.  Number of scenes in one request (~1500 scenes cover Canada for one sensor; 5000 ensures coverage from both sensors and territorial water).  Includes scenes produced by temporal interpolation.</w:t>
              </w:r>
            </w:ins>
          </w:p>
        </w:tc>
      </w:tr>
      <w:tr w:rsidR="004079BD" w:rsidTr="00A14720">
        <w:trPr>
          <w:ins w:id="607" w:author="Fernandes, Richard" w:date="2019-03-25T09:54:00Z"/>
        </w:trPr>
        <w:tc>
          <w:tcPr>
            <w:tcW w:w="1883" w:type="dxa"/>
          </w:tcPr>
          <w:p w:rsidR="004079BD" w:rsidRDefault="004079BD" w:rsidP="003F5E76">
            <w:pPr>
              <w:rPr>
                <w:ins w:id="608" w:author="Fernandes, Richard" w:date="2019-03-25T09:54:00Z"/>
              </w:rPr>
              <w:pPrChange w:id="609" w:author="Fernandes, Richard [2]" w:date="2020-07-14T17:17:00Z">
                <w:pPr/>
              </w:pPrChange>
            </w:pPr>
            <w:ins w:id="610" w:author="Fernandes, Richard" w:date="2019-03-25T09:54:00Z">
              <w:r>
                <w:lastRenderedPageBreak/>
                <w:t>Maximum number output scenes per request</w:t>
              </w:r>
            </w:ins>
          </w:p>
        </w:tc>
        <w:tc>
          <w:tcPr>
            <w:tcW w:w="963" w:type="dxa"/>
          </w:tcPr>
          <w:p w:rsidR="004079BD" w:rsidRDefault="004079BD" w:rsidP="003F5E76">
            <w:pPr>
              <w:rPr>
                <w:ins w:id="611" w:author="Fernandes, Richard" w:date="2019-03-25T09:54:00Z"/>
              </w:rPr>
              <w:pPrChange w:id="612" w:author="Fernandes, Richard [2]" w:date="2020-07-14T17:17:00Z">
                <w:pPr/>
              </w:pPrChange>
            </w:pPr>
            <w:ins w:id="613" w:author="Fernandes, Richard" w:date="2019-03-25T09:54:00Z">
              <w:r>
                <w:t>1000</w:t>
              </w:r>
            </w:ins>
          </w:p>
        </w:tc>
        <w:tc>
          <w:tcPr>
            <w:tcW w:w="1679" w:type="dxa"/>
          </w:tcPr>
          <w:p w:rsidR="004079BD" w:rsidRDefault="004079BD" w:rsidP="003F5E76">
            <w:pPr>
              <w:rPr>
                <w:ins w:id="614" w:author="Fernandes, Richard" w:date="2019-03-25T09:54:00Z"/>
              </w:rPr>
              <w:pPrChange w:id="615" w:author="Fernandes, Richard [2]" w:date="2020-07-14T17:17:00Z">
                <w:pPr/>
              </w:pPrChange>
            </w:pPr>
            <w:ins w:id="616" w:author="Fernandes, Richard" w:date="2019-03-25T09:54:00Z">
              <w:r>
                <w:t>1500</w:t>
              </w:r>
            </w:ins>
          </w:p>
        </w:tc>
        <w:tc>
          <w:tcPr>
            <w:tcW w:w="1442" w:type="dxa"/>
          </w:tcPr>
          <w:p w:rsidR="004079BD" w:rsidRDefault="004079BD" w:rsidP="003F5E76">
            <w:pPr>
              <w:rPr>
                <w:ins w:id="617" w:author="Fernandes, Richard" w:date="2019-03-25T09:54:00Z"/>
              </w:rPr>
              <w:pPrChange w:id="618" w:author="Fernandes, Richard [2]" w:date="2020-07-14T17:17:00Z">
                <w:pPr/>
              </w:pPrChange>
            </w:pPr>
            <w:ins w:id="619" w:author="Fernandes, Richard" w:date="2019-03-25T09:54:00Z">
              <w:r>
                <w:t>5000</w:t>
              </w:r>
            </w:ins>
          </w:p>
        </w:tc>
        <w:tc>
          <w:tcPr>
            <w:tcW w:w="3384" w:type="dxa"/>
          </w:tcPr>
          <w:p w:rsidR="004079BD" w:rsidRDefault="004079BD" w:rsidP="003F5E76">
            <w:pPr>
              <w:rPr>
                <w:ins w:id="620" w:author="Fernandes, Richard" w:date="2019-03-25T09:54:00Z"/>
              </w:rPr>
              <w:pPrChange w:id="621" w:author="Fernandes, Richard [2]" w:date="2020-07-14T17:17:00Z">
                <w:pPr/>
              </w:pPrChange>
            </w:pPr>
            <w:ins w:id="622" w:author="Fernandes, Richard" w:date="2019-03-25T09:54:00Z">
              <w:r>
                <w:t>Includes scenes produced by temporal interpolation.</w:t>
              </w:r>
            </w:ins>
          </w:p>
        </w:tc>
      </w:tr>
    </w:tbl>
    <w:p w:rsidR="004079BD" w:rsidDel="003F5E76" w:rsidRDefault="004079BD" w:rsidP="003F5E76">
      <w:pPr>
        <w:spacing w:line="240" w:lineRule="auto"/>
        <w:rPr>
          <w:ins w:id="623" w:author="Fernandes, Richard" w:date="2019-03-25T09:54:00Z"/>
          <w:del w:id="624" w:author="Fernandes, Richard [2]" w:date="2020-07-14T17:15:00Z"/>
        </w:rPr>
        <w:pPrChange w:id="625" w:author="Fernandes, Richard [2]" w:date="2020-07-14T17:17:00Z">
          <w:pPr/>
        </w:pPrChange>
      </w:pPr>
    </w:p>
    <w:p w:rsidR="004079BD" w:rsidDel="003F5E76" w:rsidRDefault="004079BD" w:rsidP="003F5E76">
      <w:pPr>
        <w:spacing w:line="240" w:lineRule="auto"/>
        <w:rPr>
          <w:ins w:id="626" w:author="Fernandes, Richard" w:date="2019-03-25T09:54:00Z"/>
          <w:del w:id="627" w:author="Fernandes, Richard [2]" w:date="2020-07-14T17:15:00Z"/>
        </w:rPr>
        <w:pPrChange w:id="628" w:author="Fernandes, Richard [2]" w:date="2020-07-14T17:17:00Z">
          <w:pPr/>
        </w:pPrChange>
      </w:pPr>
    </w:p>
    <w:p w:rsidR="004079BD" w:rsidRDefault="004079BD" w:rsidP="003F5E76">
      <w:pPr>
        <w:pStyle w:val="Heading3"/>
        <w:spacing w:line="240" w:lineRule="auto"/>
        <w:rPr>
          <w:ins w:id="629" w:author="Fernandes, Richard" w:date="2019-03-25T09:54:00Z"/>
        </w:rPr>
        <w:pPrChange w:id="630" w:author="Fernandes, Richard [2]" w:date="2020-07-14T17:17:00Z">
          <w:pPr>
            <w:pStyle w:val="Heading3"/>
          </w:pPr>
        </w:pPrChange>
      </w:pPr>
    </w:p>
    <w:p w:rsidR="0087770C" w:rsidRDefault="0087770C" w:rsidP="003F5E76">
      <w:pPr>
        <w:pStyle w:val="Heading3"/>
        <w:spacing w:line="240" w:lineRule="auto"/>
        <w:rPr>
          <w:ins w:id="631" w:author="Fernandes, Richard" w:date="2019-01-02T15:59:00Z"/>
        </w:rPr>
        <w:pPrChange w:id="632" w:author="Fernandes, Richard [2]" w:date="2020-07-14T17:17:00Z">
          <w:pPr>
            <w:pStyle w:val="Heading3"/>
          </w:pPr>
        </w:pPrChange>
      </w:pPr>
      <w:ins w:id="633" w:author="Fernandes, Richard" w:date="2019-01-02T15:59:00Z">
        <w:r>
          <w:t>System Latencies</w:t>
        </w:r>
      </w:ins>
    </w:p>
    <w:p w:rsidR="0087770C" w:rsidRDefault="0087770C" w:rsidP="003F5E76">
      <w:pPr>
        <w:spacing w:line="240" w:lineRule="auto"/>
        <w:rPr>
          <w:ins w:id="634" w:author="Fernandes, Richard" w:date="2019-01-02T16:15:00Z"/>
        </w:rPr>
        <w:pPrChange w:id="635" w:author="Fernandes, Richard [2]" w:date="2020-07-14T17:17:00Z">
          <w:pPr>
            <w:pStyle w:val="Heading3"/>
          </w:pPr>
        </w:pPrChange>
      </w:pPr>
    </w:p>
    <w:p w:rsidR="004079BD" w:rsidRDefault="004079BD" w:rsidP="003F5E76">
      <w:pPr>
        <w:spacing w:line="240" w:lineRule="auto"/>
        <w:rPr>
          <w:ins w:id="636" w:author="Fernandes, Richard" w:date="2019-03-25T09:52:00Z"/>
        </w:rPr>
        <w:pPrChange w:id="637" w:author="Fernandes, Richard [2]" w:date="2020-07-14T17:17:00Z">
          <w:pPr/>
        </w:pPrChange>
      </w:pPr>
      <w:ins w:id="638" w:author="Fernandes, Richard" w:date="2019-03-25T09:52:00Z">
        <w:r>
          <w:t>Service requests should be ingested, verified with respect to data, storage and compute availability (e.g. request satisfies system load requirements) and accepted within 10minutes (5minutes).  For accepted requests, final products should be saved to a designated archive within 24hrs (8 hrs) of attempted resource allocation.  Table 4 provides a list of latencies for a single product.  The list includes latencies that are asynchronous or may not be required for a given instance, such as L2A Product generation.  The list does not explicitly envision system caches for input and output products.</w:t>
        </w:r>
      </w:ins>
    </w:p>
    <w:p w:rsidR="004079BD" w:rsidRDefault="004079BD" w:rsidP="003F5E76">
      <w:pPr>
        <w:pStyle w:val="Caption"/>
        <w:keepNext/>
        <w:rPr>
          <w:ins w:id="639" w:author="Fernandes, Richard" w:date="2019-03-25T09:52:00Z"/>
        </w:rPr>
        <w:pPrChange w:id="640" w:author="Fernandes, Richard [2]" w:date="2020-07-14T17:17:00Z">
          <w:pPr>
            <w:pStyle w:val="Caption"/>
            <w:keepNext/>
          </w:pPr>
        </w:pPrChange>
      </w:pPr>
      <w:ins w:id="641" w:author="Fernandes, Richard" w:date="2019-03-25T09:52:00Z">
        <w:r>
          <w:t xml:space="preserve">Table </w:t>
        </w:r>
        <w:r>
          <w:fldChar w:fldCharType="begin"/>
        </w:r>
        <w:r>
          <w:instrText xml:space="preserve"> SEQ Table \* ARABIC </w:instrText>
        </w:r>
        <w:r>
          <w:fldChar w:fldCharType="separate"/>
        </w:r>
        <w:r>
          <w:rPr>
            <w:noProof/>
          </w:rPr>
          <w:t>4</w:t>
        </w:r>
        <w:r>
          <w:fldChar w:fldCharType="end"/>
        </w:r>
        <w:r>
          <w:t>.  System latency requirements (</w:t>
        </w:r>
        <w:proofErr w:type="spellStart"/>
        <w:r>
          <w:t>hours:minutes</w:t>
        </w:r>
        <w:proofErr w:type="spellEnd"/>
        <w:r>
          <w:t>).  Note that some processes may be asynchronous or not required (e.g. L2A Product generation).</w:t>
        </w:r>
      </w:ins>
    </w:p>
    <w:tbl>
      <w:tblPr>
        <w:tblStyle w:val="TableGrid"/>
        <w:tblW w:w="0" w:type="auto"/>
        <w:tblLook w:val="04A0" w:firstRow="1" w:lastRow="0" w:firstColumn="1" w:lastColumn="0" w:noHBand="0" w:noVBand="1"/>
      </w:tblPr>
      <w:tblGrid>
        <w:gridCol w:w="1731"/>
        <w:gridCol w:w="1608"/>
        <w:gridCol w:w="1140"/>
        <w:gridCol w:w="1132"/>
        <w:gridCol w:w="802"/>
        <w:gridCol w:w="2937"/>
      </w:tblGrid>
      <w:tr w:rsidR="004079BD" w:rsidTr="00A14720">
        <w:trPr>
          <w:ins w:id="642" w:author="Fernandes, Richard" w:date="2019-03-25T09:52:00Z"/>
        </w:trPr>
        <w:tc>
          <w:tcPr>
            <w:tcW w:w="1731" w:type="dxa"/>
          </w:tcPr>
          <w:p w:rsidR="004079BD" w:rsidRDefault="004079BD" w:rsidP="003F5E76">
            <w:pPr>
              <w:rPr>
                <w:ins w:id="643" w:author="Fernandes, Richard" w:date="2019-03-25T09:52:00Z"/>
              </w:rPr>
              <w:pPrChange w:id="644" w:author="Fernandes, Richard [2]" w:date="2020-07-14T17:17:00Z">
                <w:pPr/>
              </w:pPrChange>
            </w:pPr>
            <w:ins w:id="645" w:author="Fernandes, Richard" w:date="2019-03-25T09:52:00Z">
              <w:r>
                <w:t>Service</w:t>
              </w:r>
            </w:ins>
          </w:p>
        </w:tc>
        <w:tc>
          <w:tcPr>
            <w:tcW w:w="1608" w:type="dxa"/>
          </w:tcPr>
          <w:p w:rsidR="004079BD" w:rsidRDefault="004079BD" w:rsidP="003F5E76">
            <w:pPr>
              <w:rPr>
                <w:ins w:id="646" w:author="Fernandes, Richard" w:date="2019-03-25T09:52:00Z"/>
              </w:rPr>
              <w:pPrChange w:id="647" w:author="Fernandes, Richard [2]" w:date="2020-07-14T17:17:00Z">
                <w:pPr/>
              </w:pPrChange>
            </w:pPr>
            <w:ins w:id="648" w:author="Fernandes, Richard" w:date="2019-03-25T09:52:00Z">
              <w:r>
                <w:t>Trigger</w:t>
              </w:r>
            </w:ins>
          </w:p>
        </w:tc>
        <w:tc>
          <w:tcPr>
            <w:tcW w:w="1140" w:type="dxa"/>
          </w:tcPr>
          <w:p w:rsidR="004079BD" w:rsidRDefault="004079BD" w:rsidP="003F5E76">
            <w:pPr>
              <w:rPr>
                <w:ins w:id="649" w:author="Fernandes, Richard" w:date="2019-03-25T09:52:00Z"/>
              </w:rPr>
              <w:pPrChange w:id="650" w:author="Fernandes, Richard [2]" w:date="2020-07-14T17:17:00Z">
                <w:pPr/>
              </w:pPrChange>
            </w:pPr>
            <w:ins w:id="651" w:author="Fernandes, Richard" w:date="2019-03-25T09:52:00Z">
              <w:r>
                <w:t>Baseline</w:t>
              </w:r>
            </w:ins>
          </w:p>
        </w:tc>
        <w:tc>
          <w:tcPr>
            <w:tcW w:w="1132" w:type="dxa"/>
          </w:tcPr>
          <w:p w:rsidR="004079BD" w:rsidRDefault="004079BD" w:rsidP="003F5E76">
            <w:pPr>
              <w:rPr>
                <w:ins w:id="652" w:author="Fernandes, Richard" w:date="2019-03-25T09:52:00Z"/>
              </w:rPr>
              <w:pPrChange w:id="653" w:author="Fernandes, Richard [2]" w:date="2020-07-14T17:17:00Z">
                <w:pPr/>
              </w:pPrChange>
            </w:pPr>
            <w:ins w:id="654" w:author="Fernandes, Richard" w:date="2019-03-25T09:52:00Z">
              <w:r>
                <w:t>Threshold</w:t>
              </w:r>
            </w:ins>
          </w:p>
        </w:tc>
        <w:tc>
          <w:tcPr>
            <w:tcW w:w="802" w:type="dxa"/>
          </w:tcPr>
          <w:p w:rsidR="004079BD" w:rsidRDefault="004079BD" w:rsidP="003F5E76">
            <w:pPr>
              <w:rPr>
                <w:ins w:id="655" w:author="Fernandes, Richard" w:date="2019-03-25T09:52:00Z"/>
              </w:rPr>
              <w:pPrChange w:id="656" w:author="Fernandes, Richard [2]" w:date="2020-07-14T17:17:00Z">
                <w:pPr/>
              </w:pPrChange>
            </w:pPr>
            <w:ins w:id="657" w:author="Fernandes, Richard" w:date="2019-03-25T09:52:00Z">
              <w:r>
                <w:t>Goal</w:t>
              </w:r>
            </w:ins>
          </w:p>
        </w:tc>
        <w:tc>
          <w:tcPr>
            <w:tcW w:w="2937" w:type="dxa"/>
          </w:tcPr>
          <w:p w:rsidR="004079BD" w:rsidRDefault="004079BD" w:rsidP="003F5E76">
            <w:pPr>
              <w:rPr>
                <w:ins w:id="658" w:author="Fernandes, Richard" w:date="2019-03-25T09:52:00Z"/>
              </w:rPr>
              <w:pPrChange w:id="659" w:author="Fernandes, Richard [2]" w:date="2020-07-14T17:17:00Z">
                <w:pPr/>
              </w:pPrChange>
            </w:pPr>
            <w:ins w:id="660" w:author="Fernandes, Richard" w:date="2019-03-25T09:52:00Z">
              <w:r>
                <w:t>Description</w:t>
              </w:r>
            </w:ins>
          </w:p>
        </w:tc>
      </w:tr>
      <w:tr w:rsidR="004079BD" w:rsidTr="00A14720">
        <w:trPr>
          <w:ins w:id="661" w:author="Fernandes, Richard" w:date="2019-03-25T09:52:00Z"/>
        </w:trPr>
        <w:tc>
          <w:tcPr>
            <w:tcW w:w="1731" w:type="dxa"/>
          </w:tcPr>
          <w:p w:rsidR="004079BD" w:rsidRDefault="004079BD" w:rsidP="003F5E76">
            <w:pPr>
              <w:rPr>
                <w:ins w:id="662" w:author="Fernandes, Richard" w:date="2019-03-25T09:52:00Z"/>
              </w:rPr>
              <w:pPrChange w:id="663" w:author="Fernandes, Richard [2]" w:date="2020-07-14T17:17:00Z">
                <w:pPr/>
              </w:pPrChange>
            </w:pPr>
            <w:ins w:id="664" w:author="Fernandes, Richard" w:date="2019-03-25T09:52:00Z">
              <w:r>
                <w:t>Product request accepted</w:t>
              </w:r>
            </w:ins>
          </w:p>
        </w:tc>
        <w:tc>
          <w:tcPr>
            <w:tcW w:w="1608" w:type="dxa"/>
          </w:tcPr>
          <w:p w:rsidR="004079BD" w:rsidRDefault="004079BD" w:rsidP="003F5E76">
            <w:pPr>
              <w:rPr>
                <w:ins w:id="665" w:author="Fernandes, Richard" w:date="2019-03-25T09:52:00Z"/>
              </w:rPr>
              <w:pPrChange w:id="666" w:author="Fernandes, Richard [2]" w:date="2020-07-14T17:17:00Z">
                <w:pPr/>
              </w:pPrChange>
            </w:pPr>
            <w:ins w:id="667" w:author="Fernandes, Richard" w:date="2019-03-25T09:52:00Z">
              <w:r>
                <w:t>User submits product request</w:t>
              </w:r>
            </w:ins>
          </w:p>
        </w:tc>
        <w:tc>
          <w:tcPr>
            <w:tcW w:w="1140" w:type="dxa"/>
          </w:tcPr>
          <w:p w:rsidR="004079BD" w:rsidRDefault="004079BD" w:rsidP="003F5E76">
            <w:pPr>
              <w:rPr>
                <w:ins w:id="668" w:author="Fernandes, Richard" w:date="2019-03-25T09:52:00Z"/>
              </w:rPr>
              <w:pPrChange w:id="669" w:author="Fernandes, Richard [2]" w:date="2020-07-14T17:17:00Z">
                <w:pPr/>
              </w:pPrChange>
            </w:pPr>
            <w:ins w:id="670" w:author="Fernandes, Richard" w:date="2019-03-25T09:52:00Z">
              <w:r>
                <w:t>0:10</w:t>
              </w:r>
            </w:ins>
          </w:p>
        </w:tc>
        <w:tc>
          <w:tcPr>
            <w:tcW w:w="1132" w:type="dxa"/>
          </w:tcPr>
          <w:p w:rsidR="004079BD" w:rsidRDefault="004079BD" w:rsidP="003F5E76">
            <w:pPr>
              <w:rPr>
                <w:ins w:id="671" w:author="Fernandes, Richard" w:date="2019-03-25T09:52:00Z"/>
              </w:rPr>
              <w:pPrChange w:id="672" w:author="Fernandes, Richard [2]" w:date="2020-07-14T17:17:00Z">
                <w:pPr/>
              </w:pPrChange>
            </w:pPr>
            <w:ins w:id="673" w:author="Fernandes, Richard" w:date="2019-03-25T09:52:00Z">
              <w:r>
                <w:t>0:10</w:t>
              </w:r>
            </w:ins>
          </w:p>
        </w:tc>
        <w:tc>
          <w:tcPr>
            <w:tcW w:w="802" w:type="dxa"/>
          </w:tcPr>
          <w:p w:rsidR="004079BD" w:rsidRDefault="004079BD" w:rsidP="003F5E76">
            <w:pPr>
              <w:rPr>
                <w:ins w:id="674" w:author="Fernandes, Richard" w:date="2019-03-25T09:52:00Z"/>
              </w:rPr>
              <w:pPrChange w:id="675" w:author="Fernandes, Richard [2]" w:date="2020-07-14T17:17:00Z">
                <w:pPr/>
              </w:pPrChange>
            </w:pPr>
            <w:ins w:id="676" w:author="Fernandes, Richard" w:date="2019-03-25T09:52:00Z">
              <w:r>
                <w:t>0:10</w:t>
              </w:r>
            </w:ins>
          </w:p>
        </w:tc>
        <w:tc>
          <w:tcPr>
            <w:tcW w:w="2937" w:type="dxa"/>
          </w:tcPr>
          <w:p w:rsidR="004079BD" w:rsidRDefault="004079BD" w:rsidP="003F5E76">
            <w:pPr>
              <w:rPr>
                <w:ins w:id="677" w:author="Fernandes, Richard" w:date="2019-03-25T09:52:00Z"/>
              </w:rPr>
              <w:pPrChange w:id="678" w:author="Fernandes, Richard [2]" w:date="2020-07-14T17:17:00Z">
                <w:pPr/>
              </w:pPrChange>
            </w:pPr>
            <w:ins w:id="679" w:author="Fernandes, Richard" w:date="2019-03-25T09:52:00Z">
              <w:r>
                <w:t>System verifies it has compute and data resources.</w:t>
              </w:r>
            </w:ins>
          </w:p>
        </w:tc>
      </w:tr>
      <w:tr w:rsidR="004079BD" w:rsidTr="00A14720">
        <w:trPr>
          <w:ins w:id="680" w:author="Fernandes, Richard" w:date="2019-03-25T09:52:00Z"/>
        </w:trPr>
        <w:tc>
          <w:tcPr>
            <w:tcW w:w="1731" w:type="dxa"/>
          </w:tcPr>
          <w:p w:rsidR="004079BD" w:rsidRDefault="004079BD" w:rsidP="003F5E76">
            <w:pPr>
              <w:rPr>
                <w:ins w:id="681" w:author="Fernandes, Richard" w:date="2019-03-25T09:52:00Z"/>
              </w:rPr>
              <w:pPrChange w:id="682" w:author="Fernandes, Richard [2]" w:date="2020-07-14T17:17:00Z">
                <w:pPr/>
              </w:pPrChange>
            </w:pPr>
            <w:ins w:id="683" w:author="Fernandes, Richard" w:date="2019-03-25T09:52:00Z">
              <w:r>
                <w:t>Data Ingest</w:t>
              </w:r>
            </w:ins>
          </w:p>
        </w:tc>
        <w:tc>
          <w:tcPr>
            <w:tcW w:w="1608" w:type="dxa"/>
          </w:tcPr>
          <w:p w:rsidR="004079BD" w:rsidRDefault="004079BD" w:rsidP="003F5E76">
            <w:pPr>
              <w:rPr>
                <w:ins w:id="684" w:author="Fernandes, Richard" w:date="2019-03-25T09:52:00Z"/>
              </w:rPr>
              <w:pPrChange w:id="685" w:author="Fernandes, Richard [2]" w:date="2020-07-14T17:17:00Z">
                <w:pPr/>
              </w:pPrChange>
            </w:pPr>
            <w:ins w:id="686" w:author="Fernandes, Richard" w:date="2019-03-25T09:52:00Z">
              <w:r>
                <w:t>Product request accepted</w:t>
              </w:r>
            </w:ins>
          </w:p>
        </w:tc>
        <w:tc>
          <w:tcPr>
            <w:tcW w:w="1140" w:type="dxa"/>
          </w:tcPr>
          <w:p w:rsidR="004079BD" w:rsidRDefault="004079BD" w:rsidP="003F5E76">
            <w:pPr>
              <w:rPr>
                <w:ins w:id="687" w:author="Fernandes, Richard" w:date="2019-03-25T09:52:00Z"/>
              </w:rPr>
              <w:pPrChange w:id="688" w:author="Fernandes, Richard [2]" w:date="2020-07-14T17:17:00Z">
                <w:pPr/>
              </w:pPrChange>
            </w:pPr>
            <w:ins w:id="689" w:author="Fernandes, Richard" w:date="2019-03-25T09:52:00Z">
              <w:r>
                <w:t>12:00</w:t>
              </w:r>
            </w:ins>
          </w:p>
        </w:tc>
        <w:tc>
          <w:tcPr>
            <w:tcW w:w="1132" w:type="dxa"/>
          </w:tcPr>
          <w:p w:rsidR="004079BD" w:rsidRDefault="004079BD" w:rsidP="003F5E76">
            <w:pPr>
              <w:rPr>
                <w:ins w:id="690" w:author="Fernandes, Richard" w:date="2019-03-25T09:52:00Z"/>
              </w:rPr>
              <w:pPrChange w:id="691" w:author="Fernandes, Richard [2]" w:date="2020-07-14T17:17:00Z">
                <w:pPr/>
              </w:pPrChange>
            </w:pPr>
            <w:ins w:id="692" w:author="Fernandes, Richard" w:date="2019-03-25T09:52:00Z">
              <w:r>
                <w:t>8:00</w:t>
              </w:r>
            </w:ins>
          </w:p>
        </w:tc>
        <w:tc>
          <w:tcPr>
            <w:tcW w:w="802" w:type="dxa"/>
          </w:tcPr>
          <w:p w:rsidR="004079BD" w:rsidRDefault="004079BD" w:rsidP="003F5E76">
            <w:pPr>
              <w:rPr>
                <w:ins w:id="693" w:author="Fernandes, Richard" w:date="2019-03-25T09:52:00Z"/>
              </w:rPr>
              <w:pPrChange w:id="694" w:author="Fernandes, Richard [2]" w:date="2020-07-14T17:17:00Z">
                <w:pPr/>
              </w:pPrChange>
            </w:pPr>
            <w:ins w:id="695" w:author="Fernandes, Richard" w:date="2019-03-25T09:52:00Z">
              <w:r>
                <w:t>3:00</w:t>
              </w:r>
            </w:ins>
          </w:p>
        </w:tc>
        <w:tc>
          <w:tcPr>
            <w:tcW w:w="2937" w:type="dxa"/>
          </w:tcPr>
          <w:p w:rsidR="004079BD" w:rsidRDefault="004079BD" w:rsidP="003F5E76">
            <w:pPr>
              <w:rPr>
                <w:ins w:id="696" w:author="Fernandes, Richard" w:date="2019-03-25T09:52:00Z"/>
              </w:rPr>
              <w:pPrChange w:id="697" w:author="Fernandes, Richard [2]" w:date="2020-07-14T17:17:00Z">
                <w:pPr/>
              </w:pPrChange>
            </w:pPr>
            <w:ins w:id="698" w:author="Fernandes, Richard" w:date="2019-03-25T09:52:00Z">
              <w:r>
                <w:t>Required data is ingested and staged for compute</w:t>
              </w:r>
            </w:ins>
          </w:p>
        </w:tc>
      </w:tr>
      <w:tr w:rsidR="004079BD" w:rsidTr="00A14720">
        <w:trPr>
          <w:ins w:id="699" w:author="Fernandes, Richard" w:date="2019-03-25T09:52:00Z"/>
        </w:trPr>
        <w:tc>
          <w:tcPr>
            <w:tcW w:w="1731" w:type="dxa"/>
          </w:tcPr>
          <w:p w:rsidR="004079BD" w:rsidRDefault="004079BD" w:rsidP="003F5E76">
            <w:pPr>
              <w:rPr>
                <w:ins w:id="700" w:author="Fernandes, Richard" w:date="2019-03-25T09:52:00Z"/>
              </w:rPr>
              <w:pPrChange w:id="701" w:author="Fernandes, Richard [2]" w:date="2020-07-14T17:17:00Z">
                <w:pPr/>
              </w:pPrChange>
            </w:pPr>
            <w:ins w:id="702" w:author="Fernandes, Richard" w:date="2019-03-25T09:52:00Z">
              <w:r>
                <w:t>L2A product generated</w:t>
              </w:r>
            </w:ins>
          </w:p>
        </w:tc>
        <w:tc>
          <w:tcPr>
            <w:tcW w:w="1608" w:type="dxa"/>
          </w:tcPr>
          <w:p w:rsidR="004079BD" w:rsidRDefault="004079BD" w:rsidP="003F5E76">
            <w:pPr>
              <w:rPr>
                <w:ins w:id="703" w:author="Fernandes, Richard" w:date="2019-03-25T09:52:00Z"/>
              </w:rPr>
              <w:pPrChange w:id="704" w:author="Fernandes, Richard [2]" w:date="2020-07-14T17:17:00Z">
                <w:pPr/>
              </w:pPrChange>
            </w:pPr>
            <w:ins w:id="705" w:author="Fernandes, Richard" w:date="2019-03-25T09:52:00Z">
              <w:r>
                <w:t>Data Ingest completed.</w:t>
              </w:r>
            </w:ins>
          </w:p>
        </w:tc>
        <w:tc>
          <w:tcPr>
            <w:tcW w:w="1140" w:type="dxa"/>
          </w:tcPr>
          <w:p w:rsidR="004079BD" w:rsidRDefault="004079BD" w:rsidP="003F5E76">
            <w:pPr>
              <w:rPr>
                <w:ins w:id="706" w:author="Fernandes, Richard" w:date="2019-03-25T09:52:00Z"/>
              </w:rPr>
              <w:pPrChange w:id="707" w:author="Fernandes, Richard [2]" w:date="2020-07-14T17:17:00Z">
                <w:pPr/>
              </w:pPrChange>
            </w:pPr>
            <w:ins w:id="708" w:author="Fernandes, Richard" w:date="2019-03-25T09:52:00Z">
              <w:r>
                <w:t>4:00</w:t>
              </w:r>
            </w:ins>
          </w:p>
        </w:tc>
        <w:tc>
          <w:tcPr>
            <w:tcW w:w="1132" w:type="dxa"/>
          </w:tcPr>
          <w:p w:rsidR="004079BD" w:rsidRDefault="004079BD" w:rsidP="003F5E76">
            <w:pPr>
              <w:rPr>
                <w:ins w:id="709" w:author="Fernandes, Richard" w:date="2019-03-25T09:52:00Z"/>
              </w:rPr>
              <w:pPrChange w:id="710" w:author="Fernandes, Richard [2]" w:date="2020-07-14T17:17:00Z">
                <w:pPr/>
              </w:pPrChange>
            </w:pPr>
            <w:ins w:id="711" w:author="Fernandes, Richard" w:date="2019-03-25T09:52:00Z">
              <w:r>
                <w:t>2:00</w:t>
              </w:r>
            </w:ins>
          </w:p>
        </w:tc>
        <w:tc>
          <w:tcPr>
            <w:tcW w:w="802" w:type="dxa"/>
          </w:tcPr>
          <w:p w:rsidR="004079BD" w:rsidRDefault="004079BD" w:rsidP="003F5E76">
            <w:pPr>
              <w:rPr>
                <w:ins w:id="712" w:author="Fernandes, Richard" w:date="2019-03-25T09:52:00Z"/>
              </w:rPr>
              <w:pPrChange w:id="713" w:author="Fernandes, Richard [2]" w:date="2020-07-14T17:17:00Z">
                <w:pPr/>
              </w:pPrChange>
            </w:pPr>
            <w:ins w:id="714" w:author="Fernandes, Richard" w:date="2019-03-25T09:52:00Z">
              <w:r>
                <w:t>1:10hr</w:t>
              </w:r>
            </w:ins>
          </w:p>
        </w:tc>
        <w:tc>
          <w:tcPr>
            <w:tcW w:w="2937" w:type="dxa"/>
          </w:tcPr>
          <w:p w:rsidR="004079BD" w:rsidRDefault="004079BD" w:rsidP="003F5E76">
            <w:pPr>
              <w:rPr>
                <w:ins w:id="715" w:author="Fernandes, Richard" w:date="2019-03-25T09:52:00Z"/>
              </w:rPr>
              <w:pPrChange w:id="716" w:author="Fernandes, Richard [2]" w:date="2020-07-14T17:17:00Z">
                <w:pPr/>
              </w:pPrChange>
            </w:pPr>
            <w:ins w:id="717" w:author="Fernandes, Richard" w:date="2019-03-25T09:52:00Z">
              <w:r>
                <w:t>Generation of L2A products from L1A input</w:t>
              </w:r>
            </w:ins>
          </w:p>
        </w:tc>
      </w:tr>
      <w:tr w:rsidR="004079BD" w:rsidTr="00A14720">
        <w:trPr>
          <w:ins w:id="718" w:author="Fernandes, Richard" w:date="2019-03-25T09:52:00Z"/>
        </w:trPr>
        <w:tc>
          <w:tcPr>
            <w:tcW w:w="1731" w:type="dxa"/>
          </w:tcPr>
          <w:p w:rsidR="004079BD" w:rsidRDefault="004079BD" w:rsidP="003F5E76">
            <w:pPr>
              <w:rPr>
                <w:ins w:id="719" w:author="Fernandes, Richard" w:date="2019-03-25T09:52:00Z"/>
              </w:rPr>
              <w:pPrChange w:id="720" w:author="Fernandes, Richard [2]" w:date="2020-07-14T17:17:00Z">
                <w:pPr/>
              </w:pPrChange>
            </w:pPr>
            <w:ins w:id="721" w:author="Fernandes, Richard" w:date="2019-03-25T09:52:00Z">
              <w:r>
                <w:t>L2A Product archived</w:t>
              </w:r>
            </w:ins>
          </w:p>
        </w:tc>
        <w:tc>
          <w:tcPr>
            <w:tcW w:w="1608" w:type="dxa"/>
          </w:tcPr>
          <w:p w:rsidR="004079BD" w:rsidRDefault="004079BD" w:rsidP="003F5E76">
            <w:pPr>
              <w:rPr>
                <w:ins w:id="722" w:author="Fernandes, Richard" w:date="2019-03-25T09:52:00Z"/>
              </w:rPr>
              <w:pPrChange w:id="723" w:author="Fernandes, Richard [2]" w:date="2020-07-14T17:17:00Z">
                <w:pPr/>
              </w:pPrChange>
            </w:pPr>
            <w:ins w:id="724" w:author="Fernandes, Richard" w:date="2019-03-25T09:52:00Z">
              <w:r>
                <w:t>L2A Product generated</w:t>
              </w:r>
            </w:ins>
          </w:p>
        </w:tc>
        <w:tc>
          <w:tcPr>
            <w:tcW w:w="1140" w:type="dxa"/>
          </w:tcPr>
          <w:p w:rsidR="004079BD" w:rsidRDefault="004079BD" w:rsidP="003F5E76">
            <w:pPr>
              <w:rPr>
                <w:ins w:id="725" w:author="Fernandes, Richard" w:date="2019-03-25T09:52:00Z"/>
              </w:rPr>
              <w:pPrChange w:id="726" w:author="Fernandes, Richard [2]" w:date="2020-07-14T17:17:00Z">
                <w:pPr/>
              </w:pPrChange>
            </w:pPr>
            <w:ins w:id="727" w:author="Fernandes, Richard" w:date="2019-03-25T09:52:00Z">
              <w:r>
                <w:t>1:00</w:t>
              </w:r>
            </w:ins>
          </w:p>
        </w:tc>
        <w:tc>
          <w:tcPr>
            <w:tcW w:w="1132" w:type="dxa"/>
          </w:tcPr>
          <w:p w:rsidR="004079BD" w:rsidRDefault="004079BD" w:rsidP="003F5E76">
            <w:pPr>
              <w:rPr>
                <w:ins w:id="728" w:author="Fernandes, Richard" w:date="2019-03-25T09:52:00Z"/>
              </w:rPr>
              <w:pPrChange w:id="729" w:author="Fernandes, Richard [2]" w:date="2020-07-14T17:17:00Z">
                <w:pPr/>
              </w:pPrChange>
            </w:pPr>
            <w:ins w:id="730" w:author="Fernandes, Richard" w:date="2019-03-25T09:52:00Z">
              <w:r>
                <w:t>1:00</w:t>
              </w:r>
            </w:ins>
          </w:p>
        </w:tc>
        <w:tc>
          <w:tcPr>
            <w:tcW w:w="802" w:type="dxa"/>
          </w:tcPr>
          <w:p w:rsidR="004079BD" w:rsidRDefault="004079BD" w:rsidP="003F5E76">
            <w:pPr>
              <w:rPr>
                <w:ins w:id="731" w:author="Fernandes, Richard" w:date="2019-03-25T09:52:00Z"/>
              </w:rPr>
              <w:pPrChange w:id="732" w:author="Fernandes, Richard [2]" w:date="2020-07-14T17:17:00Z">
                <w:pPr/>
              </w:pPrChange>
            </w:pPr>
            <w:ins w:id="733" w:author="Fernandes, Richard" w:date="2019-03-25T09:52:00Z">
              <w:r>
                <w:t>0:10</w:t>
              </w:r>
            </w:ins>
          </w:p>
        </w:tc>
        <w:tc>
          <w:tcPr>
            <w:tcW w:w="2937" w:type="dxa"/>
          </w:tcPr>
          <w:p w:rsidR="004079BD" w:rsidRDefault="004079BD" w:rsidP="003F5E76">
            <w:pPr>
              <w:rPr>
                <w:ins w:id="734" w:author="Fernandes, Richard" w:date="2019-03-25T09:52:00Z"/>
              </w:rPr>
              <w:pPrChange w:id="735" w:author="Fernandes, Richard [2]" w:date="2020-07-14T17:17:00Z">
                <w:pPr/>
              </w:pPrChange>
            </w:pPr>
            <w:ins w:id="736" w:author="Fernandes, Richard" w:date="2019-03-25T09:52:00Z">
              <w:r>
                <w:t xml:space="preserve">Intermediate L2A </w:t>
              </w:r>
              <w:proofErr w:type="spellStart"/>
              <w:r>
                <w:t>produyct</w:t>
              </w:r>
              <w:proofErr w:type="spellEnd"/>
              <w:r>
                <w:t xml:space="preserve"> arrives at archive</w:t>
              </w:r>
            </w:ins>
          </w:p>
        </w:tc>
      </w:tr>
      <w:tr w:rsidR="004079BD" w:rsidTr="00A14720">
        <w:trPr>
          <w:ins w:id="737" w:author="Fernandes, Richard" w:date="2019-03-25T09:52:00Z"/>
        </w:trPr>
        <w:tc>
          <w:tcPr>
            <w:tcW w:w="1731" w:type="dxa"/>
          </w:tcPr>
          <w:p w:rsidR="004079BD" w:rsidRDefault="004079BD" w:rsidP="003F5E76">
            <w:pPr>
              <w:rPr>
                <w:ins w:id="738" w:author="Fernandes, Richard" w:date="2019-03-25T09:52:00Z"/>
              </w:rPr>
              <w:pPrChange w:id="739" w:author="Fernandes, Richard [2]" w:date="2020-07-14T17:17:00Z">
                <w:pPr/>
              </w:pPrChange>
            </w:pPr>
            <w:ins w:id="740" w:author="Fernandes, Richard" w:date="2019-03-25T09:52:00Z">
              <w:r>
                <w:t>Training Database Produced</w:t>
              </w:r>
            </w:ins>
          </w:p>
        </w:tc>
        <w:tc>
          <w:tcPr>
            <w:tcW w:w="1608" w:type="dxa"/>
          </w:tcPr>
          <w:p w:rsidR="004079BD" w:rsidRDefault="004079BD" w:rsidP="003F5E76">
            <w:pPr>
              <w:rPr>
                <w:ins w:id="741" w:author="Fernandes, Richard" w:date="2019-03-25T09:52:00Z"/>
              </w:rPr>
              <w:pPrChange w:id="742" w:author="Fernandes, Richard [2]" w:date="2020-07-14T17:17:00Z">
                <w:pPr/>
              </w:pPrChange>
            </w:pPr>
            <w:ins w:id="743" w:author="Fernandes, Richard" w:date="2019-03-25T09:52:00Z">
              <w:r>
                <w:t>User submits product request</w:t>
              </w:r>
            </w:ins>
          </w:p>
        </w:tc>
        <w:tc>
          <w:tcPr>
            <w:tcW w:w="1140" w:type="dxa"/>
          </w:tcPr>
          <w:p w:rsidR="004079BD" w:rsidRDefault="004079BD" w:rsidP="003F5E76">
            <w:pPr>
              <w:rPr>
                <w:ins w:id="744" w:author="Fernandes, Richard" w:date="2019-03-25T09:52:00Z"/>
              </w:rPr>
              <w:pPrChange w:id="745" w:author="Fernandes, Richard [2]" w:date="2020-07-14T17:17:00Z">
                <w:pPr/>
              </w:pPrChange>
            </w:pPr>
            <w:ins w:id="746" w:author="Fernandes, Richard" w:date="2019-03-25T09:52:00Z">
              <w:r w:rsidRPr="004A7E77">
                <w:t>2:00</w:t>
              </w:r>
            </w:ins>
          </w:p>
        </w:tc>
        <w:tc>
          <w:tcPr>
            <w:tcW w:w="1132" w:type="dxa"/>
          </w:tcPr>
          <w:p w:rsidR="004079BD" w:rsidRDefault="004079BD" w:rsidP="003F5E76">
            <w:pPr>
              <w:rPr>
                <w:ins w:id="747" w:author="Fernandes, Richard" w:date="2019-03-25T09:52:00Z"/>
              </w:rPr>
              <w:pPrChange w:id="748" w:author="Fernandes, Richard [2]" w:date="2020-07-14T17:17:00Z">
                <w:pPr/>
              </w:pPrChange>
            </w:pPr>
            <w:ins w:id="749" w:author="Fernandes, Richard" w:date="2019-03-25T09:52:00Z">
              <w:r w:rsidRPr="004A7E77">
                <w:t>2:00</w:t>
              </w:r>
            </w:ins>
          </w:p>
        </w:tc>
        <w:tc>
          <w:tcPr>
            <w:tcW w:w="802" w:type="dxa"/>
          </w:tcPr>
          <w:p w:rsidR="004079BD" w:rsidRDefault="004079BD" w:rsidP="003F5E76">
            <w:pPr>
              <w:rPr>
                <w:ins w:id="750" w:author="Fernandes, Richard" w:date="2019-03-25T09:52:00Z"/>
              </w:rPr>
              <w:pPrChange w:id="751" w:author="Fernandes, Richard [2]" w:date="2020-07-14T17:17:00Z">
                <w:pPr/>
              </w:pPrChange>
            </w:pPr>
            <w:ins w:id="752" w:author="Fernandes, Richard" w:date="2019-03-25T09:52:00Z">
              <w:r>
                <w:t>1hr</w:t>
              </w:r>
            </w:ins>
          </w:p>
        </w:tc>
        <w:tc>
          <w:tcPr>
            <w:tcW w:w="2937" w:type="dxa"/>
          </w:tcPr>
          <w:p w:rsidR="004079BD" w:rsidRDefault="004079BD" w:rsidP="003F5E76">
            <w:pPr>
              <w:rPr>
                <w:ins w:id="753" w:author="Fernandes, Richard" w:date="2019-03-25T09:52:00Z"/>
              </w:rPr>
              <w:pPrChange w:id="754" w:author="Fernandes, Richard [2]" w:date="2020-07-14T17:17:00Z">
                <w:pPr/>
              </w:pPrChange>
            </w:pPr>
            <w:ins w:id="755" w:author="Fernandes, Richard" w:date="2019-03-25T09:52:00Z">
              <w:r>
                <w:t>Training data generated as required using simulations and input data.</w:t>
              </w:r>
            </w:ins>
          </w:p>
        </w:tc>
      </w:tr>
      <w:tr w:rsidR="004079BD" w:rsidTr="00A14720">
        <w:trPr>
          <w:ins w:id="756" w:author="Fernandes, Richard" w:date="2019-03-25T09:52:00Z"/>
        </w:trPr>
        <w:tc>
          <w:tcPr>
            <w:tcW w:w="1731" w:type="dxa"/>
          </w:tcPr>
          <w:p w:rsidR="004079BD" w:rsidRDefault="004079BD" w:rsidP="003F5E76">
            <w:pPr>
              <w:rPr>
                <w:ins w:id="757" w:author="Fernandes, Richard" w:date="2019-03-25T09:52:00Z"/>
              </w:rPr>
              <w:pPrChange w:id="758" w:author="Fernandes, Richard [2]" w:date="2020-07-14T17:17:00Z">
                <w:pPr/>
              </w:pPrChange>
            </w:pPr>
            <w:ins w:id="759" w:author="Fernandes, Richard" w:date="2019-03-25T09:52:00Z">
              <w:r>
                <w:t>Calibration of inversion algorithm</w:t>
              </w:r>
            </w:ins>
          </w:p>
        </w:tc>
        <w:tc>
          <w:tcPr>
            <w:tcW w:w="1608" w:type="dxa"/>
          </w:tcPr>
          <w:p w:rsidR="004079BD" w:rsidRDefault="004079BD" w:rsidP="003F5E76">
            <w:pPr>
              <w:rPr>
                <w:ins w:id="760" w:author="Fernandes, Richard" w:date="2019-03-25T09:52:00Z"/>
              </w:rPr>
              <w:pPrChange w:id="761" w:author="Fernandes, Richard [2]" w:date="2020-07-14T17:17:00Z">
                <w:pPr/>
              </w:pPrChange>
            </w:pPr>
            <w:ins w:id="762" w:author="Fernandes, Richard" w:date="2019-03-25T09:52:00Z">
              <w:r>
                <w:t>Training database completed</w:t>
              </w:r>
            </w:ins>
          </w:p>
        </w:tc>
        <w:tc>
          <w:tcPr>
            <w:tcW w:w="1140" w:type="dxa"/>
          </w:tcPr>
          <w:p w:rsidR="004079BD" w:rsidRDefault="004079BD" w:rsidP="003F5E76">
            <w:pPr>
              <w:rPr>
                <w:ins w:id="763" w:author="Fernandes, Richard" w:date="2019-03-25T09:52:00Z"/>
              </w:rPr>
              <w:pPrChange w:id="764" w:author="Fernandes, Richard [2]" w:date="2020-07-14T17:17:00Z">
                <w:pPr/>
              </w:pPrChange>
            </w:pPr>
            <w:ins w:id="765" w:author="Fernandes, Richard" w:date="2019-03-25T09:52:00Z">
              <w:r>
                <w:t>2:00</w:t>
              </w:r>
            </w:ins>
          </w:p>
        </w:tc>
        <w:tc>
          <w:tcPr>
            <w:tcW w:w="1132" w:type="dxa"/>
          </w:tcPr>
          <w:p w:rsidR="004079BD" w:rsidRDefault="004079BD" w:rsidP="003F5E76">
            <w:pPr>
              <w:rPr>
                <w:ins w:id="766" w:author="Fernandes, Richard" w:date="2019-03-25T09:52:00Z"/>
              </w:rPr>
              <w:pPrChange w:id="767" w:author="Fernandes, Richard [2]" w:date="2020-07-14T17:17:00Z">
                <w:pPr/>
              </w:pPrChange>
            </w:pPr>
            <w:ins w:id="768" w:author="Fernandes, Richard" w:date="2019-03-25T09:52:00Z">
              <w:r>
                <w:t>1:00</w:t>
              </w:r>
            </w:ins>
          </w:p>
        </w:tc>
        <w:tc>
          <w:tcPr>
            <w:tcW w:w="802" w:type="dxa"/>
          </w:tcPr>
          <w:p w:rsidR="004079BD" w:rsidRDefault="004079BD" w:rsidP="003F5E76">
            <w:pPr>
              <w:rPr>
                <w:ins w:id="769" w:author="Fernandes, Richard" w:date="2019-03-25T09:52:00Z"/>
              </w:rPr>
              <w:pPrChange w:id="770" w:author="Fernandes, Richard [2]" w:date="2020-07-14T17:17:00Z">
                <w:pPr/>
              </w:pPrChange>
            </w:pPr>
            <w:ins w:id="771" w:author="Fernandes, Richard" w:date="2019-03-25T09:52:00Z">
              <w:r>
                <w:t>0:10</w:t>
              </w:r>
            </w:ins>
          </w:p>
        </w:tc>
        <w:tc>
          <w:tcPr>
            <w:tcW w:w="2937" w:type="dxa"/>
          </w:tcPr>
          <w:p w:rsidR="004079BD" w:rsidRDefault="004079BD" w:rsidP="003F5E76">
            <w:pPr>
              <w:rPr>
                <w:ins w:id="772" w:author="Fernandes, Richard" w:date="2019-03-25T09:52:00Z"/>
              </w:rPr>
              <w:pPrChange w:id="773" w:author="Fernandes, Richard [2]" w:date="2020-07-14T17:17:00Z">
                <w:pPr/>
              </w:pPrChange>
            </w:pPr>
            <w:ins w:id="774" w:author="Fernandes, Richard" w:date="2019-03-25T09:52:00Z">
              <w:r>
                <w:t>Inversion algorithm calibrated using training data.</w:t>
              </w:r>
            </w:ins>
          </w:p>
        </w:tc>
      </w:tr>
      <w:tr w:rsidR="004079BD" w:rsidTr="00A14720">
        <w:trPr>
          <w:ins w:id="775" w:author="Fernandes, Richard" w:date="2019-03-25T09:52:00Z"/>
        </w:trPr>
        <w:tc>
          <w:tcPr>
            <w:tcW w:w="1731" w:type="dxa"/>
          </w:tcPr>
          <w:p w:rsidR="004079BD" w:rsidRDefault="004079BD" w:rsidP="003F5E76">
            <w:pPr>
              <w:rPr>
                <w:ins w:id="776" w:author="Fernandes, Richard" w:date="2019-03-25T09:52:00Z"/>
              </w:rPr>
              <w:pPrChange w:id="777" w:author="Fernandes, Richard [2]" w:date="2020-07-14T17:17:00Z">
                <w:pPr/>
              </w:pPrChange>
            </w:pPr>
            <w:ins w:id="778" w:author="Fernandes, Richard" w:date="2019-03-25T09:52:00Z">
              <w:r>
                <w:t>Initial estimation of biophysical  parameters</w:t>
              </w:r>
            </w:ins>
          </w:p>
        </w:tc>
        <w:tc>
          <w:tcPr>
            <w:tcW w:w="1608" w:type="dxa"/>
          </w:tcPr>
          <w:p w:rsidR="004079BD" w:rsidRDefault="004079BD" w:rsidP="003F5E76">
            <w:pPr>
              <w:rPr>
                <w:ins w:id="779" w:author="Fernandes, Richard" w:date="2019-03-25T09:52:00Z"/>
              </w:rPr>
              <w:pPrChange w:id="780" w:author="Fernandes, Richard [2]" w:date="2020-07-14T17:17:00Z">
                <w:pPr/>
              </w:pPrChange>
            </w:pPr>
            <w:ins w:id="781" w:author="Fernandes, Richard" w:date="2019-03-25T09:52:00Z">
              <w:r>
                <w:t>Inversion algorithm calibrated</w:t>
              </w:r>
            </w:ins>
          </w:p>
        </w:tc>
        <w:tc>
          <w:tcPr>
            <w:tcW w:w="1140" w:type="dxa"/>
          </w:tcPr>
          <w:p w:rsidR="004079BD" w:rsidRDefault="004079BD" w:rsidP="003F5E76">
            <w:pPr>
              <w:rPr>
                <w:ins w:id="782" w:author="Fernandes, Richard" w:date="2019-03-25T09:52:00Z"/>
              </w:rPr>
              <w:pPrChange w:id="783" w:author="Fernandes, Richard [2]" w:date="2020-07-14T17:17:00Z">
                <w:pPr/>
              </w:pPrChange>
            </w:pPr>
            <w:ins w:id="784" w:author="Fernandes, Richard" w:date="2019-03-25T09:52:00Z">
              <w:r>
                <w:t>1:00</w:t>
              </w:r>
            </w:ins>
          </w:p>
        </w:tc>
        <w:tc>
          <w:tcPr>
            <w:tcW w:w="1132" w:type="dxa"/>
          </w:tcPr>
          <w:p w:rsidR="004079BD" w:rsidRDefault="004079BD" w:rsidP="003F5E76">
            <w:pPr>
              <w:rPr>
                <w:ins w:id="785" w:author="Fernandes, Richard" w:date="2019-03-25T09:52:00Z"/>
              </w:rPr>
              <w:pPrChange w:id="786" w:author="Fernandes, Richard [2]" w:date="2020-07-14T17:17:00Z">
                <w:pPr/>
              </w:pPrChange>
            </w:pPr>
            <w:ins w:id="787" w:author="Fernandes, Richard" w:date="2019-03-25T09:52:00Z">
              <w:r>
                <w:t>1:00</w:t>
              </w:r>
            </w:ins>
          </w:p>
        </w:tc>
        <w:tc>
          <w:tcPr>
            <w:tcW w:w="802" w:type="dxa"/>
          </w:tcPr>
          <w:p w:rsidR="004079BD" w:rsidRDefault="004079BD" w:rsidP="003F5E76">
            <w:pPr>
              <w:rPr>
                <w:ins w:id="788" w:author="Fernandes, Richard" w:date="2019-03-25T09:52:00Z"/>
              </w:rPr>
              <w:pPrChange w:id="789" w:author="Fernandes, Richard [2]" w:date="2020-07-14T17:17:00Z">
                <w:pPr/>
              </w:pPrChange>
            </w:pPr>
            <w:ins w:id="790" w:author="Fernandes, Richard" w:date="2019-03-25T09:52:00Z">
              <w:r>
                <w:t>0:10</w:t>
              </w:r>
            </w:ins>
          </w:p>
        </w:tc>
        <w:tc>
          <w:tcPr>
            <w:tcW w:w="2937" w:type="dxa"/>
          </w:tcPr>
          <w:p w:rsidR="004079BD" w:rsidRDefault="004079BD" w:rsidP="003F5E76">
            <w:pPr>
              <w:rPr>
                <w:ins w:id="791" w:author="Fernandes, Richard" w:date="2019-03-25T09:52:00Z"/>
              </w:rPr>
              <w:pPrChange w:id="792" w:author="Fernandes, Richard [2]" w:date="2020-07-14T17:17:00Z">
                <w:pPr/>
              </w:pPrChange>
            </w:pPr>
            <w:ins w:id="793" w:author="Fernandes, Richard" w:date="2019-03-25T09:52:00Z">
              <w:r>
                <w:t>Initial products estimated using inversion algorithms.</w:t>
              </w:r>
            </w:ins>
          </w:p>
        </w:tc>
      </w:tr>
      <w:tr w:rsidR="004079BD" w:rsidTr="00A14720">
        <w:trPr>
          <w:ins w:id="794" w:author="Fernandes, Richard" w:date="2019-03-25T09:52:00Z"/>
        </w:trPr>
        <w:tc>
          <w:tcPr>
            <w:tcW w:w="1731" w:type="dxa"/>
          </w:tcPr>
          <w:p w:rsidR="004079BD" w:rsidRDefault="004079BD" w:rsidP="003F5E76">
            <w:pPr>
              <w:rPr>
                <w:ins w:id="795" w:author="Fernandes, Richard" w:date="2019-03-25T09:52:00Z"/>
              </w:rPr>
              <w:pPrChange w:id="796" w:author="Fernandes, Richard [2]" w:date="2020-07-14T17:17:00Z">
                <w:pPr/>
              </w:pPrChange>
            </w:pPr>
            <w:ins w:id="797" w:author="Fernandes, Richard" w:date="2019-03-25T09:52:00Z">
              <w:r>
                <w:t>Regularization of inversion algorithm</w:t>
              </w:r>
            </w:ins>
          </w:p>
        </w:tc>
        <w:tc>
          <w:tcPr>
            <w:tcW w:w="1608" w:type="dxa"/>
          </w:tcPr>
          <w:p w:rsidR="004079BD" w:rsidRDefault="004079BD" w:rsidP="003F5E76">
            <w:pPr>
              <w:rPr>
                <w:ins w:id="798" w:author="Fernandes, Richard" w:date="2019-03-25T09:52:00Z"/>
              </w:rPr>
              <w:pPrChange w:id="799" w:author="Fernandes, Richard [2]" w:date="2020-07-14T17:17:00Z">
                <w:pPr/>
              </w:pPrChange>
            </w:pPr>
            <w:ins w:id="800" w:author="Fernandes, Richard" w:date="2019-03-25T09:52:00Z">
              <w:r>
                <w:t>Initial estimation completed</w:t>
              </w:r>
            </w:ins>
          </w:p>
        </w:tc>
        <w:tc>
          <w:tcPr>
            <w:tcW w:w="1140" w:type="dxa"/>
          </w:tcPr>
          <w:p w:rsidR="004079BD" w:rsidRDefault="004079BD" w:rsidP="003F5E76">
            <w:pPr>
              <w:rPr>
                <w:ins w:id="801" w:author="Fernandes, Richard" w:date="2019-03-25T09:52:00Z"/>
              </w:rPr>
              <w:pPrChange w:id="802" w:author="Fernandes, Richard [2]" w:date="2020-07-14T17:17:00Z">
                <w:pPr/>
              </w:pPrChange>
            </w:pPr>
            <w:ins w:id="803" w:author="Fernandes, Richard" w:date="2019-03-25T09:52:00Z">
              <w:r>
                <w:t>1:00</w:t>
              </w:r>
            </w:ins>
          </w:p>
        </w:tc>
        <w:tc>
          <w:tcPr>
            <w:tcW w:w="1132" w:type="dxa"/>
          </w:tcPr>
          <w:p w:rsidR="004079BD" w:rsidRDefault="004079BD" w:rsidP="003F5E76">
            <w:pPr>
              <w:rPr>
                <w:ins w:id="804" w:author="Fernandes, Richard" w:date="2019-03-25T09:52:00Z"/>
              </w:rPr>
              <w:pPrChange w:id="805" w:author="Fernandes, Richard [2]" w:date="2020-07-14T17:17:00Z">
                <w:pPr/>
              </w:pPrChange>
            </w:pPr>
            <w:ins w:id="806" w:author="Fernandes, Richard" w:date="2019-03-25T09:52:00Z">
              <w:r>
                <w:t>1:00</w:t>
              </w:r>
            </w:ins>
          </w:p>
        </w:tc>
        <w:tc>
          <w:tcPr>
            <w:tcW w:w="802" w:type="dxa"/>
          </w:tcPr>
          <w:p w:rsidR="004079BD" w:rsidRDefault="004079BD" w:rsidP="003F5E76">
            <w:pPr>
              <w:rPr>
                <w:ins w:id="807" w:author="Fernandes, Richard" w:date="2019-03-25T09:52:00Z"/>
              </w:rPr>
              <w:pPrChange w:id="808" w:author="Fernandes, Richard [2]" w:date="2020-07-14T17:17:00Z">
                <w:pPr/>
              </w:pPrChange>
            </w:pPr>
            <w:ins w:id="809" w:author="Fernandes, Richard" w:date="2019-03-25T09:52:00Z">
              <w:r>
                <w:t>0:10</w:t>
              </w:r>
            </w:ins>
          </w:p>
        </w:tc>
        <w:tc>
          <w:tcPr>
            <w:tcW w:w="2937" w:type="dxa"/>
          </w:tcPr>
          <w:p w:rsidR="004079BD" w:rsidRDefault="004079BD" w:rsidP="003F5E76">
            <w:pPr>
              <w:rPr>
                <w:ins w:id="810" w:author="Fernandes, Richard" w:date="2019-03-25T09:52:00Z"/>
              </w:rPr>
              <w:pPrChange w:id="811" w:author="Fernandes, Richard [2]" w:date="2020-07-14T17:17:00Z">
                <w:pPr/>
              </w:pPrChange>
            </w:pPr>
            <w:ins w:id="812" w:author="Fernandes, Richard" w:date="2019-03-25T09:52:00Z">
              <w:r>
                <w:t>Inversion algorithms revised using initial estimates and ancillary data.</w:t>
              </w:r>
            </w:ins>
          </w:p>
        </w:tc>
      </w:tr>
      <w:tr w:rsidR="004079BD" w:rsidTr="00A14720">
        <w:trPr>
          <w:ins w:id="813" w:author="Fernandes, Richard" w:date="2019-03-25T09:52:00Z"/>
        </w:trPr>
        <w:tc>
          <w:tcPr>
            <w:tcW w:w="1731" w:type="dxa"/>
          </w:tcPr>
          <w:p w:rsidR="004079BD" w:rsidRDefault="004079BD" w:rsidP="003F5E76">
            <w:pPr>
              <w:rPr>
                <w:ins w:id="814" w:author="Fernandes, Richard" w:date="2019-03-25T09:52:00Z"/>
              </w:rPr>
              <w:pPrChange w:id="815" w:author="Fernandes, Richard [2]" w:date="2020-07-14T17:17:00Z">
                <w:pPr/>
              </w:pPrChange>
            </w:pPr>
            <w:ins w:id="816" w:author="Fernandes, Richard" w:date="2019-03-25T09:52:00Z">
              <w:r>
                <w:t>Product generated</w:t>
              </w:r>
            </w:ins>
          </w:p>
        </w:tc>
        <w:tc>
          <w:tcPr>
            <w:tcW w:w="1608" w:type="dxa"/>
          </w:tcPr>
          <w:p w:rsidR="004079BD" w:rsidRDefault="004079BD" w:rsidP="003F5E76">
            <w:pPr>
              <w:rPr>
                <w:ins w:id="817" w:author="Fernandes, Richard" w:date="2019-03-25T09:52:00Z"/>
              </w:rPr>
              <w:pPrChange w:id="818" w:author="Fernandes, Richard [2]" w:date="2020-07-14T17:17:00Z">
                <w:pPr/>
              </w:pPrChange>
            </w:pPr>
            <w:ins w:id="819" w:author="Fernandes, Richard" w:date="2019-03-25T09:52:00Z">
              <w:r>
                <w:t>Inversion algorithm regularized</w:t>
              </w:r>
            </w:ins>
          </w:p>
        </w:tc>
        <w:tc>
          <w:tcPr>
            <w:tcW w:w="1140" w:type="dxa"/>
          </w:tcPr>
          <w:p w:rsidR="004079BD" w:rsidRDefault="004079BD" w:rsidP="003F5E76">
            <w:pPr>
              <w:rPr>
                <w:ins w:id="820" w:author="Fernandes, Richard" w:date="2019-03-25T09:52:00Z"/>
              </w:rPr>
              <w:pPrChange w:id="821" w:author="Fernandes, Richard [2]" w:date="2020-07-14T17:17:00Z">
                <w:pPr/>
              </w:pPrChange>
            </w:pPr>
            <w:ins w:id="822" w:author="Fernandes, Richard" w:date="2019-03-25T09:52:00Z">
              <w:r>
                <w:t>1:00</w:t>
              </w:r>
            </w:ins>
          </w:p>
        </w:tc>
        <w:tc>
          <w:tcPr>
            <w:tcW w:w="1132" w:type="dxa"/>
          </w:tcPr>
          <w:p w:rsidR="004079BD" w:rsidRDefault="004079BD" w:rsidP="003F5E76">
            <w:pPr>
              <w:rPr>
                <w:ins w:id="823" w:author="Fernandes, Richard" w:date="2019-03-25T09:52:00Z"/>
              </w:rPr>
              <w:pPrChange w:id="824" w:author="Fernandes, Richard [2]" w:date="2020-07-14T17:17:00Z">
                <w:pPr/>
              </w:pPrChange>
            </w:pPr>
            <w:ins w:id="825" w:author="Fernandes, Richard" w:date="2019-03-25T09:52:00Z">
              <w:r>
                <w:t>1:00</w:t>
              </w:r>
            </w:ins>
          </w:p>
        </w:tc>
        <w:tc>
          <w:tcPr>
            <w:tcW w:w="802" w:type="dxa"/>
          </w:tcPr>
          <w:p w:rsidR="004079BD" w:rsidRDefault="004079BD" w:rsidP="003F5E76">
            <w:pPr>
              <w:rPr>
                <w:ins w:id="826" w:author="Fernandes, Richard" w:date="2019-03-25T09:52:00Z"/>
              </w:rPr>
              <w:pPrChange w:id="827" w:author="Fernandes, Richard [2]" w:date="2020-07-14T17:17:00Z">
                <w:pPr/>
              </w:pPrChange>
            </w:pPr>
            <w:ins w:id="828" w:author="Fernandes, Richard" w:date="2019-03-25T09:52:00Z">
              <w:r>
                <w:t>0:10</w:t>
              </w:r>
            </w:ins>
          </w:p>
        </w:tc>
        <w:tc>
          <w:tcPr>
            <w:tcW w:w="2937" w:type="dxa"/>
          </w:tcPr>
          <w:p w:rsidR="004079BD" w:rsidRDefault="004079BD" w:rsidP="003F5E76">
            <w:pPr>
              <w:rPr>
                <w:ins w:id="829" w:author="Fernandes, Richard" w:date="2019-03-25T09:52:00Z"/>
              </w:rPr>
              <w:pPrChange w:id="830" w:author="Fernandes, Richard [2]" w:date="2020-07-14T17:17:00Z">
                <w:pPr/>
              </w:pPrChange>
            </w:pPr>
            <w:ins w:id="831" w:author="Fernandes, Richard" w:date="2019-03-25T09:52:00Z">
              <w:r>
                <w:t>Final product estimated using revised inversion algorithms.</w:t>
              </w:r>
            </w:ins>
          </w:p>
        </w:tc>
      </w:tr>
      <w:tr w:rsidR="004079BD" w:rsidTr="00A14720">
        <w:trPr>
          <w:ins w:id="832" w:author="Fernandes, Richard" w:date="2019-03-25T09:52:00Z"/>
        </w:trPr>
        <w:tc>
          <w:tcPr>
            <w:tcW w:w="1731" w:type="dxa"/>
          </w:tcPr>
          <w:p w:rsidR="004079BD" w:rsidRDefault="004079BD" w:rsidP="003F5E76">
            <w:pPr>
              <w:rPr>
                <w:ins w:id="833" w:author="Fernandes, Richard" w:date="2019-03-25T09:52:00Z"/>
              </w:rPr>
              <w:pPrChange w:id="834" w:author="Fernandes, Richard [2]" w:date="2020-07-14T17:17:00Z">
                <w:pPr/>
              </w:pPrChange>
            </w:pPr>
            <w:ins w:id="835" w:author="Fernandes, Richard" w:date="2019-03-25T09:52:00Z">
              <w:r>
                <w:lastRenderedPageBreak/>
                <w:t>Product archived</w:t>
              </w:r>
            </w:ins>
          </w:p>
        </w:tc>
        <w:tc>
          <w:tcPr>
            <w:tcW w:w="1608" w:type="dxa"/>
          </w:tcPr>
          <w:p w:rsidR="004079BD" w:rsidRDefault="004079BD" w:rsidP="003F5E76">
            <w:pPr>
              <w:rPr>
                <w:ins w:id="836" w:author="Fernandes, Richard" w:date="2019-03-25T09:52:00Z"/>
              </w:rPr>
              <w:pPrChange w:id="837" w:author="Fernandes, Richard [2]" w:date="2020-07-14T17:17:00Z">
                <w:pPr/>
              </w:pPrChange>
            </w:pPr>
            <w:ins w:id="838" w:author="Fernandes, Richard" w:date="2019-03-25T09:52:00Z">
              <w:r>
                <w:t>Product generated</w:t>
              </w:r>
            </w:ins>
          </w:p>
        </w:tc>
        <w:tc>
          <w:tcPr>
            <w:tcW w:w="1140" w:type="dxa"/>
          </w:tcPr>
          <w:p w:rsidR="004079BD" w:rsidRDefault="004079BD" w:rsidP="003F5E76">
            <w:pPr>
              <w:rPr>
                <w:ins w:id="839" w:author="Fernandes, Richard" w:date="2019-03-25T09:52:00Z"/>
              </w:rPr>
              <w:pPrChange w:id="840" w:author="Fernandes, Richard [2]" w:date="2020-07-14T17:17:00Z">
                <w:pPr/>
              </w:pPrChange>
            </w:pPr>
            <w:ins w:id="841" w:author="Fernandes, Richard" w:date="2019-03-25T09:52:00Z">
              <w:r>
                <w:t>12:00</w:t>
              </w:r>
            </w:ins>
          </w:p>
        </w:tc>
        <w:tc>
          <w:tcPr>
            <w:tcW w:w="1132" w:type="dxa"/>
          </w:tcPr>
          <w:p w:rsidR="004079BD" w:rsidRDefault="004079BD" w:rsidP="003F5E76">
            <w:pPr>
              <w:rPr>
                <w:ins w:id="842" w:author="Fernandes, Richard" w:date="2019-03-25T09:52:00Z"/>
              </w:rPr>
              <w:pPrChange w:id="843" w:author="Fernandes, Richard [2]" w:date="2020-07-14T17:17:00Z">
                <w:pPr/>
              </w:pPrChange>
            </w:pPr>
            <w:ins w:id="844" w:author="Fernandes, Richard" w:date="2019-03-25T09:52:00Z">
              <w:r>
                <w:t>8:00</w:t>
              </w:r>
            </w:ins>
          </w:p>
        </w:tc>
        <w:tc>
          <w:tcPr>
            <w:tcW w:w="802" w:type="dxa"/>
          </w:tcPr>
          <w:p w:rsidR="004079BD" w:rsidRDefault="004079BD" w:rsidP="003F5E76">
            <w:pPr>
              <w:rPr>
                <w:ins w:id="845" w:author="Fernandes, Richard" w:date="2019-03-25T09:52:00Z"/>
              </w:rPr>
              <w:pPrChange w:id="846" w:author="Fernandes, Richard [2]" w:date="2020-07-14T17:17:00Z">
                <w:pPr/>
              </w:pPrChange>
            </w:pPr>
            <w:ins w:id="847" w:author="Fernandes, Richard" w:date="2019-03-25T09:52:00Z">
              <w:r>
                <w:t>3:00</w:t>
              </w:r>
            </w:ins>
          </w:p>
        </w:tc>
        <w:tc>
          <w:tcPr>
            <w:tcW w:w="2937" w:type="dxa"/>
          </w:tcPr>
          <w:p w:rsidR="004079BD" w:rsidRDefault="004079BD" w:rsidP="003F5E76">
            <w:pPr>
              <w:rPr>
                <w:ins w:id="848" w:author="Fernandes, Richard" w:date="2019-03-25T09:52:00Z"/>
              </w:rPr>
              <w:pPrChange w:id="849" w:author="Fernandes, Richard [2]" w:date="2020-07-14T17:17:00Z">
                <w:pPr/>
              </w:pPrChange>
            </w:pPr>
            <w:ins w:id="850" w:author="Fernandes, Richard" w:date="2019-03-25T09:52:00Z">
              <w:r>
                <w:t xml:space="preserve">Final product arrives at dedicated archive.  </w:t>
              </w:r>
            </w:ins>
          </w:p>
        </w:tc>
      </w:tr>
      <w:tr w:rsidR="004079BD" w:rsidTr="00A14720">
        <w:trPr>
          <w:ins w:id="851" w:author="Fernandes, Richard" w:date="2019-03-25T09:52:00Z"/>
        </w:trPr>
        <w:tc>
          <w:tcPr>
            <w:tcW w:w="1731" w:type="dxa"/>
          </w:tcPr>
          <w:p w:rsidR="004079BD" w:rsidRDefault="004079BD" w:rsidP="003F5E76">
            <w:pPr>
              <w:rPr>
                <w:ins w:id="852" w:author="Fernandes, Richard" w:date="2019-03-25T09:52:00Z"/>
              </w:rPr>
              <w:pPrChange w:id="853" w:author="Fernandes, Richard [2]" w:date="2020-07-14T17:17:00Z">
                <w:pPr/>
              </w:pPrChange>
            </w:pPr>
            <w:ins w:id="854" w:author="Fernandes, Richard" w:date="2019-03-25T09:52:00Z">
              <w:r>
                <w:t>Total</w:t>
              </w:r>
            </w:ins>
          </w:p>
        </w:tc>
        <w:tc>
          <w:tcPr>
            <w:tcW w:w="1608" w:type="dxa"/>
          </w:tcPr>
          <w:p w:rsidR="004079BD" w:rsidRDefault="004079BD" w:rsidP="003F5E76">
            <w:pPr>
              <w:rPr>
                <w:ins w:id="855" w:author="Fernandes, Richard" w:date="2019-03-25T09:52:00Z"/>
              </w:rPr>
              <w:pPrChange w:id="856" w:author="Fernandes, Richard [2]" w:date="2020-07-14T17:17:00Z">
                <w:pPr/>
              </w:pPrChange>
            </w:pPr>
          </w:p>
        </w:tc>
        <w:tc>
          <w:tcPr>
            <w:tcW w:w="1140" w:type="dxa"/>
          </w:tcPr>
          <w:p w:rsidR="004079BD" w:rsidRDefault="004079BD" w:rsidP="003F5E76">
            <w:pPr>
              <w:rPr>
                <w:ins w:id="857" w:author="Fernandes, Richard" w:date="2019-03-25T09:52:00Z"/>
              </w:rPr>
              <w:pPrChange w:id="858" w:author="Fernandes, Richard [2]" w:date="2020-07-14T17:17:00Z">
                <w:pPr/>
              </w:pPrChange>
            </w:pPr>
            <w:ins w:id="859" w:author="Fernandes, Richard" w:date="2019-03-25T09:52:00Z">
              <w:r>
                <w:t>33:00</w:t>
              </w:r>
            </w:ins>
          </w:p>
        </w:tc>
        <w:tc>
          <w:tcPr>
            <w:tcW w:w="1132" w:type="dxa"/>
          </w:tcPr>
          <w:p w:rsidR="004079BD" w:rsidRDefault="004079BD" w:rsidP="003F5E76">
            <w:pPr>
              <w:rPr>
                <w:ins w:id="860" w:author="Fernandes, Richard" w:date="2019-03-25T09:52:00Z"/>
              </w:rPr>
              <w:pPrChange w:id="861" w:author="Fernandes, Richard [2]" w:date="2020-07-14T17:17:00Z">
                <w:pPr/>
              </w:pPrChange>
            </w:pPr>
            <w:ins w:id="862" w:author="Fernandes, Richard" w:date="2019-03-25T09:52:00Z">
              <w:r>
                <w:t>22:10</w:t>
              </w:r>
            </w:ins>
          </w:p>
        </w:tc>
        <w:tc>
          <w:tcPr>
            <w:tcW w:w="802" w:type="dxa"/>
          </w:tcPr>
          <w:p w:rsidR="004079BD" w:rsidRDefault="004079BD" w:rsidP="003F5E76">
            <w:pPr>
              <w:rPr>
                <w:ins w:id="863" w:author="Fernandes, Richard" w:date="2019-03-25T09:52:00Z"/>
              </w:rPr>
              <w:pPrChange w:id="864" w:author="Fernandes, Richard [2]" w:date="2020-07-14T17:17:00Z">
                <w:pPr/>
              </w:pPrChange>
            </w:pPr>
            <w:ins w:id="865" w:author="Fernandes, Richard" w:date="2019-03-25T09:52:00Z">
              <w:r>
                <w:t>8:00</w:t>
              </w:r>
            </w:ins>
          </w:p>
        </w:tc>
        <w:tc>
          <w:tcPr>
            <w:tcW w:w="2937" w:type="dxa"/>
          </w:tcPr>
          <w:p w:rsidR="004079BD" w:rsidRDefault="004079BD" w:rsidP="003F5E76">
            <w:pPr>
              <w:rPr>
                <w:ins w:id="866" w:author="Fernandes, Richard" w:date="2019-03-25T09:52:00Z"/>
              </w:rPr>
              <w:pPrChange w:id="867" w:author="Fernandes, Richard [2]" w:date="2020-07-14T17:17:00Z">
                <w:pPr/>
              </w:pPrChange>
            </w:pPr>
          </w:p>
        </w:tc>
      </w:tr>
    </w:tbl>
    <w:p w:rsidR="004079BD" w:rsidRPr="00FB0B0A" w:rsidDel="003F5E76" w:rsidRDefault="004079BD" w:rsidP="003F5E76">
      <w:pPr>
        <w:spacing w:line="240" w:lineRule="auto"/>
        <w:rPr>
          <w:ins w:id="868" w:author="Fernandes, Richard" w:date="2019-03-25T09:52:00Z"/>
          <w:del w:id="869" w:author="Fernandes, Richard [2]" w:date="2020-07-14T17:15:00Z"/>
        </w:rPr>
        <w:pPrChange w:id="870" w:author="Fernandes, Richard [2]" w:date="2020-07-14T17:17:00Z">
          <w:pPr/>
        </w:pPrChange>
      </w:pPr>
    </w:p>
    <w:p w:rsidR="0087770C" w:rsidRPr="004079BD" w:rsidDel="003F5E76" w:rsidRDefault="0087770C" w:rsidP="003F5E76">
      <w:pPr>
        <w:spacing w:line="240" w:lineRule="auto"/>
        <w:rPr>
          <w:ins w:id="871" w:author="Fernandes, Richard" w:date="2019-01-02T15:59:00Z"/>
          <w:del w:id="872" w:author="Fernandes, Richard [2]" w:date="2020-07-14T17:15:00Z"/>
        </w:rPr>
        <w:pPrChange w:id="873" w:author="Fernandes, Richard [2]" w:date="2020-07-14T17:17:00Z">
          <w:pPr>
            <w:pStyle w:val="Heading3"/>
          </w:pPr>
        </w:pPrChange>
      </w:pPr>
    </w:p>
    <w:p w:rsidR="00051963" w:rsidDel="0087770C" w:rsidRDefault="00051963" w:rsidP="003F5E76">
      <w:pPr>
        <w:spacing w:line="240" w:lineRule="auto"/>
        <w:rPr>
          <w:del w:id="874" w:author="Fernandes, Richard" w:date="2019-01-02T15:57:00Z"/>
        </w:rPr>
        <w:pPrChange w:id="875" w:author="Fernandes, Richard [2]" w:date="2020-07-14T17:17:00Z">
          <w:pPr/>
        </w:pPrChange>
      </w:pPr>
      <w:del w:id="876" w:author="Fernandes, Richard" w:date="2019-01-02T15:57:00Z">
        <w:r w:rsidDel="0087770C">
          <w:delText>The basis of the VPI is a biophysical quantity defined as the fraction of absorbed photosynthetically active radiation (fAPAR).  This quantity is selected for four reasons:</w:delText>
        </w:r>
      </w:del>
    </w:p>
    <w:p w:rsidR="008579A5" w:rsidDel="0087770C" w:rsidRDefault="008579A5" w:rsidP="003F5E76">
      <w:pPr>
        <w:pStyle w:val="ListParagraph"/>
        <w:numPr>
          <w:ilvl w:val="0"/>
          <w:numId w:val="1"/>
        </w:numPr>
        <w:spacing w:line="240" w:lineRule="auto"/>
        <w:rPr>
          <w:del w:id="877" w:author="Fernandes, Richard" w:date="2019-01-02T15:57:00Z"/>
        </w:rPr>
        <w:pPrChange w:id="878" w:author="Fernandes, Richard [2]" w:date="2020-07-14T17:17:00Z">
          <w:pPr>
            <w:pStyle w:val="ListParagraph"/>
            <w:numPr>
              <w:numId w:val="1"/>
            </w:numPr>
            <w:ind w:hanging="360"/>
          </w:pPr>
        </w:pPrChange>
      </w:pPr>
      <w:del w:id="879" w:author="Fernandes, Richard" w:date="2019-01-02T15:57:00Z">
        <w:r w:rsidDel="0087770C">
          <w:delText>It is a limiting factor for gross primary productivity of vegetation.</w:delText>
        </w:r>
      </w:del>
    </w:p>
    <w:p w:rsidR="00051963" w:rsidDel="0087770C" w:rsidRDefault="00051963" w:rsidP="003F5E76">
      <w:pPr>
        <w:pStyle w:val="ListParagraph"/>
        <w:numPr>
          <w:ilvl w:val="0"/>
          <w:numId w:val="1"/>
        </w:numPr>
        <w:spacing w:line="240" w:lineRule="auto"/>
        <w:rPr>
          <w:del w:id="880" w:author="Fernandes, Richard" w:date="2019-01-02T15:57:00Z"/>
        </w:rPr>
        <w:pPrChange w:id="881" w:author="Fernandes, Richard [2]" w:date="2020-07-14T17:17:00Z">
          <w:pPr>
            <w:pStyle w:val="ListParagraph"/>
            <w:numPr>
              <w:numId w:val="1"/>
            </w:numPr>
            <w:ind w:hanging="360"/>
          </w:pPr>
        </w:pPrChange>
      </w:pPr>
      <w:del w:id="882" w:author="Fernandes, Richard" w:date="2019-01-02T15:57:00Z">
        <w:r w:rsidDel="0087770C">
          <w:delText xml:space="preserve"> It is an essential climate variable as defined by the Global Climate Observing System (GCOS, xx) in System International (S.I.) un</w:delText>
        </w:r>
        <w:r w:rsidR="008579A5" w:rsidDel="0087770C">
          <w:delText>its independent of a specific measurement concept.</w:delText>
        </w:r>
      </w:del>
    </w:p>
    <w:p w:rsidR="00051963" w:rsidDel="0087770C" w:rsidRDefault="00051963" w:rsidP="003F5E76">
      <w:pPr>
        <w:pStyle w:val="ListParagraph"/>
        <w:numPr>
          <w:ilvl w:val="0"/>
          <w:numId w:val="1"/>
        </w:numPr>
        <w:spacing w:line="240" w:lineRule="auto"/>
        <w:rPr>
          <w:del w:id="883" w:author="Fernandes, Richard" w:date="2019-01-02T15:57:00Z"/>
        </w:rPr>
        <w:pPrChange w:id="884" w:author="Fernandes, Richard [2]" w:date="2020-07-14T17:17:00Z">
          <w:pPr>
            <w:pStyle w:val="ListParagraph"/>
            <w:numPr>
              <w:numId w:val="1"/>
            </w:numPr>
            <w:ind w:hanging="360"/>
          </w:pPr>
        </w:pPrChange>
      </w:pPr>
      <w:del w:id="885" w:author="Fernandes, Richard" w:date="2019-01-02T15:57:00Z">
        <w:r w:rsidDel="0087770C">
          <w:delText>It can be derived using systematically processed satellite data records with sufficient spatial and temporal coverage to derive the VPI at global extent</w:delText>
        </w:r>
        <w:r w:rsidR="008579A5" w:rsidDel="0087770C">
          <w:delText xml:space="preserve"> (xx)</w:delText>
        </w:r>
        <w:r w:rsidDel="0087770C">
          <w:delText>.</w:delText>
        </w:r>
      </w:del>
    </w:p>
    <w:p w:rsidR="00051963" w:rsidDel="0087770C" w:rsidRDefault="00051963" w:rsidP="003F5E76">
      <w:pPr>
        <w:pStyle w:val="ListParagraph"/>
        <w:numPr>
          <w:ilvl w:val="0"/>
          <w:numId w:val="1"/>
        </w:numPr>
        <w:spacing w:line="240" w:lineRule="auto"/>
        <w:rPr>
          <w:del w:id="886" w:author="Fernandes, Richard" w:date="2019-01-02T15:57:00Z"/>
        </w:rPr>
        <w:pPrChange w:id="887" w:author="Fernandes, Richard [2]" w:date="2020-07-14T17:17:00Z">
          <w:pPr>
            <w:pStyle w:val="ListParagraph"/>
            <w:numPr>
              <w:numId w:val="1"/>
            </w:numPr>
            <w:ind w:hanging="360"/>
          </w:pPr>
        </w:pPrChange>
      </w:pPr>
      <w:del w:id="888" w:author="Fernandes, Richard" w:date="2019-01-02T15:57:00Z">
        <w:r w:rsidDel="0087770C">
          <w:delText>A protocol for validation of algorithms and satellite derived fAPAR products is available (CEOS, xx) and a network of fAPAR validation sites exist (xx).</w:delText>
        </w:r>
      </w:del>
    </w:p>
    <w:p w:rsidR="00685FF4" w:rsidDel="0087770C" w:rsidRDefault="00685FF4" w:rsidP="003F5E76">
      <w:pPr>
        <w:spacing w:line="240" w:lineRule="auto"/>
        <w:rPr>
          <w:del w:id="889" w:author="Fernandes, Richard" w:date="2019-01-02T15:58:00Z"/>
        </w:rPr>
        <w:pPrChange w:id="890" w:author="Fernandes, Richard [2]" w:date="2020-07-14T17:17:00Z">
          <w:pPr/>
        </w:pPrChange>
      </w:pPr>
    </w:p>
    <w:p w:rsidR="008579A5" w:rsidDel="0087770C" w:rsidRDefault="008579A5" w:rsidP="003F5E76">
      <w:pPr>
        <w:spacing w:line="240" w:lineRule="auto"/>
        <w:rPr>
          <w:del w:id="891" w:author="Fernandes, Richard" w:date="2019-01-02T15:58:00Z"/>
        </w:rPr>
        <w:pPrChange w:id="892" w:author="Fernandes, Richard [2]" w:date="2020-07-14T17:17:00Z">
          <w:pPr/>
        </w:pPrChange>
      </w:pPr>
      <w:del w:id="893" w:author="Fernandes, Richard" w:date="2019-01-02T15:58:00Z">
        <w:r w:rsidDel="0087770C">
          <w:delText>fAPAR is an instantaneous quantity that can change depending on illumination conditions (e.g. cloudy versus clear sky, low versus high sun elevation above the horizon).  Numerical and measurement studies indicate that the fAPAR measured under clear sky conditions at ~10:xx am local standard time is linearly correlated to the daily averaged fAPAR under a range of sky conditions.   As such, the fAPAR is further specified to correspond to the clear sky fAPAR at 10:xx am local standard time.</w:delText>
        </w:r>
      </w:del>
    </w:p>
    <w:p w:rsidR="008579A5" w:rsidDel="0087770C" w:rsidRDefault="008579A5" w:rsidP="003F5E76">
      <w:pPr>
        <w:spacing w:line="240" w:lineRule="auto"/>
        <w:rPr>
          <w:del w:id="894" w:author="Fernandes, Richard" w:date="2019-01-02T15:58:00Z"/>
        </w:rPr>
        <w:pPrChange w:id="895" w:author="Fernandes, Richard [2]" w:date="2020-07-14T17:17:00Z">
          <w:pPr/>
        </w:pPrChange>
      </w:pPr>
    </w:p>
    <w:p w:rsidR="008579A5" w:rsidDel="0087770C" w:rsidRDefault="008579A5" w:rsidP="003F5E76">
      <w:pPr>
        <w:spacing w:line="240" w:lineRule="auto"/>
        <w:rPr>
          <w:del w:id="896" w:author="Fernandes, Richard" w:date="2019-01-02T15:58:00Z"/>
        </w:rPr>
        <w:pPrChange w:id="897" w:author="Fernandes, Richard [2]" w:date="2020-07-14T17:17:00Z">
          <w:pPr/>
        </w:pPrChange>
      </w:pPr>
      <w:del w:id="898" w:author="Fernandes, Richard" w:date="2019-01-02T15:58:00Z">
        <w:r w:rsidDel="0087770C">
          <w:delText xml:space="preserve">The VPI corresponds to the standardized difference of the estimated monthly average fAPAR compared to estimated monthly averaged fAPAR for a user specified baseline population </w:delText>
        </w:r>
        <w:r w:rsidR="00CF48B1" w:rsidDel="0087770C">
          <w:delText xml:space="preserve">of fAPAR </w:delText>
        </w:r>
        <w:r w:rsidDel="0087770C">
          <w:delText xml:space="preserve">and standardized by dividing by the percentile range of differences estimated over a user specified </w:delText>
        </w:r>
        <w:r w:rsidR="00CF48B1" w:rsidDel="0087770C">
          <w:delText xml:space="preserve">population of differences.   </w:delText>
        </w:r>
      </w:del>
    </w:p>
    <w:p w:rsidR="00CF48B1" w:rsidDel="0087770C" w:rsidRDefault="00CF48B1" w:rsidP="003F5E76">
      <w:pPr>
        <w:spacing w:line="240" w:lineRule="auto"/>
        <w:rPr>
          <w:del w:id="899" w:author="Fernandes, Richard" w:date="2019-01-02T15:58:00Z"/>
        </w:rPr>
        <w:pPrChange w:id="900" w:author="Fernandes, Richard [2]" w:date="2020-07-14T17:17:00Z">
          <w:pPr/>
        </w:pPrChange>
      </w:pPr>
    </w:p>
    <w:p w:rsidR="00CF48B1" w:rsidDel="0087770C" w:rsidRDefault="00CF48B1" w:rsidP="003F5E76">
      <w:pPr>
        <w:spacing w:line="240" w:lineRule="auto"/>
        <w:rPr>
          <w:del w:id="901" w:author="Fernandes, Richard" w:date="2019-01-02T15:58:00Z"/>
        </w:rPr>
        <w:pPrChange w:id="902" w:author="Fernandes, Richard [2]" w:date="2020-07-14T17:17:00Z">
          <w:pPr/>
        </w:pPrChange>
      </w:pPr>
      <w:del w:id="903" w:author="Fernandes, Richard" w:date="2019-01-02T15:58:00Z">
        <w:r w:rsidDel="0087770C">
          <w:delText xml:space="preserve">Differences are reported since fAPAR estimation from SDRs can have seasonal, land cover, sensor and algorithm specific biases that are difficult to model due to limited validation networks (xx).  Differences will tend to reduce these biases and also simplify the combining of fAPAR estimates from multiple SDRs and algorithms.  </w:delText>
        </w:r>
      </w:del>
    </w:p>
    <w:p w:rsidR="00CF48B1" w:rsidDel="0087770C" w:rsidRDefault="00CF48B1" w:rsidP="003F5E76">
      <w:pPr>
        <w:spacing w:line="240" w:lineRule="auto"/>
        <w:rPr>
          <w:del w:id="904" w:author="Fernandes, Richard" w:date="2019-01-02T15:58:00Z"/>
        </w:rPr>
        <w:pPrChange w:id="905" w:author="Fernandes, Richard [2]" w:date="2020-07-14T17:17:00Z">
          <w:pPr/>
        </w:pPrChange>
      </w:pPr>
    </w:p>
    <w:p w:rsidR="00CF48B1" w:rsidDel="0087770C" w:rsidRDefault="00CF48B1" w:rsidP="003F5E76">
      <w:pPr>
        <w:spacing w:line="240" w:lineRule="auto"/>
        <w:rPr>
          <w:del w:id="906" w:author="Fernandes, Richard" w:date="2019-01-02T15:58:00Z"/>
        </w:rPr>
        <w:pPrChange w:id="907" w:author="Fernandes, Richard [2]" w:date="2020-07-14T17:17:00Z">
          <w:pPr/>
        </w:pPrChange>
      </w:pPr>
      <w:del w:id="908" w:author="Fernandes, Richard" w:date="2019-01-02T15:58:00Z">
        <w:r w:rsidDel="0087770C">
          <w:delText>Standardization is applied for three reasons:</w:delText>
        </w:r>
      </w:del>
    </w:p>
    <w:p w:rsidR="00CF48B1" w:rsidDel="0087770C" w:rsidRDefault="00CF48B1" w:rsidP="003F5E76">
      <w:pPr>
        <w:pStyle w:val="ListParagraph"/>
        <w:numPr>
          <w:ilvl w:val="0"/>
          <w:numId w:val="2"/>
        </w:numPr>
        <w:spacing w:line="240" w:lineRule="auto"/>
        <w:rPr>
          <w:del w:id="909" w:author="Fernandes, Richard" w:date="2019-01-02T15:58:00Z"/>
        </w:rPr>
        <w:pPrChange w:id="910" w:author="Fernandes, Richard [2]" w:date="2020-07-14T17:17:00Z">
          <w:pPr>
            <w:pStyle w:val="ListParagraph"/>
            <w:numPr>
              <w:numId w:val="2"/>
            </w:numPr>
            <w:ind w:left="1080" w:hanging="720"/>
          </w:pPr>
        </w:pPrChange>
      </w:pPr>
      <w:del w:id="911" w:author="Fernandes, Richard" w:date="2019-01-02T15:58:00Z">
        <w:r w:rsidDel="0087770C">
          <w:delText xml:space="preserve">For the same climate, the relationship between actual and potential vegetation productivity varies by location as a function of species and soil condition (xx).    Without standardization, </w:delText>
        </w:r>
        <w:r w:rsidDel="0087770C">
          <w:lastRenderedPageBreak/>
          <w:delText>the magnitude of fAPAR differences would not be directly comparable for the purpose of identifying temporal and spatial trends in actual landscape productivity.  Standardization allows comparison of areas and time periods with different actual productivity.</w:delText>
        </w:r>
      </w:del>
    </w:p>
    <w:p w:rsidR="00615A2B" w:rsidDel="0087770C" w:rsidRDefault="00615A2B" w:rsidP="003F5E76">
      <w:pPr>
        <w:pStyle w:val="ListParagraph"/>
        <w:spacing w:line="240" w:lineRule="auto"/>
        <w:ind w:left="1080"/>
        <w:rPr>
          <w:del w:id="912" w:author="Fernandes, Richard" w:date="2019-01-02T15:58:00Z"/>
        </w:rPr>
        <w:pPrChange w:id="913" w:author="Fernandes, Richard [2]" w:date="2020-07-14T17:17:00Z">
          <w:pPr>
            <w:pStyle w:val="ListParagraph"/>
            <w:ind w:left="1080"/>
          </w:pPr>
        </w:pPrChange>
      </w:pPr>
    </w:p>
    <w:p w:rsidR="00CF48B1" w:rsidDel="0087770C" w:rsidRDefault="00CF48B1" w:rsidP="003F5E76">
      <w:pPr>
        <w:pStyle w:val="ListParagraph"/>
        <w:numPr>
          <w:ilvl w:val="0"/>
          <w:numId w:val="2"/>
        </w:numPr>
        <w:spacing w:line="240" w:lineRule="auto"/>
        <w:rPr>
          <w:del w:id="914" w:author="Fernandes, Richard" w:date="2019-01-02T15:58:00Z"/>
        </w:rPr>
        <w:pPrChange w:id="915" w:author="Fernandes, Richard [2]" w:date="2020-07-14T17:17:00Z">
          <w:pPr>
            <w:pStyle w:val="ListParagraph"/>
            <w:numPr>
              <w:numId w:val="2"/>
            </w:numPr>
            <w:ind w:left="1080" w:hanging="720"/>
          </w:pPr>
        </w:pPrChange>
      </w:pPr>
      <w:del w:id="916" w:author="Fernandes, Richard" w:date="2019-01-02T15:58:00Z">
        <w:r w:rsidDel="0087770C">
          <w:delText xml:space="preserve">Standardization allows inclusion of measurement noise and natural variability when identifying outliers in vegetation productivity.  </w:delText>
        </w:r>
      </w:del>
    </w:p>
    <w:p w:rsidR="00615A2B" w:rsidDel="0087770C" w:rsidRDefault="00615A2B" w:rsidP="003F5E76">
      <w:pPr>
        <w:pStyle w:val="ListParagraph"/>
        <w:spacing w:line="240" w:lineRule="auto"/>
        <w:rPr>
          <w:del w:id="917" w:author="Fernandes, Richard" w:date="2019-01-02T15:58:00Z"/>
        </w:rPr>
        <w:pPrChange w:id="918" w:author="Fernandes, Richard [2]" w:date="2020-07-14T17:17:00Z">
          <w:pPr>
            <w:pStyle w:val="ListParagraph"/>
          </w:pPr>
        </w:pPrChange>
      </w:pPr>
    </w:p>
    <w:p w:rsidR="00615A2B" w:rsidDel="0087770C" w:rsidRDefault="00615A2B" w:rsidP="003F5E76">
      <w:pPr>
        <w:pStyle w:val="ListParagraph"/>
        <w:spacing w:line="240" w:lineRule="auto"/>
        <w:ind w:left="1080"/>
        <w:rPr>
          <w:del w:id="919" w:author="Fernandes, Richard" w:date="2019-01-02T15:58:00Z"/>
        </w:rPr>
        <w:pPrChange w:id="920" w:author="Fernandes, Richard [2]" w:date="2020-07-14T17:17:00Z">
          <w:pPr>
            <w:pStyle w:val="ListParagraph"/>
            <w:ind w:left="1080"/>
          </w:pPr>
        </w:pPrChange>
      </w:pPr>
    </w:p>
    <w:p w:rsidR="002E6E3E" w:rsidDel="0087770C" w:rsidRDefault="00CF48B1" w:rsidP="003F5E76">
      <w:pPr>
        <w:pStyle w:val="ListParagraph"/>
        <w:numPr>
          <w:ilvl w:val="0"/>
          <w:numId w:val="2"/>
        </w:numPr>
        <w:spacing w:line="240" w:lineRule="auto"/>
        <w:rPr>
          <w:del w:id="921" w:author="Fernandes, Richard" w:date="2019-01-02T15:58:00Z"/>
        </w:rPr>
        <w:pPrChange w:id="922" w:author="Fernandes, Richard [2]" w:date="2020-07-14T17:17:00Z">
          <w:pPr>
            <w:pStyle w:val="ListParagraph"/>
            <w:numPr>
              <w:numId w:val="2"/>
            </w:numPr>
            <w:ind w:left="1080" w:hanging="720"/>
          </w:pPr>
        </w:pPrChange>
      </w:pPr>
      <w:del w:id="923" w:author="Fernandes, Richard" w:date="2019-01-02T15:58:00Z">
        <w:r w:rsidDel="0087770C">
          <w:delText>Standardization allows for comparison between the VPI from this system with other VPI indicators such as those based on land surface models (xx) and</w:delText>
        </w:r>
        <w:r w:rsidR="002E6E3E" w:rsidDel="0087770C">
          <w:delText xml:space="preserve"> land surface measurements (xx).</w:delText>
        </w:r>
      </w:del>
    </w:p>
    <w:p w:rsidR="002E6E3E" w:rsidRDefault="002E6E3E" w:rsidP="003F5E76">
      <w:pPr>
        <w:spacing w:line="240" w:lineRule="auto"/>
        <w:pPrChange w:id="924" w:author="Fernandes, Richard [2]" w:date="2020-07-14T17:17:00Z">
          <w:pPr/>
        </w:pPrChange>
      </w:pPr>
    </w:p>
    <w:p w:rsidR="005D79D6" w:rsidRDefault="00685FF4" w:rsidP="003F5E76">
      <w:pPr>
        <w:pStyle w:val="Heading3"/>
        <w:spacing w:line="240" w:lineRule="auto"/>
        <w:rPr>
          <w:ins w:id="925" w:author="Fernandes, Richard" w:date="2019-01-02T16:22:00Z"/>
        </w:rPr>
        <w:pPrChange w:id="926" w:author="Fernandes, Richard [2]" w:date="2020-07-14T17:17:00Z">
          <w:pPr>
            <w:pStyle w:val="Heading3"/>
          </w:pPr>
        </w:pPrChange>
      </w:pPr>
      <w:r>
        <w:t>S</w:t>
      </w:r>
      <w:ins w:id="927" w:author="Fernandes, Richard" w:date="2019-01-02T16:22:00Z">
        <w:r w:rsidR="005D79D6">
          <w:t>ystem Resources</w:t>
        </w:r>
      </w:ins>
    </w:p>
    <w:p w:rsidR="005D79D6" w:rsidRDefault="005D79D6" w:rsidP="003F5E76">
      <w:pPr>
        <w:pStyle w:val="Heading3"/>
        <w:spacing w:line="240" w:lineRule="auto"/>
        <w:rPr>
          <w:ins w:id="928" w:author="Fernandes, Richard" w:date="2019-01-02T16:22:00Z"/>
        </w:rPr>
        <w:pPrChange w:id="929" w:author="Fernandes, Richard [2]" w:date="2020-07-14T17:17:00Z">
          <w:pPr>
            <w:pStyle w:val="Heading3"/>
          </w:pPr>
        </w:pPrChange>
      </w:pPr>
    </w:p>
    <w:p w:rsidR="004079BD" w:rsidRDefault="004079BD" w:rsidP="003F5E76">
      <w:pPr>
        <w:spacing w:line="240" w:lineRule="auto"/>
        <w:rPr>
          <w:ins w:id="930" w:author="Fernandes, Richard" w:date="2019-03-25T09:53:00Z"/>
        </w:rPr>
        <w:pPrChange w:id="931" w:author="Fernandes, Richard [2]" w:date="2020-07-14T17:17:00Z">
          <w:pPr/>
        </w:pPrChange>
      </w:pPr>
      <w:ins w:id="932" w:author="Fernandes, Richard" w:date="2019-03-25T09:53:00Z">
        <w:r>
          <w:t xml:space="preserve">Resources are to be provisioned by free and open access on local compute or as a non-proprietary cloud service assuming the user has ensured appropriate access (via internet connections and/or cloud fees) to code and data repositories </w:t>
        </w:r>
        <w:proofErr w:type="spellStart"/>
        <w:r>
          <w:t>repositories</w:t>
        </w:r>
        <w:proofErr w:type="spellEnd"/>
        <w:r>
          <w:t>.  Code and data repositories are to be open access and code repositories are to be free.</w:t>
        </w:r>
      </w:ins>
    </w:p>
    <w:p w:rsidR="004079BD" w:rsidRDefault="004079BD" w:rsidP="003F5E76">
      <w:pPr>
        <w:pStyle w:val="Heading3"/>
        <w:spacing w:line="240" w:lineRule="auto"/>
        <w:rPr>
          <w:ins w:id="933" w:author="Fernandes, Richard" w:date="2019-03-25T09:53:00Z"/>
        </w:rPr>
        <w:pPrChange w:id="934" w:author="Fernandes, Richard [2]" w:date="2020-07-14T17:17:00Z">
          <w:pPr>
            <w:pStyle w:val="Heading3"/>
          </w:pPr>
        </w:pPrChange>
      </w:pPr>
    </w:p>
    <w:p w:rsidR="004079BD" w:rsidRDefault="004079BD" w:rsidP="003F5E76">
      <w:pPr>
        <w:spacing w:line="240" w:lineRule="auto"/>
        <w:rPr>
          <w:ins w:id="935" w:author="Fernandes, Richard" w:date="2019-03-25T09:53:00Z"/>
        </w:rPr>
        <w:pPrChange w:id="936" w:author="Fernandes, Richard [2]" w:date="2020-07-14T17:17:00Z">
          <w:pPr/>
        </w:pPrChange>
      </w:pPr>
      <w:ins w:id="937" w:author="Fernandes, Richard" w:date="2019-03-25T09:53:00Z">
        <w:r>
          <w:t>The user should have the option for executing the system at low, debug, nominal, high and maximum performance/cost levels.  These levels are described in table 5.</w:t>
        </w:r>
      </w:ins>
    </w:p>
    <w:p w:rsidR="004079BD" w:rsidRDefault="004079BD" w:rsidP="003F5E76">
      <w:pPr>
        <w:pStyle w:val="Caption"/>
        <w:keepNext/>
        <w:rPr>
          <w:ins w:id="938" w:author="Fernandes, Richard" w:date="2019-03-25T09:53:00Z"/>
        </w:rPr>
        <w:pPrChange w:id="939" w:author="Fernandes, Richard [2]" w:date="2020-07-14T17:17:00Z">
          <w:pPr>
            <w:pStyle w:val="Caption"/>
            <w:keepNext/>
          </w:pPr>
        </w:pPrChange>
      </w:pPr>
      <w:ins w:id="940" w:author="Fernandes, Richard" w:date="2019-03-25T09:53:00Z">
        <w:r>
          <w:t xml:space="preserve">Table </w:t>
        </w:r>
        <w:r>
          <w:fldChar w:fldCharType="begin"/>
        </w:r>
        <w:r>
          <w:instrText xml:space="preserve"> SEQ Table \* ARABIC </w:instrText>
        </w:r>
        <w:r>
          <w:fldChar w:fldCharType="separate"/>
        </w:r>
        <w:r>
          <w:rPr>
            <w:noProof/>
          </w:rPr>
          <w:t>5</w:t>
        </w:r>
        <w:r>
          <w:fldChar w:fldCharType="end"/>
        </w:r>
        <w:r>
          <w:t>.  System resource levels.</w:t>
        </w:r>
      </w:ins>
    </w:p>
    <w:tbl>
      <w:tblPr>
        <w:tblStyle w:val="TableGrid"/>
        <w:tblW w:w="0" w:type="auto"/>
        <w:tblLook w:val="04A0" w:firstRow="1" w:lastRow="0" w:firstColumn="1" w:lastColumn="0" w:noHBand="0" w:noVBand="1"/>
      </w:tblPr>
      <w:tblGrid>
        <w:gridCol w:w="1858"/>
        <w:gridCol w:w="1883"/>
        <w:gridCol w:w="1839"/>
        <w:gridCol w:w="1885"/>
        <w:gridCol w:w="1885"/>
      </w:tblGrid>
      <w:tr w:rsidR="004079BD" w:rsidTr="00A14720">
        <w:trPr>
          <w:ins w:id="941" w:author="Fernandes, Richard" w:date="2019-03-25T09:53:00Z"/>
        </w:trPr>
        <w:tc>
          <w:tcPr>
            <w:tcW w:w="1858" w:type="dxa"/>
          </w:tcPr>
          <w:p w:rsidR="004079BD" w:rsidRDefault="004079BD" w:rsidP="003F5E76">
            <w:pPr>
              <w:rPr>
                <w:ins w:id="942" w:author="Fernandes, Richard" w:date="2019-03-25T09:53:00Z"/>
              </w:rPr>
              <w:pPrChange w:id="943" w:author="Fernandes, Richard [2]" w:date="2020-07-14T17:17:00Z">
                <w:pPr/>
              </w:pPrChange>
            </w:pPr>
            <w:ins w:id="944" w:author="Fernandes, Richard" w:date="2019-03-25T09:53:00Z">
              <w:r>
                <w:t>Resource Level</w:t>
              </w:r>
            </w:ins>
          </w:p>
        </w:tc>
        <w:tc>
          <w:tcPr>
            <w:tcW w:w="1883" w:type="dxa"/>
          </w:tcPr>
          <w:p w:rsidR="004079BD" w:rsidRDefault="004079BD" w:rsidP="003F5E76">
            <w:pPr>
              <w:rPr>
                <w:ins w:id="945" w:author="Fernandes, Richard" w:date="2019-03-25T09:53:00Z"/>
              </w:rPr>
              <w:pPrChange w:id="946" w:author="Fernandes, Richard [2]" w:date="2020-07-14T17:17:00Z">
                <w:pPr/>
              </w:pPrChange>
            </w:pPr>
            <w:ins w:id="947" w:author="Fernandes, Richard" w:date="2019-03-25T09:53:00Z">
              <w:r>
                <w:t>Processing</w:t>
              </w:r>
            </w:ins>
          </w:p>
        </w:tc>
        <w:tc>
          <w:tcPr>
            <w:tcW w:w="1839" w:type="dxa"/>
          </w:tcPr>
          <w:p w:rsidR="004079BD" w:rsidRDefault="004079BD" w:rsidP="003F5E76">
            <w:pPr>
              <w:rPr>
                <w:ins w:id="948" w:author="Fernandes, Richard" w:date="2019-03-25T09:53:00Z"/>
              </w:rPr>
              <w:pPrChange w:id="949" w:author="Fernandes, Richard [2]" w:date="2020-07-14T17:17:00Z">
                <w:pPr/>
              </w:pPrChange>
            </w:pPr>
            <w:ins w:id="950" w:author="Fernandes, Richard" w:date="2019-03-25T09:53:00Z">
              <w:r>
                <w:t>Parallel</w:t>
              </w:r>
            </w:ins>
          </w:p>
        </w:tc>
        <w:tc>
          <w:tcPr>
            <w:tcW w:w="1885" w:type="dxa"/>
          </w:tcPr>
          <w:p w:rsidR="004079BD" w:rsidRDefault="004079BD" w:rsidP="003F5E76">
            <w:pPr>
              <w:rPr>
                <w:ins w:id="951" w:author="Fernandes, Richard" w:date="2019-03-25T09:53:00Z"/>
              </w:rPr>
              <w:pPrChange w:id="952" w:author="Fernandes, Richard [2]" w:date="2020-07-14T17:17:00Z">
                <w:pPr/>
              </w:pPrChange>
            </w:pPr>
            <w:ins w:id="953" w:author="Fernandes, Richard" w:date="2019-03-25T09:53:00Z">
              <w:r>
                <w:t>End-to-End Latency</w:t>
              </w:r>
            </w:ins>
          </w:p>
        </w:tc>
        <w:tc>
          <w:tcPr>
            <w:tcW w:w="1885" w:type="dxa"/>
          </w:tcPr>
          <w:p w:rsidR="004079BD" w:rsidRDefault="004079BD" w:rsidP="003F5E76">
            <w:pPr>
              <w:rPr>
                <w:ins w:id="954" w:author="Fernandes, Richard" w:date="2019-03-25T09:53:00Z"/>
              </w:rPr>
              <w:pPrChange w:id="955" w:author="Fernandes, Richard [2]" w:date="2020-07-14T17:17:00Z">
                <w:pPr/>
              </w:pPrChange>
            </w:pPr>
            <w:ins w:id="956" w:author="Fernandes, Richard" w:date="2019-03-25T09:53:00Z">
              <w:r>
                <w:t>Target</w:t>
              </w:r>
            </w:ins>
          </w:p>
        </w:tc>
      </w:tr>
      <w:tr w:rsidR="004079BD" w:rsidTr="00A14720">
        <w:trPr>
          <w:ins w:id="957" w:author="Fernandes, Richard" w:date="2019-03-25T09:53:00Z"/>
        </w:trPr>
        <w:tc>
          <w:tcPr>
            <w:tcW w:w="1858" w:type="dxa"/>
          </w:tcPr>
          <w:p w:rsidR="004079BD" w:rsidRDefault="004079BD" w:rsidP="003F5E76">
            <w:pPr>
              <w:rPr>
                <w:ins w:id="958" w:author="Fernandes, Richard" w:date="2019-03-25T09:53:00Z"/>
              </w:rPr>
              <w:pPrChange w:id="959" w:author="Fernandes, Richard [2]" w:date="2020-07-14T17:17:00Z">
                <w:pPr/>
              </w:pPrChange>
            </w:pPr>
            <w:ins w:id="960" w:author="Fernandes, Richard" w:date="2019-03-25T09:53:00Z">
              <w:r>
                <w:t>Low</w:t>
              </w:r>
            </w:ins>
          </w:p>
        </w:tc>
        <w:tc>
          <w:tcPr>
            <w:tcW w:w="1883" w:type="dxa"/>
          </w:tcPr>
          <w:p w:rsidR="004079BD" w:rsidRDefault="004079BD" w:rsidP="003F5E76">
            <w:pPr>
              <w:rPr>
                <w:ins w:id="961" w:author="Fernandes, Richard" w:date="2019-03-25T09:53:00Z"/>
              </w:rPr>
              <w:pPrChange w:id="962" w:author="Fernandes, Richard [2]" w:date="2020-07-14T17:17:00Z">
                <w:pPr/>
              </w:pPrChange>
            </w:pPr>
            <w:ins w:id="963" w:author="Fernandes, Richard" w:date="2019-03-25T09:53:00Z">
              <w:r>
                <w:t>Synchronous</w:t>
              </w:r>
            </w:ins>
          </w:p>
        </w:tc>
        <w:tc>
          <w:tcPr>
            <w:tcW w:w="1839" w:type="dxa"/>
          </w:tcPr>
          <w:p w:rsidR="004079BD" w:rsidRDefault="004079BD" w:rsidP="003F5E76">
            <w:pPr>
              <w:rPr>
                <w:ins w:id="964" w:author="Fernandes, Richard" w:date="2019-03-25T09:53:00Z"/>
              </w:rPr>
              <w:pPrChange w:id="965" w:author="Fernandes, Richard [2]" w:date="2020-07-14T17:17:00Z">
                <w:pPr/>
              </w:pPrChange>
            </w:pPr>
            <w:ins w:id="966" w:author="Fernandes, Richard" w:date="2019-03-25T09:53:00Z">
              <w:r>
                <w:t>No</w:t>
              </w:r>
            </w:ins>
          </w:p>
        </w:tc>
        <w:tc>
          <w:tcPr>
            <w:tcW w:w="1885" w:type="dxa"/>
          </w:tcPr>
          <w:p w:rsidR="004079BD" w:rsidRDefault="004079BD" w:rsidP="003F5E76">
            <w:pPr>
              <w:rPr>
                <w:ins w:id="967" w:author="Fernandes, Richard" w:date="2019-03-25T09:53:00Z"/>
              </w:rPr>
              <w:pPrChange w:id="968" w:author="Fernandes, Richard [2]" w:date="2020-07-14T17:17:00Z">
                <w:pPr/>
              </w:pPrChange>
            </w:pPr>
            <w:ins w:id="969" w:author="Fernandes, Richard" w:date="2019-03-25T09:53:00Z">
              <w:r>
                <w:t>unconstrained</w:t>
              </w:r>
            </w:ins>
          </w:p>
        </w:tc>
        <w:tc>
          <w:tcPr>
            <w:tcW w:w="1885" w:type="dxa"/>
          </w:tcPr>
          <w:p w:rsidR="004079BD" w:rsidRDefault="004079BD" w:rsidP="003F5E76">
            <w:pPr>
              <w:rPr>
                <w:ins w:id="970" w:author="Fernandes, Richard" w:date="2019-03-25T09:53:00Z"/>
              </w:rPr>
              <w:pPrChange w:id="971" w:author="Fernandes, Richard [2]" w:date="2020-07-14T17:17:00Z">
                <w:pPr/>
              </w:pPrChange>
            </w:pPr>
            <w:ins w:id="972" w:author="Fernandes, Richard" w:date="2019-03-25T09:53:00Z">
              <w:r>
                <w:t>Training,  entry level users</w:t>
              </w:r>
            </w:ins>
          </w:p>
        </w:tc>
      </w:tr>
      <w:tr w:rsidR="004079BD" w:rsidTr="00A14720">
        <w:trPr>
          <w:ins w:id="973" w:author="Fernandes, Richard" w:date="2019-03-25T09:53:00Z"/>
        </w:trPr>
        <w:tc>
          <w:tcPr>
            <w:tcW w:w="1858" w:type="dxa"/>
          </w:tcPr>
          <w:p w:rsidR="004079BD" w:rsidRDefault="004079BD" w:rsidP="003F5E76">
            <w:pPr>
              <w:rPr>
                <w:ins w:id="974" w:author="Fernandes, Richard" w:date="2019-03-25T09:53:00Z"/>
              </w:rPr>
              <w:pPrChange w:id="975" w:author="Fernandes, Richard [2]" w:date="2020-07-14T17:17:00Z">
                <w:pPr/>
              </w:pPrChange>
            </w:pPr>
            <w:ins w:id="976" w:author="Fernandes, Richard" w:date="2019-03-25T09:53:00Z">
              <w:r>
                <w:t>Debug</w:t>
              </w:r>
            </w:ins>
          </w:p>
        </w:tc>
        <w:tc>
          <w:tcPr>
            <w:tcW w:w="1883" w:type="dxa"/>
          </w:tcPr>
          <w:p w:rsidR="004079BD" w:rsidRDefault="004079BD" w:rsidP="003F5E76">
            <w:pPr>
              <w:rPr>
                <w:ins w:id="977" w:author="Fernandes, Richard" w:date="2019-03-25T09:53:00Z"/>
              </w:rPr>
              <w:pPrChange w:id="978" w:author="Fernandes, Richard [2]" w:date="2020-07-14T17:17:00Z">
                <w:pPr/>
              </w:pPrChange>
            </w:pPr>
            <w:ins w:id="979" w:author="Fernandes, Richard" w:date="2019-03-25T09:53:00Z">
              <w:r>
                <w:t>Asynchronous</w:t>
              </w:r>
            </w:ins>
          </w:p>
        </w:tc>
        <w:tc>
          <w:tcPr>
            <w:tcW w:w="1839" w:type="dxa"/>
          </w:tcPr>
          <w:p w:rsidR="004079BD" w:rsidRDefault="004079BD" w:rsidP="003F5E76">
            <w:pPr>
              <w:rPr>
                <w:ins w:id="980" w:author="Fernandes, Richard" w:date="2019-03-25T09:53:00Z"/>
              </w:rPr>
              <w:pPrChange w:id="981" w:author="Fernandes, Richard [2]" w:date="2020-07-14T17:17:00Z">
                <w:pPr/>
              </w:pPrChange>
            </w:pPr>
            <w:ins w:id="982" w:author="Fernandes, Richard" w:date="2019-03-25T09:53:00Z">
              <w:r>
                <w:t>No or Yes</w:t>
              </w:r>
            </w:ins>
          </w:p>
        </w:tc>
        <w:tc>
          <w:tcPr>
            <w:tcW w:w="1885" w:type="dxa"/>
          </w:tcPr>
          <w:p w:rsidR="004079BD" w:rsidRDefault="004079BD" w:rsidP="003F5E76">
            <w:pPr>
              <w:rPr>
                <w:ins w:id="983" w:author="Fernandes, Richard" w:date="2019-03-25T09:53:00Z"/>
              </w:rPr>
              <w:pPrChange w:id="984" w:author="Fernandes, Richard [2]" w:date="2020-07-14T17:17:00Z">
                <w:pPr/>
              </w:pPrChange>
            </w:pPr>
            <w:ins w:id="985" w:author="Fernandes, Richard" w:date="2019-03-25T09:53:00Z">
              <w:r>
                <w:t>Baseline</w:t>
              </w:r>
            </w:ins>
          </w:p>
        </w:tc>
        <w:tc>
          <w:tcPr>
            <w:tcW w:w="1885" w:type="dxa"/>
          </w:tcPr>
          <w:p w:rsidR="004079BD" w:rsidRDefault="004079BD" w:rsidP="003F5E76">
            <w:pPr>
              <w:rPr>
                <w:ins w:id="986" w:author="Fernandes, Richard" w:date="2019-03-25T09:53:00Z"/>
              </w:rPr>
              <w:pPrChange w:id="987" w:author="Fernandes, Richard [2]" w:date="2020-07-14T17:17:00Z">
                <w:pPr/>
              </w:pPrChange>
            </w:pPr>
            <w:ins w:id="988" w:author="Fernandes, Richard" w:date="2019-03-25T09:53:00Z">
              <w:r>
                <w:t>Developers, acceptance testing</w:t>
              </w:r>
            </w:ins>
          </w:p>
        </w:tc>
      </w:tr>
      <w:tr w:rsidR="004079BD" w:rsidTr="00A14720">
        <w:trPr>
          <w:ins w:id="989" w:author="Fernandes, Richard" w:date="2019-03-25T09:53:00Z"/>
        </w:trPr>
        <w:tc>
          <w:tcPr>
            <w:tcW w:w="1858" w:type="dxa"/>
          </w:tcPr>
          <w:p w:rsidR="004079BD" w:rsidRDefault="004079BD" w:rsidP="003F5E76">
            <w:pPr>
              <w:rPr>
                <w:ins w:id="990" w:author="Fernandes, Richard" w:date="2019-03-25T09:53:00Z"/>
              </w:rPr>
              <w:pPrChange w:id="991" w:author="Fernandes, Richard [2]" w:date="2020-07-14T17:17:00Z">
                <w:pPr/>
              </w:pPrChange>
            </w:pPr>
            <w:ins w:id="992" w:author="Fernandes, Richard" w:date="2019-03-25T09:53:00Z">
              <w:r>
                <w:t>Nominal</w:t>
              </w:r>
            </w:ins>
          </w:p>
        </w:tc>
        <w:tc>
          <w:tcPr>
            <w:tcW w:w="1883" w:type="dxa"/>
          </w:tcPr>
          <w:p w:rsidR="004079BD" w:rsidRDefault="004079BD" w:rsidP="003F5E76">
            <w:pPr>
              <w:rPr>
                <w:ins w:id="993" w:author="Fernandes, Richard" w:date="2019-03-25T09:53:00Z"/>
              </w:rPr>
              <w:pPrChange w:id="994" w:author="Fernandes, Richard [2]" w:date="2020-07-14T17:17:00Z">
                <w:pPr/>
              </w:pPrChange>
            </w:pPr>
            <w:ins w:id="995" w:author="Fernandes, Richard" w:date="2019-03-25T09:53:00Z">
              <w:r>
                <w:t>Asynchronous</w:t>
              </w:r>
            </w:ins>
          </w:p>
        </w:tc>
        <w:tc>
          <w:tcPr>
            <w:tcW w:w="1839" w:type="dxa"/>
          </w:tcPr>
          <w:p w:rsidR="004079BD" w:rsidRDefault="004079BD" w:rsidP="003F5E76">
            <w:pPr>
              <w:rPr>
                <w:ins w:id="996" w:author="Fernandes, Richard" w:date="2019-03-25T09:53:00Z"/>
              </w:rPr>
              <w:pPrChange w:id="997" w:author="Fernandes, Richard [2]" w:date="2020-07-14T17:17:00Z">
                <w:pPr/>
              </w:pPrChange>
            </w:pPr>
            <w:ins w:id="998" w:author="Fernandes, Richard" w:date="2019-03-25T09:53:00Z">
              <w:r>
                <w:t>Yes</w:t>
              </w:r>
            </w:ins>
          </w:p>
        </w:tc>
        <w:tc>
          <w:tcPr>
            <w:tcW w:w="1885" w:type="dxa"/>
          </w:tcPr>
          <w:p w:rsidR="004079BD" w:rsidRDefault="004079BD" w:rsidP="003F5E76">
            <w:pPr>
              <w:rPr>
                <w:ins w:id="999" w:author="Fernandes, Richard" w:date="2019-03-25T09:53:00Z"/>
              </w:rPr>
              <w:pPrChange w:id="1000" w:author="Fernandes, Richard [2]" w:date="2020-07-14T17:17:00Z">
                <w:pPr/>
              </w:pPrChange>
            </w:pPr>
            <w:ins w:id="1001" w:author="Fernandes, Richard" w:date="2019-03-25T09:53:00Z">
              <w:r>
                <w:t>Threshold</w:t>
              </w:r>
            </w:ins>
          </w:p>
        </w:tc>
        <w:tc>
          <w:tcPr>
            <w:tcW w:w="1885" w:type="dxa"/>
          </w:tcPr>
          <w:p w:rsidR="004079BD" w:rsidRDefault="004079BD" w:rsidP="003F5E76">
            <w:pPr>
              <w:rPr>
                <w:ins w:id="1002" w:author="Fernandes, Richard" w:date="2019-03-25T09:53:00Z"/>
              </w:rPr>
              <w:pPrChange w:id="1003" w:author="Fernandes, Richard [2]" w:date="2020-07-14T17:17:00Z">
                <w:pPr/>
              </w:pPrChange>
            </w:pPr>
            <w:ins w:id="1004" w:author="Fernandes, Richard" w:date="2019-03-25T09:53:00Z">
              <w:r>
                <w:t>Systematic production</w:t>
              </w:r>
            </w:ins>
          </w:p>
        </w:tc>
      </w:tr>
      <w:tr w:rsidR="004079BD" w:rsidTr="00A14720">
        <w:trPr>
          <w:ins w:id="1005" w:author="Fernandes, Richard" w:date="2019-03-25T09:53:00Z"/>
        </w:trPr>
        <w:tc>
          <w:tcPr>
            <w:tcW w:w="1858" w:type="dxa"/>
          </w:tcPr>
          <w:p w:rsidR="004079BD" w:rsidRDefault="004079BD" w:rsidP="003F5E76">
            <w:pPr>
              <w:rPr>
                <w:ins w:id="1006" w:author="Fernandes, Richard" w:date="2019-03-25T09:53:00Z"/>
              </w:rPr>
              <w:pPrChange w:id="1007" w:author="Fernandes, Richard [2]" w:date="2020-07-14T17:17:00Z">
                <w:pPr/>
              </w:pPrChange>
            </w:pPr>
            <w:ins w:id="1008" w:author="Fernandes, Richard" w:date="2019-03-25T09:53:00Z">
              <w:r>
                <w:t>High</w:t>
              </w:r>
            </w:ins>
          </w:p>
        </w:tc>
        <w:tc>
          <w:tcPr>
            <w:tcW w:w="1883" w:type="dxa"/>
          </w:tcPr>
          <w:p w:rsidR="004079BD" w:rsidRDefault="004079BD" w:rsidP="003F5E76">
            <w:pPr>
              <w:rPr>
                <w:ins w:id="1009" w:author="Fernandes, Richard" w:date="2019-03-25T09:53:00Z"/>
              </w:rPr>
              <w:pPrChange w:id="1010" w:author="Fernandes, Richard [2]" w:date="2020-07-14T17:17:00Z">
                <w:pPr/>
              </w:pPrChange>
            </w:pPr>
            <w:ins w:id="1011" w:author="Fernandes, Richard" w:date="2019-03-25T09:53:00Z">
              <w:r>
                <w:t>Asynchronous</w:t>
              </w:r>
            </w:ins>
          </w:p>
        </w:tc>
        <w:tc>
          <w:tcPr>
            <w:tcW w:w="1839" w:type="dxa"/>
          </w:tcPr>
          <w:p w:rsidR="004079BD" w:rsidRDefault="004079BD" w:rsidP="003F5E76">
            <w:pPr>
              <w:rPr>
                <w:ins w:id="1012" w:author="Fernandes, Richard" w:date="2019-03-25T09:53:00Z"/>
              </w:rPr>
              <w:pPrChange w:id="1013" w:author="Fernandes, Richard [2]" w:date="2020-07-14T17:17:00Z">
                <w:pPr/>
              </w:pPrChange>
            </w:pPr>
            <w:ins w:id="1014" w:author="Fernandes, Richard" w:date="2019-03-25T09:53:00Z">
              <w:r>
                <w:t>Yes</w:t>
              </w:r>
            </w:ins>
          </w:p>
        </w:tc>
        <w:tc>
          <w:tcPr>
            <w:tcW w:w="1885" w:type="dxa"/>
          </w:tcPr>
          <w:p w:rsidR="004079BD" w:rsidRDefault="004079BD" w:rsidP="003F5E76">
            <w:pPr>
              <w:rPr>
                <w:ins w:id="1015" w:author="Fernandes, Richard" w:date="2019-03-25T09:53:00Z"/>
              </w:rPr>
              <w:pPrChange w:id="1016" w:author="Fernandes, Richard [2]" w:date="2020-07-14T17:17:00Z">
                <w:pPr/>
              </w:pPrChange>
            </w:pPr>
            <w:ins w:id="1017" w:author="Fernandes, Richard" w:date="2019-03-25T09:53:00Z">
              <w:r>
                <w:t>Goal</w:t>
              </w:r>
            </w:ins>
          </w:p>
        </w:tc>
        <w:tc>
          <w:tcPr>
            <w:tcW w:w="1885" w:type="dxa"/>
          </w:tcPr>
          <w:p w:rsidR="004079BD" w:rsidRDefault="004079BD" w:rsidP="003F5E76">
            <w:pPr>
              <w:rPr>
                <w:ins w:id="1018" w:author="Fernandes, Richard" w:date="2019-03-25T09:53:00Z"/>
              </w:rPr>
              <w:pPrChange w:id="1019" w:author="Fernandes, Richard [2]" w:date="2020-07-14T17:17:00Z">
                <w:pPr/>
              </w:pPrChange>
            </w:pPr>
            <w:ins w:id="1020" w:author="Fernandes, Richard" w:date="2019-03-25T09:53:00Z">
              <w:r>
                <w:t>Episodic production, monitoring</w:t>
              </w:r>
            </w:ins>
          </w:p>
        </w:tc>
      </w:tr>
      <w:tr w:rsidR="004079BD" w:rsidTr="00A14720">
        <w:trPr>
          <w:ins w:id="1021" w:author="Fernandes, Richard" w:date="2019-03-25T09:53:00Z"/>
        </w:trPr>
        <w:tc>
          <w:tcPr>
            <w:tcW w:w="1858" w:type="dxa"/>
          </w:tcPr>
          <w:p w:rsidR="004079BD" w:rsidRDefault="004079BD" w:rsidP="003F5E76">
            <w:pPr>
              <w:rPr>
                <w:ins w:id="1022" w:author="Fernandes, Richard" w:date="2019-03-25T09:53:00Z"/>
              </w:rPr>
              <w:pPrChange w:id="1023" w:author="Fernandes, Richard [2]" w:date="2020-07-14T17:17:00Z">
                <w:pPr/>
              </w:pPrChange>
            </w:pPr>
            <w:ins w:id="1024" w:author="Fernandes, Richard" w:date="2019-03-25T09:53:00Z">
              <w:r>
                <w:t>Maximum</w:t>
              </w:r>
            </w:ins>
          </w:p>
        </w:tc>
        <w:tc>
          <w:tcPr>
            <w:tcW w:w="1883" w:type="dxa"/>
          </w:tcPr>
          <w:p w:rsidR="004079BD" w:rsidRDefault="004079BD" w:rsidP="003F5E76">
            <w:pPr>
              <w:rPr>
                <w:ins w:id="1025" w:author="Fernandes, Richard" w:date="2019-03-25T09:53:00Z"/>
              </w:rPr>
              <w:pPrChange w:id="1026" w:author="Fernandes, Richard [2]" w:date="2020-07-14T17:17:00Z">
                <w:pPr/>
              </w:pPrChange>
            </w:pPr>
            <w:ins w:id="1027" w:author="Fernandes, Richard" w:date="2019-03-25T09:53:00Z">
              <w:r>
                <w:t>Asynchronous</w:t>
              </w:r>
            </w:ins>
          </w:p>
        </w:tc>
        <w:tc>
          <w:tcPr>
            <w:tcW w:w="1839" w:type="dxa"/>
          </w:tcPr>
          <w:p w:rsidR="004079BD" w:rsidRDefault="004079BD" w:rsidP="003F5E76">
            <w:pPr>
              <w:rPr>
                <w:ins w:id="1028" w:author="Fernandes, Richard" w:date="2019-03-25T09:53:00Z"/>
              </w:rPr>
              <w:pPrChange w:id="1029" w:author="Fernandes, Richard [2]" w:date="2020-07-14T17:17:00Z">
                <w:pPr/>
              </w:pPrChange>
            </w:pPr>
            <w:ins w:id="1030" w:author="Fernandes, Richard" w:date="2019-03-25T09:53:00Z">
              <w:r>
                <w:t>Yes</w:t>
              </w:r>
            </w:ins>
          </w:p>
        </w:tc>
        <w:tc>
          <w:tcPr>
            <w:tcW w:w="1885" w:type="dxa"/>
          </w:tcPr>
          <w:p w:rsidR="004079BD" w:rsidRDefault="004079BD" w:rsidP="003F5E76">
            <w:pPr>
              <w:rPr>
                <w:ins w:id="1031" w:author="Fernandes, Richard" w:date="2019-03-25T09:53:00Z"/>
              </w:rPr>
              <w:pPrChange w:id="1032" w:author="Fernandes, Richard [2]" w:date="2020-07-14T17:17:00Z">
                <w:pPr/>
              </w:pPrChange>
            </w:pPr>
            <w:ins w:id="1033" w:author="Fernandes, Richard" w:date="2019-03-25T09:53:00Z">
              <w:r>
                <w:t>unconstrained</w:t>
              </w:r>
            </w:ins>
          </w:p>
        </w:tc>
        <w:tc>
          <w:tcPr>
            <w:tcW w:w="1885" w:type="dxa"/>
          </w:tcPr>
          <w:p w:rsidR="004079BD" w:rsidRDefault="004079BD" w:rsidP="003F5E76">
            <w:pPr>
              <w:rPr>
                <w:ins w:id="1034" w:author="Fernandes, Richard" w:date="2019-03-25T09:53:00Z"/>
              </w:rPr>
              <w:pPrChange w:id="1035" w:author="Fernandes, Richard [2]" w:date="2020-07-14T17:17:00Z">
                <w:pPr/>
              </w:pPrChange>
            </w:pPr>
            <w:ins w:id="1036" w:author="Fernandes, Richard" w:date="2019-03-25T09:53:00Z">
              <w:r>
                <w:t>Benchmarking</w:t>
              </w:r>
            </w:ins>
          </w:p>
        </w:tc>
      </w:tr>
    </w:tbl>
    <w:p w:rsidR="00685FF4" w:rsidDel="005D79D6" w:rsidRDefault="00685FF4" w:rsidP="003F5E76">
      <w:pPr>
        <w:pStyle w:val="Heading3"/>
        <w:spacing w:line="240" w:lineRule="auto"/>
        <w:rPr>
          <w:del w:id="1037" w:author="Fernandes, Richard" w:date="2019-01-02T16:23:00Z"/>
        </w:rPr>
        <w:pPrChange w:id="1038" w:author="Fernandes, Richard [2]" w:date="2020-07-14T17:17:00Z">
          <w:pPr>
            <w:pStyle w:val="Heading3"/>
          </w:pPr>
        </w:pPrChange>
      </w:pPr>
      <w:del w:id="1039" w:author="Fernandes, Richard" w:date="2019-01-02T16:22:00Z">
        <w:r w:rsidDel="005D79D6">
          <w:delText>pecification</w:delText>
        </w:r>
      </w:del>
    </w:p>
    <w:p w:rsidR="00685FF4" w:rsidDel="005D79D6" w:rsidRDefault="00685FF4" w:rsidP="003F5E76">
      <w:pPr>
        <w:spacing w:line="240" w:lineRule="auto"/>
        <w:rPr>
          <w:del w:id="1040" w:author="Fernandes, Richard" w:date="2019-01-02T16:23:00Z"/>
        </w:rPr>
        <w:pPrChange w:id="1041" w:author="Fernandes, Richard [2]" w:date="2020-07-14T17:17:00Z">
          <w:pPr/>
        </w:pPrChange>
      </w:pPr>
    </w:p>
    <w:p w:rsidR="000E2D58" w:rsidDel="003F5E76" w:rsidRDefault="002E6E3E" w:rsidP="003F5E76">
      <w:pPr>
        <w:spacing w:line="240" w:lineRule="auto"/>
        <w:rPr>
          <w:ins w:id="1042" w:author="Fernandes, Richard" w:date="2019-01-03T12:13:00Z"/>
          <w:del w:id="1043" w:author="Fernandes, Richard [2]" w:date="2020-07-14T17:15:00Z"/>
        </w:rPr>
        <w:pPrChange w:id="1044" w:author="Fernandes, Richard [2]" w:date="2020-07-14T17:17:00Z">
          <w:pPr/>
        </w:pPrChange>
      </w:pPr>
      <w:del w:id="1045" w:author="Fernandes, Richard" w:date="2019-01-02T16:23:00Z">
        <w:r w:rsidRPr="0002742A" w:rsidDel="005D79D6">
          <w:lastRenderedPageBreak/>
          <w:delText>Temporal Extent:</w:delText>
        </w:r>
        <w:r w:rsidDel="005D79D6">
          <w:delText xml:space="preserve"> 2000+ corresponding to availability of sufficient SDRs for baseline and standardization </w:delText>
        </w:r>
        <w:r w:rsidR="00EC5CD0" w:rsidDel="005D79D6">
          <w:delText>populati</w:delText>
        </w:r>
        <w:r w:rsidDel="005D79D6">
          <w:delText>o</w:delText>
        </w:r>
        <w:r w:rsidR="00EC5CD0" w:rsidDel="005D79D6">
          <w:delText>n</w:delText>
        </w:r>
        <w:r w:rsidDel="005D79D6">
          <w:delText>s.</w:delText>
        </w:r>
      </w:del>
    </w:p>
    <w:p w:rsidR="000E2D58" w:rsidDel="003F5E76" w:rsidRDefault="000E2D58" w:rsidP="003F5E76">
      <w:pPr>
        <w:spacing w:line="240" w:lineRule="auto"/>
        <w:rPr>
          <w:ins w:id="1046" w:author="Fernandes, Richard" w:date="2019-01-03T12:13:00Z"/>
          <w:del w:id="1047" w:author="Fernandes, Richard [2]" w:date="2020-07-14T17:15:00Z"/>
        </w:rPr>
        <w:pPrChange w:id="1048" w:author="Fernandes, Richard [2]" w:date="2020-07-14T17:17:00Z">
          <w:pPr/>
        </w:pPrChange>
      </w:pPr>
    </w:p>
    <w:p w:rsidR="000E2D58" w:rsidDel="003F5E76" w:rsidRDefault="000E2D58" w:rsidP="003F5E76">
      <w:pPr>
        <w:spacing w:line="240" w:lineRule="auto"/>
        <w:rPr>
          <w:ins w:id="1049" w:author="Fernandes, Richard" w:date="2019-01-03T12:13:00Z"/>
          <w:del w:id="1050" w:author="Fernandes, Richard [2]" w:date="2020-07-14T17:15:00Z"/>
        </w:rPr>
        <w:pPrChange w:id="1051" w:author="Fernandes, Richard [2]" w:date="2020-07-14T17:17:00Z">
          <w:pPr/>
        </w:pPrChange>
      </w:pPr>
    </w:p>
    <w:p w:rsidR="000E2D58" w:rsidDel="003F5E76" w:rsidRDefault="000E2D58" w:rsidP="003F5E76">
      <w:pPr>
        <w:spacing w:line="240" w:lineRule="auto"/>
        <w:rPr>
          <w:ins w:id="1052" w:author="Fernandes, Richard" w:date="2019-01-03T12:13:00Z"/>
          <w:del w:id="1053" w:author="Fernandes, Richard [2]" w:date="2020-07-14T17:15:00Z"/>
        </w:rPr>
        <w:pPrChange w:id="1054" w:author="Fernandes, Richard [2]" w:date="2020-07-14T17:17:00Z">
          <w:pPr/>
        </w:pPrChange>
      </w:pPr>
    </w:p>
    <w:p w:rsidR="000E2D58" w:rsidDel="003F5E76" w:rsidRDefault="000E2D58" w:rsidP="003F5E76">
      <w:pPr>
        <w:spacing w:line="240" w:lineRule="auto"/>
        <w:rPr>
          <w:ins w:id="1055" w:author="Fernandes, Richard" w:date="2019-01-03T12:13:00Z"/>
          <w:del w:id="1056" w:author="Fernandes, Richard [2]" w:date="2020-07-14T17:15:00Z"/>
        </w:rPr>
        <w:pPrChange w:id="1057" w:author="Fernandes, Richard [2]" w:date="2020-07-14T17:17:00Z">
          <w:pPr/>
        </w:pPrChange>
      </w:pPr>
    </w:p>
    <w:p w:rsidR="000E2D58" w:rsidDel="003F5E76" w:rsidRDefault="000E2D58" w:rsidP="003F5E76">
      <w:pPr>
        <w:spacing w:line="240" w:lineRule="auto"/>
        <w:rPr>
          <w:ins w:id="1058" w:author="Fernandes, Richard" w:date="2019-01-03T12:13:00Z"/>
          <w:del w:id="1059" w:author="Fernandes, Richard [2]" w:date="2020-07-14T17:15:00Z"/>
        </w:rPr>
        <w:pPrChange w:id="1060" w:author="Fernandes, Richard [2]" w:date="2020-07-14T17:17:00Z">
          <w:pPr/>
        </w:pPrChange>
      </w:pPr>
    </w:p>
    <w:p w:rsidR="000E2D58" w:rsidDel="003F5E76" w:rsidRDefault="000E2D58" w:rsidP="003F5E76">
      <w:pPr>
        <w:spacing w:line="240" w:lineRule="auto"/>
        <w:rPr>
          <w:ins w:id="1061" w:author="Fernandes, Richard" w:date="2019-01-03T12:13:00Z"/>
          <w:del w:id="1062" w:author="Fernandes, Richard [2]" w:date="2020-07-14T17:15:00Z"/>
        </w:rPr>
        <w:pPrChange w:id="1063" w:author="Fernandes, Richard [2]" w:date="2020-07-14T17:17:00Z">
          <w:pPr/>
        </w:pPrChange>
      </w:pPr>
    </w:p>
    <w:p w:rsidR="000E2D58" w:rsidDel="003F5E76" w:rsidRDefault="000E2D58" w:rsidP="003F5E76">
      <w:pPr>
        <w:spacing w:line="240" w:lineRule="auto"/>
        <w:rPr>
          <w:del w:id="1064" w:author="Fernandes, Richard [2]" w:date="2020-07-14T17:15:00Z"/>
        </w:rPr>
        <w:pPrChange w:id="1065" w:author="Fernandes, Richard [2]" w:date="2020-07-14T17:17:00Z">
          <w:pPr/>
        </w:pPrChange>
      </w:pPr>
    </w:p>
    <w:p w:rsidR="00214D76" w:rsidRDefault="00214D76" w:rsidP="003F5E76">
      <w:pPr>
        <w:spacing w:line="240" w:lineRule="auto"/>
        <w:rPr>
          <w:ins w:id="1066" w:author="Fernandes, Richard" w:date="2019-01-02T16:33:00Z"/>
        </w:rPr>
        <w:pPrChange w:id="1067" w:author="Fernandes, Richard [2]" w:date="2020-07-14T17:17:00Z">
          <w:pPr/>
        </w:pPrChange>
      </w:pPr>
    </w:p>
    <w:p w:rsidR="00214D76" w:rsidRDefault="000E2D58" w:rsidP="003F5E76">
      <w:pPr>
        <w:pStyle w:val="Heading3"/>
        <w:spacing w:line="240" w:lineRule="auto"/>
        <w:rPr>
          <w:ins w:id="1068" w:author="Fernandes, Richard" w:date="2019-01-02T16:33:00Z"/>
        </w:rPr>
        <w:pPrChange w:id="1069" w:author="Fernandes, Richard [2]" w:date="2020-07-14T17:17:00Z">
          <w:pPr>
            <w:pStyle w:val="Heading3"/>
          </w:pPr>
        </w:pPrChange>
      </w:pPr>
      <w:ins w:id="1070" w:author="Fernandes, Richard" w:date="2019-01-03T12:13:00Z">
        <w:r>
          <w:t>Storefront</w:t>
        </w:r>
      </w:ins>
      <w:ins w:id="1071" w:author="Fernandes, Richard" w:date="2019-01-02T16:33:00Z">
        <w:r w:rsidR="00214D76">
          <w:t xml:space="preserve"> Interface</w:t>
        </w:r>
      </w:ins>
    </w:p>
    <w:p w:rsidR="00214D76" w:rsidDel="003F5E76" w:rsidRDefault="00214D76" w:rsidP="003F5E76">
      <w:pPr>
        <w:spacing w:line="240" w:lineRule="auto"/>
        <w:rPr>
          <w:ins w:id="1072" w:author="Fernandes, Richard" w:date="2019-01-02T16:44:00Z"/>
          <w:del w:id="1073" w:author="Fernandes, Richard [2]" w:date="2020-07-14T17:15:00Z"/>
        </w:rPr>
        <w:pPrChange w:id="1074" w:author="Fernandes, Richard [2]" w:date="2020-07-14T17:17:00Z">
          <w:pPr/>
        </w:pPrChange>
      </w:pPr>
    </w:p>
    <w:p w:rsidR="004079BD" w:rsidRDefault="004079BD" w:rsidP="003F5E76">
      <w:pPr>
        <w:spacing w:line="240" w:lineRule="auto"/>
        <w:rPr>
          <w:ins w:id="1075" w:author="Fernandes, Richard" w:date="2019-03-25T09:54:00Z"/>
        </w:rPr>
        <w:pPrChange w:id="1076" w:author="Fernandes, Richard [2]" w:date="2020-07-14T17:17:00Z">
          <w:pPr/>
        </w:pPrChange>
      </w:pPr>
    </w:p>
    <w:p w:rsidR="004079BD" w:rsidDel="003F5E76" w:rsidRDefault="004079BD" w:rsidP="003F5E76">
      <w:pPr>
        <w:spacing w:line="240" w:lineRule="auto"/>
        <w:rPr>
          <w:ins w:id="1077" w:author="Fernandes, Richard" w:date="2019-03-25T09:54:00Z"/>
          <w:del w:id="1078" w:author="Fernandes, Richard [2]" w:date="2020-07-14T17:17:00Z"/>
        </w:rPr>
        <w:pPrChange w:id="1079" w:author="Fernandes, Richard [2]" w:date="2020-07-14T17:17:00Z">
          <w:pPr/>
        </w:pPrChange>
      </w:pPr>
      <w:ins w:id="1080" w:author="Fernandes, Richard" w:date="2019-03-25T09:54:00Z">
        <w:r>
          <w:t>The system is designed to provide an interactive operator interface (GUI) but an event based user interface driven by open geospatial consortium compliant messaging.  The provision of an interactive user interface or visualization tools of intermediate or derived products is outside the scope of this system.  Table 6 list user interface requirements.</w:t>
        </w:r>
      </w:ins>
    </w:p>
    <w:p w:rsidR="004079BD" w:rsidRDefault="004079BD" w:rsidP="003F5E76">
      <w:pPr>
        <w:spacing w:line="240" w:lineRule="auto"/>
        <w:rPr>
          <w:ins w:id="1081" w:author="Fernandes, Richard" w:date="2019-03-25T09:54:00Z"/>
        </w:rPr>
        <w:pPrChange w:id="1082" w:author="Fernandes, Richard [2]" w:date="2020-07-14T17:17:00Z">
          <w:pPr/>
        </w:pPrChange>
      </w:pPr>
    </w:p>
    <w:p w:rsidR="004079BD" w:rsidRDefault="004079BD" w:rsidP="003F5E76">
      <w:pPr>
        <w:pStyle w:val="Caption"/>
        <w:keepNext/>
        <w:rPr>
          <w:ins w:id="1083" w:author="Fernandes, Richard" w:date="2019-03-25T09:54:00Z"/>
        </w:rPr>
        <w:pPrChange w:id="1084" w:author="Fernandes, Richard [2]" w:date="2020-07-14T17:17:00Z">
          <w:pPr>
            <w:pStyle w:val="Caption"/>
            <w:keepNext/>
          </w:pPr>
        </w:pPrChange>
      </w:pPr>
      <w:ins w:id="1085" w:author="Fernandes, Richard" w:date="2019-03-25T09:54:00Z">
        <w:r>
          <w:t xml:space="preserve">Table </w:t>
        </w:r>
        <w:r>
          <w:fldChar w:fldCharType="begin"/>
        </w:r>
        <w:r>
          <w:instrText xml:space="preserve"> SEQ Table \* ARABIC </w:instrText>
        </w:r>
        <w:r>
          <w:fldChar w:fldCharType="separate"/>
        </w:r>
        <w:r>
          <w:rPr>
            <w:noProof/>
          </w:rPr>
          <w:t>6</w:t>
        </w:r>
        <w:r>
          <w:fldChar w:fldCharType="end"/>
        </w:r>
        <w:r>
          <w:t>.  User interface requirements.</w:t>
        </w:r>
      </w:ins>
    </w:p>
    <w:tbl>
      <w:tblPr>
        <w:tblStyle w:val="TableGrid"/>
        <w:tblW w:w="0" w:type="auto"/>
        <w:tblLook w:val="04A0" w:firstRow="1" w:lastRow="0" w:firstColumn="1" w:lastColumn="0" w:noHBand="0" w:noVBand="1"/>
      </w:tblPr>
      <w:tblGrid>
        <w:gridCol w:w="4675"/>
        <w:gridCol w:w="4675"/>
      </w:tblGrid>
      <w:tr w:rsidR="004079BD" w:rsidTr="00A14720">
        <w:trPr>
          <w:ins w:id="1086" w:author="Fernandes, Richard" w:date="2019-03-25T09:54:00Z"/>
        </w:trPr>
        <w:tc>
          <w:tcPr>
            <w:tcW w:w="4675" w:type="dxa"/>
          </w:tcPr>
          <w:p w:rsidR="004079BD" w:rsidRDefault="004079BD" w:rsidP="003F5E76">
            <w:pPr>
              <w:rPr>
                <w:ins w:id="1087" w:author="Fernandes, Richard" w:date="2019-03-25T09:54:00Z"/>
              </w:rPr>
              <w:pPrChange w:id="1088" w:author="Fernandes, Richard [2]" w:date="2020-07-14T17:17:00Z">
                <w:pPr/>
              </w:pPrChange>
            </w:pPr>
            <w:ins w:id="1089" w:author="Fernandes, Richard" w:date="2019-03-25T09:54:00Z">
              <w:r>
                <w:t>Requirement</w:t>
              </w:r>
            </w:ins>
          </w:p>
        </w:tc>
        <w:tc>
          <w:tcPr>
            <w:tcW w:w="4675" w:type="dxa"/>
          </w:tcPr>
          <w:p w:rsidR="004079BD" w:rsidRDefault="004079BD" w:rsidP="003F5E76">
            <w:pPr>
              <w:rPr>
                <w:ins w:id="1090" w:author="Fernandes, Richard" w:date="2019-03-25T09:54:00Z"/>
              </w:rPr>
              <w:pPrChange w:id="1091" w:author="Fernandes, Richard [2]" w:date="2020-07-14T17:17:00Z">
                <w:pPr/>
              </w:pPrChange>
            </w:pPr>
            <w:ins w:id="1092" w:author="Fernandes, Richard" w:date="2019-03-25T09:54:00Z">
              <w:r>
                <w:t>Description</w:t>
              </w:r>
            </w:ins>
          </w:p>
        </w:tc>
      </w:tr>
      <w:tr w:rsidR="004079BD" w:rsidTr="00A14720">
        <w:trPr>
          <w:ins w:id="1093" w:author="Fernandes, Richard" w:date="2019-03-25T09:54:00Z"/>
        </w:trPr>
        <w:tc>
          <w:tcPr>
            <w:tcW w:w="4675" w:type="dxa"/>
          </w:tcPr>
          <w:p w:rsidR="004079BD" w:rsidRDefault="004079BD" w:rsidP="003F5E76">
            <w:pPr>
              <w:rPr>
                <w:ins w:id="1094" w:author="Fernandes, Richard" w:date="2019-03-25T09:54:00Z"/>
              </w:rPr>
              <w:pPrChange w:id="1095" w:author="Fernandes, Richard [2]" w:date="2020-07-14T17:17:00Z">
                <w:pPr/>
              </w:pPrChange>
            </w:pPr>
            <w:ins w:id="1096" w:author="Fernandes, Richard" w:date="2019-03-25T09:54:00Z">
              <w:r>
                <w:t>Execution</w:t>
              </w:r>
            </w:ins>
          </w:p>
        </w:tc>
        <w:tc>
          <w:tcPr>
            <w:tcW w:w="4675" w:type="dxa"/>
          </w:tcPr>
          <w:p w:rsidR="004079BD" w:rsidRDefault="004079BD" w:rsidP="003F5E76">
            <w:pPr>
              <w:rPr>
                <w:ins w:id="1097" w:author="Fernandes, Richard" w:date="2019-03-25T09:54:00Z"/>
              </w:rPr>
              <w:pPrChange w:id="1098" w:author="Fernandes, Richard [2]" w:date="2020-07-14T17:17:00Z">
                <w:pPr/>
              </w:pPrChange>
            </w:pPr>
            <w:ins w:id="1099" w:author="Fernandes, Richard" w:date="2019-03-25T09:54:00Z">
              <w:r>
                <w:t xml:space="preserve">System execution should be via XML requests or other OGC compliant requests.  </w:t>
              </w:r>
            </w:ins>
          </w:p>
        </w:tc>
      </w:tr>
      <w:tr w:rsidR="004079BD" w:rsidTr="00A14720">
        <w:trPr>
          <w:ins w:id="1100" w:author="Fernandes, Richard" w:date="2019-03-25T09:54:00Z"/>
        </w:trPr>
        <w:tc>
          <w:tcPr>
            <w:tcW w:w="4675" w:type="dxa"/>
          </w:tcPr>
          <w:p w:rsidR="004079BD" w:rsidRDefault="004079BD" w:rsidP="003F5E76">
            <w:pPr>
              <w:rPr>
                <w:ins w:id="1101" w:author="Fernandes, Richard" w:date="2019-03-25T09:54:00Z"/>
              </w:rPr>
              <w:pPrChange w:id="1102" w:author="Fernandes, Richard [2]" w:date="2020-07-14T17:17:00Z">
                <w:pPr/>
              </w:pPrChange>
            </w:pPr>
            <w:ins w:id="1103" w:author="Fernandes, Richard" w:date="2019-03-25T09:54:00Z">
              <w:r>
                <w:t>Execution</w:t>
              </w:r>
            </w:ins>
          </w:p>
        </w:tc>
        <w:tc>
          <w:tcPr>
            <w:tcW w:w="4675" w:type="dxa"/>
          </w:tcPr>
          <w:p w:rsidR="004079BD" w:rsidRDefault="004079BD" w:rsidP="003F5E76">
            <w:pPr>
              <w:rPr>
                <w:ins w:id="1104" w:author="Fernandes, Richard" w:date="2019-03-25T09:54:00Z"/>
              </w:rPr>
              <w:pPrChange w:id="1105" w:author="Fernandes, Richard [2]" w:date="2020-07-14T17:17:00Z">
                <w:pPr/>
              </w:pPrChange>
            </w:pPr>
            <w:ins w:id="1106" w:author="Fernandes, Richard" w:date="2019-03-25T09:54:00Z">
              <w:r>
                <w:t>The user should be able to halt and resume the system on command or by a trigger (e.g. maximum time, data availability) with behaviour specified within the service request.</w:t>
              </w:r>
            </w:ins>
          </w:p>
          <w:p w:rsidR="004079BD" w:rsidRDefault="004079BD" w:rsidP="003F5E76">
            <w:pPr>
              <w:rPr>
                <w:ins w:id="1107" w:author="Fernandes, Richard" w:date="2019-03-25T09:54:00Z"/>
              </w:rPr>
              <w:pPrChange w:id="1108" w:author="Fernandes, Richard [2]" w:date="2020-07-14T17:17:00Z">
                <w:pPr/>
              </w:pPrChange>
            </w:pPr>
          </w:p>
        </w:tc>
      </w:tr>
      <w:tr w:rsidR="004079BD" w:rsidTr="00A14720">
        <w:trPr>
          <w:ins w:id="1109" w:author="Fernandes, Richard" w:date="2019-03-25T09:54:00Z"/>
        </w:trPr>
        <w:tc>
          <w:tcPr>
            <w:tcW w:w="4675" w:type="dxa"/>
          </w:tcPr>
          <w:p w:rsidR="004079BD" w:rsidRDefault="004079BD" w:rsidP="003F5E76">
            <w:pPr>
              <w:rPr>
                <w:ins w:id="1110" w:author="Fernandes, Richard" w:date="2019-03-25T09:54:00Z"/>
              </w:rPr>
              <w:pPrChange w:id="1111" w:author="Fernandes, Richard [2]" w:date="2020-07-14T17:17:00Z">
                <w:pPr/>
              </w:pPrChange>
            </w:pPr>
            <w:ins w:id="1112" w:author="Fernandes, Richard" w:date="2019-03-25T09:54:00Z">
              <w:r>
                <w:t>Execution</w:t>
              </w:r>
            </w:ins>
          </w:p>
        </w:tc>
        <w:tc>
          <w:tcPr>
            <w:tcW w:w="4675" w:type="dxa"/>
          </w:tcPr>
          <w:p w:rsidR="004079BD" w:rsidRDefault="004079BD" w:rsidP="003F5E76">
            <w:pPr>
              <w:rPr>
                <w:ins w:id="1113" w:author="Fernandes, Richard" w:date="2019-03-25T09:54:00Z"/>
              </w:rPr>
              <w:pPrChange w:id="1114" w:author="Fernandes, Richard [2]" w:date="2020-07-14T17:17:00Z">
                <w:pPr/>
              </w:pPrChange>
            </w:pPr>
            <w:ins w:id="1115" w:author="Fernandes, Richard" w:date="2019-03-25T09:54:00Z">
              <w:r>
                <w:t>The user should be able to halt and resume the system on command or by a trigger (e.g. maximum time, data availability) with behaviour specified within the service request.</w:t>
              </w:r>
            </w:ins>
          </w:p>
          <w:p w:rsidR="004079BD" w:rsidRDefault="004079BD" w:rsidP="003F5E76">
            <w:pPr>
              <w:rPr>
                <w:ins w:id="1116" w:author="Fernandes, Richard" w:date="2019-03-25T09:54:00Z"/>
              </w:rPr>
              <w:pPrChange w:id="1117" w:author="Fernandes, Richard [2]" w:date="2020-07-14T17:17:00Z">
                <w:pPr/>
              </w:pPrChange>
            </w:pPr>
          </w:p>
        </w:tc>
      </w:tr>
      <w:tr w:rsidR="004079BD" w:rsidTr="00A14720">
        <w:trPr>
          <w:ins w:id="1118" w:author="Fernandes, Richard" w:date="2019-03-25T09:54:00Z"/>
        </w:trPr>
        <w:tc>
          <w:tcPr>
            <w:tcW w:w="4675" w:type="dxa"/>
          </w:tcPr>
          <w:p w:rsidR="004079BD" w:rsidRDefault="004079BD" w:rsidP="003F5E76">
            <w:pPr>
              <w:rPr>
                <w:ins w:id="1119" w:author="Fernandes, Richard" w:date="2019-03-25T09:54:00Z"/>
              </w:rPr>
              <w:pPrChange w:id="1120" w:author="Fernandes, Richard [2]" w:date="2020-07-14T17:17:00Z">
                <w:pPr/>
              </w:pPrChange>
            </w:pPr>
            <w:ins w:id="1121" w:author="Fernandes, Richard" w:date="2019-03-25T09:54:00Z">
              <w:r>
                <w:t>Control</w:t>
              </w:r>
            </w:ins>
          </w:p>
        </w:tc>
        <w:tc>
          <w:tcPr>
            <w:tcW w:w="4675" w:type="dxa"/>
          </w:tcPr>
          <w:p w:rsidR="004079BD" w:rsidRDefault="004079BD" w:rsidP="003F5E76">
            <w:pPr>
              <w:rPr>
                <w:ins w:id="1122" w:author="Fernandes, Richard" w:date="2019-03-25T09:54:00Z"/>
              </w:rPr>
              <w:pPrChange w:id="1123" w:author="Fernandes, Richard [2]" w:date="2020-07-14T17:17:00Z">
                <w:pPr/>
              </w:pPrChange>
            </w:pPr>
            <w:ins w:id="1124" w:author="Fernandes, Richard" w:date="2019-03-25T09:54:00Z">
              <w:r>
                <w:t xml:space="preserve">Control and parameter inputs and system logs should be recorded in JSON files.   </w:t>
              </w:r>
            </w:ins>
          </w:p>
          <w:p w:rsidR="004079BD" w:rsidRDefault="004079BD" w:rsidP="003F5E76">
            <w:pPr>
              <w:rPr>
                <w:ins w:id="1125" w:author="Fernandes, Richard" w:date="2019-03-25T09:54:00Z"/>
              </w:rPr>
              <w:pPrChange w:id="1126" w:author="Fernandes, Richard [2]" w:date="2020-07-14T17:17:00Z">
                <w:pPr/>
              </w:pPrChange>
            </w:pPr>
          </w:p>
        </w:tc>
      </w:tr>
      <w:tr w:rsidR="004079BD" w:rsidTr="00A14720">
        <w:trPr>
          <w:ins w:id="1127" w:author="Fernandes, Richard" w:date="2019-03-25T09:54:00Z"/>
        </w:trPr>
        <w:tc>
          <w:tcPr>
            <w:tcW w:w="4675" w:type="dxa"/>
          </w:tcPr>
          <w:p w:rsidR="004079BD" w:rsidRDefault="004079BD" w:rsidP="003F5E76">
            <w:pPr>
              <w:rPr>
                <w:ins w:id="1128" w:author="Fernandes, Richard" w:date="2019-03-25T09:54:00Z"/>
              </w:rPr>
              <w:pPrChange w:id="1129" w:author="Fernandes, Richard [2]" w:date="2020-07-14T17:17:00Z">
                <w:pPr/>
              </w:pPrChange>
            </w:pPr>
            <w:ins w:id="1130" w:author="Fernandes, Richard" w:date="2019-03-25T09:54:00Z">
              <w:r>
                <w:lastRenderedPageBreak/>
                <w:t>Control</w:t>
              </w:r>
            </w:ins>
          </w:p>
        </w:tc>
        <w:tc>
          <w:tcPr>
            <w:tcW w:w="4675" w:type="dxa"/>
          </w:tcPr>
          <w:p w:rsidR="004079BD" w:rsidRDefault="004079BD" w:rsidP="003F5E76">
            <w:pPr>
              <w:rPr>
                <w:ins w:id="1131" w:author="Fernandes, Richard" w:date="2019-03-25T09:54:00Z"/>
              </w:rPr>
              <w:pPrChange w:id="1132" w:author="Fernandes, Richard [2]" w:date="2020-07-14T17:17:00Z">
                <w:pPr/>
              </w:pPrChange>
            </w:pPr>
            <w:ins w:id="1133" w:author="Fernandes, Richard" w:date="2019-03-25T09:54:00Z">
              <w:r>
                <w:t>A GUI (ideally integrated with the system execution GUI), should be provided for assembling  and viewing relevant contents found in JSON files from direct input or input from standard sources (e.g. EXCEL , .txt, .csv tables and OGC compliant products and their headers).</w:t>
              </w:r>
            </w:ins>
          </w:p>
          <w:p w:rsidR="004079BD" w:rsidRDefault="004079BD" w:rsidP="003F5E76">
            <w:pPr>
              <w:rPr>
                <w:ins w:id="1134" w:author="Fernandes, Richard" w:date="2019-03-25T09:54:00Z"/>
              </w:rPr>
              <w:pPrChange w:id="1135" w:author="Fernandes, Richard [2]" w:date="2020-07-14T17:17:00Z">
                <w:pPr/>
              </w:pPrChange>
            </w:pPr>
          </w:p>
        </w:tc>
      </w:tr>
      <w:tr w:rsidR="004079BD" w:rsidTr="00A14720">
        <w:trPr>
          <w:ins w:id="1136" w:author="Fernandes, Richard" w:date="2019-03-25T09:54:00Z"/>
        </w:trPr>
        <w:tc>
          <w:tcPr>
            <w:tcW w:w="4675" w:type="dxa"/>
          </w:tcPr>
          <w:p w:rsidR="004079BD" w:rsidRDefault="004079BD" w:rsidP="003F5E76">
            <w:pPr>
              <w:rPr>
                <w:ins w:id="1137" w:author="Fernandes, Richard" w:date="2019-03-25T09:54:00Z"/>
              </w:rPr>
              <w:pPrChange w:id="1138" w:author="Fernandes, Richard [2]" w:date="2020-07-14T17:17:00Z">
                <w:pPr/>
              </w:pPrChange>
            </w:pPr>
            <w:ins w:id="1139" w:author="Fernandes, Richard" w:date="2019-03-25T09:54:00Z">
              <w:r>
                <w:t>Control</w:t>
              </w:r>
            </w:ins>
          </w:p>
        </w:tc>
        <w:tc>
          <w:tcPr>
            <w:tcW w:w="4675" w:type="dxa"/>
          </w:tcPr>
          <w:p w:rsidR="004079BD" w:rsidRDefault="004079BD" w:rsidP="003F5E76">
            <w:pPr>
              <w:rPr>
                <w:ins w:id="1140" w:author="Fernandes, Richard" w:date="2019-03-25T09:54:00Z"/>
              </w:rPr>
              <w:pPrChange w:id="1141" w:author="Fernandes, Richard [2]" w:date="2020-07-14T17:17:00Z">
                <w:pPr/>
              </w:pPrChange>
            </w:pPr>
            <w:ins w:id="1142" w:author="Fernandes, Richard" w:date="2019-03-25T09:54:00Z">
              <w:r>
                <w:t xml:space="preserve">A GUI in the form of a LEAF toolbox should be provided for configuring tools, based on available code, for data processing.   </w:t>
              </w:r>
            </w:ins>
          </w:p>
        </w:tc>
      </w:tr>
      <w:tr w:rsidR="004079BD" w:rsidTr="00A14720">
        <w:trPr>
          <w:ins w:id="1143" w:author="Fernandes, Richard" w:date="2019-03-25T09:54:00Z"/>
        </w:trPr>
        <w:tc>
          <w:tcPr>
            <w:tcW w:w="4675" w:type="dxa"/>
          </w:tcPr>
          <w:p w:rsidR="004079BD" w:rsidRDefault="004079BD" w:rsidP="003F5E76">
            <w:pPr>
              <w:rPr>
                <w:ins w:id="1144" w:author="Fernandes, Richard" w:date="2019-03-25T09:54:00Z"/>
              </w:rPr>
              <w:pPrChange w:id="1145" w:author="Fernandes, Richard [2]" w:date="2020-07-14T17:17:00Z">
                <w:pPr/>
              </w:pPrChange>
            </w:pPr>
            <w:ins w:id="1146" w:author="Fernandes, Richard" w:date="2019-03-25T09:54:00Z">
              <w:r>
                <w:t>Administration</w:t>
              </w:r>
            </w:ins>
          </w:p>
        </w:tc>
        <w:tc>
          <w:tcPr>
            <w:tcW w:w="4675" w:type="dxa"/>
          </w:tcPr>
          <w:p w:rsidR="004079BD" w:rsidRDefault="004079BD" w:rsidP="003F5E76">
            <w:pPr>
              <w:rPr>
                <w:ins w:id="1147" w:author="Fernandes, Richard" w:date="2019-03-25T09:54:00Z"/>
              </w:rPr>
              <w:pPrChange w:id="1148" w:author="Fernandes, Richard [2]" w:date="2020-07-14T17:17:00Z">
                <w:pPr/>
              </w:pPrChange>
            </w:pPr>
            <w:ins w:id="1149" w:author="Fernandes, Richard" w:date="2019-03-25T09:54:00Z">
              <w:r>
                <w:t>Notifications should be provided regarding system operation, resource use and costing, and anomalies to a designed device (and optionally a GUI) in addition to JSON files.</w:t>
              </w:r>
            </w:ins>
          </w:p>
        </w:tc>
      </w:tr>
      <w:tr w:rsidR="004079BD" w:rsidTr="00A14720">
        <w:trPr>
          <w:ins w:id="1150" w:author="Fernandes, Richard" w:date="2019-03-25T09:54:00Z"/>
        </w:trPr>
        <w:tc>
          <w:tcPr>
            <w:tcW w:w="4675" w:type="dxa"/>
          </w:tcPr>
          <w:p w:rsidR="004079BD" w:rsidRDefault="004079BD" w:rsidP="003F5E76">
            <w:pPr>
              <w:rPr>
                <w:ins w:id="1151" w:author="Fernandes, Richard" w:date="2019-03-25T09:54:00Z"/>
              </w:rPr>
              <w:pPrChange w:id="1152" w:author="Fernandes, Richard [2]" w:date="2020-07-14T17:17:00Z">
                <w:pPr/>
              </w:pPrChange>
            </w:pPr>
            <w:ins w:id="1153" w:author="Fernandes, Richard" w:date="2019-03-25T09:54:00Z">
              <w:r>
                <w:t>Administration</w:t>
              </w:r>
            </w:ins>
          </w:p>
        </w:tc>
        <w:tc>
          <w:tcPr>
            <w:tcW w:w="4675" w:type="dxa"/>
          </w:tcPr>
          <w:p w:rsidR="004079BD" w:rsidRDefault="004079BD" w:rsidP="003F5E76">
            <w:pPr>
              <w:rPr>
                <w:ins w:id="1154" w:author="Fernandes, Richard" w:date="2019-03-25T09:54:00Z"/>
              </w:rPr>
              <w:pPrChange w:id="1155" w:author="Fernandes, Richard [2]" w:date="2020-07-14T17:17:00Z">
                <w:pPr/>
              </w:pPrChange>
            </w:pPr>
            <w:ins w:id="1156" w:author="Fernandes, Richard" w:date="2019-03-25T09:54:00Z">
              <w:r>
                <w:t xml:space="preserve">When executed in debug mode the system should also expose intermediate results (training datasets, calibrated inversion algorithms, intermediate products) and supplementary information (as JSON files)  to the user in a user provided debug archive.  </w:t>
              </w:r>
            </w:ins>
          </w:p>
          <w:p w:rsidR="004079BD" w:rsidRDefault="004079BD" w:rsidP="003F5E76">
            <w:pPr>
              <w:rPr>
                <w:ins w:id="1157" w:author="Fernandes, Richard" w:date="2019-03-25T09:54:00Z"/>
              </w:rPr>
              <w:pPrChange w:id="1158" w:author="Fernandes, Richard [2]" w:date="2020-07-14T17:17:00Z">
                <w:pPr/>
              </w:pPrChange>
            </w:pPr>
          </w:p>
        </w:tc>
      </w:tr>
    </w:tbl>
    <w:p w:rsidR="004079BD" w:rsidDel="003F5E76" w:rsidRDefault="004079BD" w:rsidP="003F5E76">
      <w:pPr>
        <w:spacing w:line="240" w:lineRule="auto"/>
        <w:rPr>
          <w:ins w:id="1159" w:author="Fernandes, Richard" w:date="2019-03-25T09:54:00Z"/>
          <w:del w:id="1160" w:author="Fernandes, Richard [2]" w:date="2020-07-14T17:15:00Z"/>
        </w:rPr>
        <w:pPrChange w:id="1161" w:author="Fernandes, Richard [2]" w:date="2020-07-14T17:17:00Z">
          <w:pPr/>
        </w:pPrChange>
      </w:pPr>
    </w:p>
    <w:p w:rsidR="004079BD" w:rsidDel="003F5E76" w:rsidRDefault="004079BD" w:rsidP="003F5E76">
      <w:pPr>
        <w:spacing w:line="240" w:lineRule="auto"/>
        <w:rPr>
          <w:ins w:id="1162" w:author="Fernandes, Richard" w:date="2019-03-25T09:54:00Z"/>
          <w:del w:id="1163" w:author="Fernandes, Richard [2]" w:date="2020-07-14T17:15:00Z"/>
        </w:rPr>
        <w:pPrChange w:id="1164" w:author="Fernandes, Richard [2]" w:date="2020-07-14T17:17:00Z">
          <w:pPr/>
        </w:pPrChange>
      </w:pPr>
    </w:p>
    <w:p w:rsidR="00CA046B" w:rsidRDefault="00CA046B" w:rsidP="003F5E76">
      <w:pPr>
        <w:spacing w:line="240" w:lineRule="auto"/>
        <w:rPr>
          <w:ins w:id="1165" w:author="Fernandes, Richard" w:date="2019-01-02T16:45:00Z"/>
        </w:rPr>
        <w:pPrChange w:id="1166" w:author="Fernandes, Richard [2]" w:date="2020-07-14T17:17:00Z">
          <w:pPr/>
        </w:pPrChange>
      </w:pPr>
    </w:p>
    <w:p w:rsidR="00214D76" w:rsidDel="00CA046B" w:rsidRDefault="00214D76" w:rsidP="003F5E76">
      <w:pPr>
        <w:spacing w:line="240" w:lineRule="auto"/>
        <w:rPr>
          <w:del w:id="1167" w:author="Fernandes, Richard" w:date="2019-01-02T16:46:00Z"/>
        </w:rPr>
        <w:pPrChange w:id="1168" w:author="Fernandes, Richard [2]" w:date="2020-07-14T17:17:00Z">
          <w:pPr/>
        </w:pPrChange>
      </w:pPr>
    </w:p>
    <w:p w:rsidR="002E6E3E" w:rsidDel="00CA046B" w:rsidRDefault="002E6E3E" w:rsidP="003F5E76">
      <w:pPr>
        <w:spacing w:line="240" w:lineRule="auto"/>
        <w:rPr>
          <w:del w:id="1169" w:author="Fernandes, Richard" w:date="2019-01-02T16:46:00Z"/>
        </w:rPr>
        <w:pPrChange w:id="1170" w:author="Fernandes, Richard [2]" w:date="2020-07-14T17:17:00Z">
          <w:pPr/>
        </w:pPrChange>
      </w:pPr>
      <w:del w:id="1171" w:author="Fernandes, Richard" w:date="2019-01-02T16:46:00Z">
        <w:r w:rsidRPr="0002742A" w:rsidDel="00CA046B">
          <w:rPr>
            <w:b/>
          </w:rPr>
          <w:delText>Temporal Resolution:</w:delText>
        </w:r>
        <w:r w:rsidDel="00CA046B">
          <w:delText xml:space="preserve"> Monthly , snow free values.  Only snow free sampling (of either input SDR and resulting daily fAPAR products) is used since the actual vegetation productivity for snow covered conditions is low.  Monthly resolution is required to estimate VPI during short northern growing season</w:delText>
        </w:r>
        <w:r w:rsidR="00EC5CD0" w:rsidDel="00CA046B">
          <w:delText>s and as a convenience when comparing VPI to climate and land use summary data.</w:delText>
        </w:r>
      </w:del>
    </w:p>
    <w:p w:rsidR="00EC5CD0" w:rsidDel="00CA046B" w:rsidRDefault="00EC5CD0" w:rsidP="003F5E76">
      <w:pPr>
        <w:spacing w:line="240" w:lineRule="auto"/>
        <w:rPr>
          <w:del w:id="1172" w:author="Fernandes, Richard" w:date="2019-01-02T16:46:00Z"/>
        </w:rPr>
        <w:pPrChange w:id="1173" w:author="Fernandes, Richard [2]" w:date="2020-07-14T17:17:00Z">
          <w:pPr/>
        </w:pPrChange>
      </w:pPr>
    </w:p>
    <w:p w:rsidR="00EC5CD0" w:rsidDel="00CA046B" w:rsidRDefault="00EC5CD0" w:rsidP="003F5E76">
      <w:pPr>
        <w:spacing w:line="240" w:lineRule="auto"/>
        <w:rPr>
          <w:del w:id="1174" w:author="Fernandes, Richard" w:date="2019-01-02T16:46:00Z"/>
        </w:rPr>
        <w:pPrChange w:id="1175" w:author="Fernandes, Richard [2]" w:date="2020-07-14T17:17:00Z">
          <w:pPr/>
        </w:pPrChange>
      </w:pPr>
      <w:del w:id="1176" w:author="Fernandes, Richard" w:date="2019-01-02T16:46:00Z">
        <w:r w:rsidRPr="0002742A" w:rsidDel="00CA046B">
          <w:rPr>
            <w:b/>
          </w:rPr>
          <w:delText>Spatial Extent:</w:delText>
        </w:r>
        <w:r w:rsidDel="00CA046B">
          <w:delText xml:space="preserve"> The system is specified to operate at global extent but required ancillary data is limited to Canadan and Continental United States of America (CONUS).  The spatial extent is further limited in that standardization must be performed over nested spatial partitions corresponding to the Canadian Ecosystem Framework (xx) supplemented by CONUS Watersheds at the same spatial aggregation level (xx).</w:delText>
        </w:r>
      </w:del>
    </w:p>
    <w:p w:rsidR="00EC5CD0" w:rsidDel="00CA046B" w:rsidRDefault="00EC5CD0" w:rsidP="003F5E76">
      <w:pPr>
        <w:spacing w:line="240" w:lineRule="auto"/>
        <w:rPr>
          <w:del w:id="1177" w:author="Fernandes, Richard" w:date="2019-01-02T16:46:00Z"/>
        </w:rPr>
        <w:pPrChange w:id="1178" w:author="Fernandes, Richard [2]" w:date="2020-07-14T17:17:00Z">
          <w:pPr/>
        </w:pPrChange>
      </w:pPr>
    </w:p>
    <w:p w:rsidR="002E6E3E" w:rsidDel="00CA046B" w:rsidRDefault="002E6E3E" w:rsidP="003F5E76">
      <w:pPr>
        <w:spacing w:line="240" w:lineRule="auto"/>
        <w:rPr>
          <w:del w:id="1179" w:author="Fernandes, Richard" w:date="2019-01-02T16:46:00Z"/>
        </w:rPr>
        <w:pPrChange w:id="1180" w:author="Fernandes, Richard [2]" w:date="2020-07-14T17:17:00Z">
          <w:pPr/>
        </w:pPrChange>
      </w:pPr>
      <w:del w:id="1181" w:author="Fernandes, Richard" w:date="2019-01-02T16:46:00Z">
        <w:r w:rsidRPr="0002742A" w:rsidDel="00CA046B">
          <w:rPr>
            <w:b/>
          </w:rPr>
          <w:delText>Spatial Resolution</w:delText>
        </w:r>
        <w:r w:rsidDel="00CA046B">
          <w:delText xml:space="preserve">: 500m gridded at 250m and 60m gridded at 20m.  Two specifications correspond to expected data rich (low resolution) and data poor (high resolution) populations that in turn will impact the confidence interval of the VPI.  The higher gridding resolution is specified to minimize spatial </w:delText>
        </w:r>
        <w:r w:rsidDel="00CA046B">
          <w:lastRenderedPageBreak/>
          <w:delText>matching errors when resampling input SDRs and ancillary layers and when providing VPI outputs for downstream users.</w:delText>
        </w:r>
        <w:r w:rsidR="00EC5CD0" w:rsidDel="00CA046B">
          <w:delText xml:space="preserve">  </w:delText>
        </w:r>
      </w:del>
    </w:p>
    <w:p w:rsidR="002E6E3E" w:rsidDel="00CA046B" w:rsidRDefault="002E6E3E" w:rsidP="003F5E76">
      <w:pPr>
        <w:spacing w:line="240" w:lineRule="auto"/>
        <w:rPr>
          <w:del w:id="1182" w:author="Fernandes, Richard" w:date="2019-01-02T16:46:00Z"/>
        </w:rPr>
        <w:pPrChange w:id="1183" w:author="Fernandes, Richard [2]" w:date="2020-07-14T17:17:00Z">
          <w:pPr/>
        </w:pPrChange>
      </w:pPr>
    </w:p>
    <w:p w:rsidR="00CC30D8" w:rsidDel="00CA046B" w:rsidRDefault="00CC30D8" w:rsidP="003F5E76">
      <w:pPr>
        <w:pStyle w:val="Heading3"/>
        <w:spacing w:line="240" w:lineRule="auto"/>
        <w:rPr>
          <w:del w:id="1184" w:author="Fernandes, Richard" w:date="2019-01-02T16:46:00Z"/>
        </w:rPr>
        <w:pPrChange w:id="1185" w:author="Fernandes, Richard [2]" w:date="2020-07-14T17:17:00Z">
          <w:pPr>
            <w:pStyle w:val="Heading3"/>
          </w:pPr>
        </w:pPrChange>
      </w:pPr>
      <w:del w:id="1186" w:author="Fernandes, Richard" w:date="2019-01-02T16:46:00Z">
        <w:r w:rsidDel="00CA046B">
          <w:delText>Research Requirements</w:delText>
        </w:r>
      </w:del>
    </w:p>
    <w:p w:rsidR="00CC30D8" w:rsidDel="00CA046B" w:rsidRDefault="00CC30D8" w:rsidP="003F5E76">
      <w:pPr>
        <w:spacing w:line="240" w:lineRule="auto"/>
        <w:rPr>
          <w:del w:id="1187" w:author="Fernandes, Richard" w:date="2019-01-02T16:46:00Z"/>
        </w:rPr>
        <w:pPrChange w:id="1188" w:author="Fernandes, Richard [2]" w:date="2020-07-14T17:17:00Z">
          <w:pPr/>
        </w:pPrChange>
      </w:pPr>
    </w:p>
    <w:p w:rsidR="00CC30D8" w:rsidDel="00CA046B" w:rsidRDefault="00CC30D8" w:rsidP="003F5E76">
      <w:pPr>
        <w:spacing w:line="240" w:lineRule="auto"/>
        <w:rPr>
          <w:del w:id="1189" w:author="Fernandes, Richard" w:date="2019-01-02T16:46:00Z"/>
        </w:rPr>
        <w:pPrChange w:id="1190" w:author="Fernandes, Richard [2]" w:date="2020-07-14T17:17:00Z">
          <w:pPr/>
        </w:pPrChange>
      </w:pPr>
      <w:del w:id="1191" w:author="Fernandes, Richard" w:date="2019-01-02T16:46:00Z">
        <w:r w:rsidDel="00CA046B">
          <w:delText>The VPI has been defined with the intent of minizing the need for extensive research.  However, research is required specifically to address the issue of combining multiple satellite imagers and to determine the sensi</w:delText>
        </w:r>
        <w:r w:rsidR="008809C0" w:rsidDel="00CA046B">
          <w:delText>ti</w:delText>
        </w:r>
        <w:r w:rsidDel="00CA046B">
          <w:delText>vity of the VPI to the performance of both Level I and Level II algorithms.  The research requirements are summarized here.</w:delText>
        </w:r>
      </w:del>
    </w:p>
    <w:p w:rsidR="00CC30D8" w:rsidDel="00CA046B" w:rsidRDefault="00CC30D8" w:rsidP="003F5E76">
      <w:pPr>
        <w:spacing w:line="240" w:lineRule="auto"/>
        <w:rPr>
          <w:del w:id="1192" w:author="Fernandes, Richard" w:date="2019-01-02T16:46:00Z"/>
        </w:rPr>
        <w:pPrChange w:id="1193" w:author="Fernandes, Richard [2]" w:date="2020-07-14T17:17:00Z">
          <w:pPr/>
        </w:pPrChange>
      </w:pPr>
    </w:p>
    <w:p w:rsidR="00CC30D8" w:rsidDel="00CA046B" w:rsidRDefault="00CC30D8" w:rsidP="003F5E76">
      <w:pPr>
        <w:spacing w:line="240" w:lineRule="auto"/>
        <w:rPr>
          <w:del w:id="1194" w:author="Fernandes, Richard" w:date="2019-01-02T16:46:00Z"/>
        </w:rPr>
        <w:pPrChange w:id="1195" w:author="Fernandes, Richard [2]" w:date="2020-07-14T17:17:00Z">
          <w:pPr/>
        </w:pPrChange>
      </w:pPr>
      <w:del w:id="1196" w:author="Fernandes, Richard" w:date="2019-01-02T16:46:00Z">
        <w:r w:rsidDel="00CA046B">
          <w:delText>Input Datasets</w:delText>
        </w:r>
      </w:del>
    </w:p>
    <w:p w:rsidR="00CC30D8" w:rsidDel="00CA046B" w:rsidRDefault="00CC30D8" w:rsidP="003F5E76">
      <w:pPr>
        <w:spacing w:line="240" w:lineRule="auto"/>
        <w:rPr>
          <w:del w:id="1197" w:author="Fernandes, Richard" w:date="2019-01-02T16:46:00Z"/>
        </w:rPr>
        <w:pPrChange w:id="1198" w:author="Fernandes, Richard [2]" w:date="2020-07-14T17:17:00Z">
          <w:pPr/>
        </w:pPrChange>
      </w:pPr>
    </w:p>
    <w:p w:rsidR="00CC30D8" w:rsidDel="00CA046B" w:rsidRDefault="00CC30D8" w:rsidP="003F5E76">
      <w:pPr>
        <w:pStyle w:val="ListParagraph"/>
        <w:numPr>
          <w:ilvl w:val="0"/>
          <w:numId w:val="11"/>
        </w:numPr>
        <w:spacing w:line="240" w:lineRule="auto"/>
        <w:rPr>
          <w:del w:id="1199" w:author="Fernandes, Richard" w:date="2019-01-02T16:46:00Z"/>
        </w:rPr>
        <w:pPrChange w:id="1200" w:author="Fernandes, Richard [2]" w:date="2020-07-14T17:17:00Z">
          <w:pPr>
            <w:pStyle w:val="ListParagraph"/>
            <w:numPr>
              <w:numId w:val="11"/>
            </w:numPr>
            <w:ind w:hanging="360"/>
          </w:pPr>
        </w:pPrChange>
      </w:pPr>
      <w:del w:id="1201" w:author="Fernandes, Richard" w:date="2019-01-02T16:46:00Z">
        <w:r w:rsidDel="00CA046B">
          <w:delText xml:space="preserve"> What is the appropriate DEM to perform shadow masking and data correction?</w:delText>
        </w:r>
      </w:del>
    </w:p>
    <w:p w:rsidR="006F76F0" w:rsidDel="00CA046B" w:rsidRDefault="00CC30D8" w:rsidP="003F5E76">
      <w:pPr>
        <w:pStyle w:val="ListParagraph"/>
        <w:numPr>
          <w:ilvl w:val="0"/>
          <w:numId w:val="11"/>
        </w:numPr>
        <w:spacing w:line="240" w:lineRule="auto"/>
        <w:rPr>
          <w:del w:id="1202" w:author="Fernandes, Richard" w:date="2019-01-02T16:46:00Z"/>
        </w:rPr>
        <w:pPrChange w:id="1203" w:author="Fernandes, Richard [2]" w:date="2020-07-14T17:17:00Z">
          <w:pPr>
            <w:pStyle w:val="ListParagraph"/>
            <w:numPr>
              <w:numId w:val="11"/>
            </w:numPr>
            <w:ind w:hanging="360"/>
          </w:pPr>
        </w:pPrChange>
      </w:pPr>
      <w:del w:id="1204" w:author="Fernandes, Richard" w:date="2019-01-02T16:46:00Z">
        <w:r w:rsidDel="00CA046B">
          <w:delText>How compatible are</w:delText>
        </w:r>
        <w:r w:rsidR="008809C0" w:rsidDel="00CA046B">
          <w:delText xml:space="preserve"> </w:delText>
        </w:r>
        <w:r w:rsidDel="00CA046B">
          <w:delText xml:space="preserve"> MODIS </w:delText>
        </w:r>
        <w:r w:rsidR="006F76F0" w:rsidDel="00CA046B">
          <w:delText xml:space="preserve">, </w:delText>
        </w:r>
        <w:r w:rsidDel="00CA046B">
          <w:delText>VIIRS</w:delText>
        </w:r>
        <w:r w:rsidR="006F76F0" w:rsidDel="00CA046B">
          <w:delText>, OLCI and SLSTR</w:delText>
        </w:r>
        <w:r w:rsidDel="00CA046B">
          <w:delText xml:space="preserve"> with OLI and MSI for the purpose of atmospheric correction algorithms?</w:delText>
        </w:r>
      </w:del>
    </w:p>
    <w:p w:rsidR="006F76F0" w:rsidDel="00CA046B" w:rsidRDefault="006F76F0" w:rsidP="003F5E76">
      <w:pPr>
        <w:pStyle w:val="ListParagraph"/>
        <w:numPr>
          <w:ilvl w:val="0"/>
          <w:numId w:val="11"/>
        </w:numPr>
        <w:spacing w:line="240" w:lineRule="auto"/>
        <w:rPr>
          <w:del w:id="1205" w:author="Fernandes, Richard" w:date="2019-01-02T16:46:00Z"/>
        </w:rPr>
        <w:pPrChange w:id="1206" w:author="Fernandes, Richard [2]" w:date="2020-07-14T17:17:00Z">
          <w:pPr>
            <w:pStyle w:val="ListParagraph"/>
            <w:numPr>
              <w:numId w:val="11"/>
            </w:numPr>
            <w:ind w:hanging="360"/>
          </w:pPr>
        </w:pPrChange>
      </w:pPr>
      <w:del w:id="1207" w:author="Fernandes, Richard" w:date="2019-01-02T16:46:00Z">
        <w:r w:rsidDel="00CA046B">
          <w:delText>Should VGT and PROBA imagery be used considering it is not easy to cloud screen?</w:delText>
        </w:r>
      </w:del>
    </w:p>
    <w:p w:rsidR="00CC30D8" w:rsidDel="00CA046B" w:rsidRDefault="00CC30D8" w:rsidP="003F5E76">
      <w:pPr>
        <w:pStyle w:val="ListParagraph"/>
        <w:numPr>
          <w:ilvl w:val="0"/>
          <w:numId w:val="11"/>
        </w:numPr>
        <w:spacing w:line="240" w:lineRule="auto"/>
        <w:rPr>
          <w:del w:id="1208" w:author="Fernandes, Richard" w:date="2019-01-02T16:46:00Z"/>
        </w:rPr>
        <w:pPrChange w:id="1209" w:author="Fernandes, Richard [2]" w:date="2020-07-14T17:17:00Z">
          <w:pPr>
            <w:pStyle w:val="ListParagraph"/>
            <w:numPr>
              <w:numId w:val="11"/>
            </w:numPr>
            <w:ind w:hanging="360"/>
          </w:pPr>
        </w:pPrChange>
      </w:pPr>
      <w:del w:id="1210" w:author="Fernandes, Richard" w:date="2019-01-02T16:46:00Z">
        <w:r w:rsidDel="00CA046B">
          <w:delText>Can we combine MODIS and ATUOSNOW masks to have high confidence of snow free conditions without significant data gaps in these conditions.</w:delText>
        </w:r>
      </w:del>
    </w:p>
    <w:p w:rsidR="00CC30D8" w:rsidDel="00CA046B" w:rsidRDefault="008809C0" w:rsidP="003F5E76">
      <w:pPr>
        <w:pStyle w:val="ListParagraph"/>
        <w:numPr>
          <w:ilvl w:val="0"/>
          <w:numId w:val="11"/>
        </w:numPr>
        <w:spacing w:line="240" w:lineRule="auto"/>
        <w:rPr>
          <w:del w:id="1211" w:author="Fernandes, Richard" w:date="2019-01-02T16:46:00Z"/>
        </w:rPr>
        <w:pPrChange w:id="1212" w:author="Fernandes, Richard [2]" w:date="2020-07-14T17:17:00Z">
          <w:pPr>
            <w:pStyle w:val="ListParagraph"/>
            <w:numPr>
              <w:numId w:val="11"/>
            </w:numPr>
            <w:ind w:hanging="360"/>
          </w:pPr>
        </w:pPrChange>
      </w:pPr>
      <w:del w:id="1213" w:author="Fernandes, Richard" w:date="2019-01-02T16:46:00Z">
        <w:r w:rsidDel="00CA046B">
          <w:delText>What is the accuracy of gridded surface temperature inputs?</w:delText>
        </w:r>
      </w:del>
    </w:p>
    <w:p w:rsidR="008809C0" w:rsidDel="00CA046B" w:rsidRDefault="008809C0" w:rsidP="003F5E76">
      <w:pPr>
        <w:spacing w:line="240" w:lineRule="auto"/>
        <w:rPr>
          <w:del w:id="1214" w:author="Fernandes, Richard" w:date="2019-01-02T16:46:00Z"/>
        </w:rPr>
        <w:pPrChange w:id="1215" w:author="Fernandes, Richard [2]" w:date="2020-07-14T17:17:00Z">
          <w:pPr/>
        </w:pPrChange>
      </w:pPr>
    </w:p>
    <w:p w:rsidR="008809C0" w:rsidDel="00CA046B" w:rsidRDefault="008809C0" w:rsidP="003F5E76">
      <w:pPr>
        <w:spacing w:line="240" w:lineRule="auto"/>
        <w:rPr>
          <w:del w:id="1216" w:author="Fernandes, Richard" w:date="2019-01-02T16:46:00Z"/>
        </w:rPr>
        <w:pPrChange w:id="1217" w:author="Fernandes, Richard [2]" w:date="2020-07-14T17:17:00Z">
          <w:pPr/>
        </w:pPrChange>
      </w:pPr>
      <w:del w:id="1218" w:author="Fernandes, Richard" w:date="2019-01-02T16:46:00Z">
        <w:r w:rsidDel="00CA046B">
          <w:delText>Algorithms</w:delText>
        </w:r>
      </w:del>
    </w:p>
    <w:p w:rsidR="008809C0" w:rsidDel="00CA046B" w:rsidRDefault="008809C0" w:rsidP="003F5E76">
      <w:pPr>
        <w:spacing w:line="240" w:lineRule="auto"/>
        <w:rPr>
          <w:del w:id="1219" w:author="Fernandes, Richard" w:date="2019-01-02T16:46:00Z"/>
        </w:rPr>
        <w:pPrChange w:id="1220" w:author="Fernandes, Richard [2]" w:date="2020-07-14T17:17:00Z">
          <w:pPr/>
        </w:pPrChange>
      </w:pPr>
    </w:p>
    <w:p w:rsidR="008809C0" w:rsidDel="00CA046B" w:rsidRDefault="008809C0" w:rsidP="003F5E76">
      <w:pPr>
        <w:pStyle w:val="ListParagraph"/>
        <w:numPr>
          <w:ilvl w:val="0"/>
          <w:numId w:val="12"/>
        </w:numPr>
        <w:spacing w:line="240" w:lineRule="auto"/>
        <w:rPr>
          <w:del w:id="1221" w:author="Fernandes, Richard" w:date="2019-01-02T16:46:00Z"/>
        </w:rPr>
        <w:pPrChange w:id="1222" w:author="Fernandes, Richard [2]" w:date="2020-07-14T17:17:00Z">
          <w:pPr>
            <w:pStyle w:val="ListParagraph"/>
            <w:numPr>
              <w:numId w:val="12"/>
            </w:numPr>
            <w:ind w:hanging="360"/>
          </w:pPr>
        </w:pPrChange>
      </w:pPr>
      <w:del w:id="1223" w:author="Fernandes, Richard" w:date="2019-01-02T16:46:00Z">
        <w:r w:rsidDel="00CA046B">
          <w:delText xml:space="preserve"> What is the sensitivity of fAPAR algorithms to atmospheric correction errors?</w:delText>
        </w:r>
      </w:del>
    </w:p>
    <w:p w:rsidR="008809C0" w:rsidDel="00CA046B" w:rsidRDefault="008809C0" w:rsidP="003F5E76">
      <w:pPr>
        <w:pStyle w:val="ListParagraph"/>
        <w:numPr>
          <w:ilvl w:val="0"/>
          <w:numId w:val="12"/>
        </w:numPr>
        <w:spacing w:line="240" w:lineRule="auto"/>
        <w:rPr>
          <w:del w:id="1224" w:author="Fernandes, Richard" w:date="2019-01-02T16:46:00Z"/>
        </w:rPr>
        <w:pPrChange w:id="1225" w:author="Fernandes, Richard [2]" w:date="2020-07-14T17:17:00Z">
          <w:pPr>
            <w:pStyle w:val="ListParagraph"/>
            <w:numPr>
              <w:numId w:val="12"/>
            </w:numPr>
            <w:ind w:hanging="360"/>
          </w:pPr>
        </w:pPrChange>
      </w:pPr>
      <w:del w:id="1226" w:author="Fernandes, Richard" w:date="2019-01-02T16:46:00Z">
        <w:r w:rsidDel="00CA046B">
          <w:delText>Is there an observable adjacency effect for 20m or 30m pixels?</w:delText>
        </w:r>
      </w:del>
    </w:p>
    <w:p w:rsidR="008809C0" w:rsidDel="00CA046B" w:rsidRDefault="008809C0" w:rsidP="003F5E76">
      <w:pPr>
        <w:pStyle w:val="ListParagraph"/>
        <w:numPr>
          <w:ilvl w:val="0"/>
          <w:numId w:val="12"/>
        </w:numPr>
        <w:spacing w:line="240" w:lineRule="auto"/>
        <w:rPr>
          <w:del w:id="1227" w:author="Fernandes, Richard" w:date="2019-01-02T16:46:00Z"/>
        </w:rPr>
        <w:pPrChange w:id="1228" w:author="Fernandes, Richard [2]" w:date="2020-07-14T17:17:00Z">
          <w:pPr>
            <w:pStyle w:val="ListParagraph"/>
            <w:numPr>
              <w:numId w:val="12"/>
            </w:numPr>
            <w:ind w:hanging="360"/>
          </w:pPr>
        </w:pPrChange>
      </w:pPr>
      <w:del w:id="1229" w:author="Fernandes, Richard" w:date="2019-01-02T16:46:00Z">
        <w:r w:rsidDel="00CA046B">
          <w:delText>How accurate are the default clear sky algorithms?</w:delText>
        </w:r>
      </w:del>
    </w:p>
    <w:p w:rsidR="008809C0" w:rsidDel="00CA046B" w:rsidRDefault="008809C0" w:rsidP="003F5E76">
      <w:pPr>
        <w:pStyle w:val="ListParagraph"/>
        <w:numPr>
          <w:ilvl w:val="0"/>
          <w:numId w:val="12"/>
        </w:numPr>
        <w:spacing w:line="240" w:lineRule="auto"/>
        <w:rPr>
          <w:del w:id="1230" w:author="Fernandes, Richard" w:date="2019-01-02T16:46:00Z"/>
        </w:rPr>
        <w:pPrChange w:id="1231" w:author="Fernandes, Richard [2]" w:date="2020-07-14T17:17:00Z">
          <w:pPr>
            <w:pStyle w:val="ListParagraph"/>
            <w:numPr>
              <w:numId w:val="12"/>
            </w:numPr>
            <w:ind w:hanging="360"/>
          </w:pPr>
        </w:pPrChange>
      </w:pPr>
      <w:del w:id="1232" w:author="Fernandes, Richard" w:date="2019-01-02T16:46:00Z">
        <w:r w:rsidDel="00CA046B">
          <w:delText>Can Level 1, Level 2 processing be completed using naively parallel implementations?</w:delText>
        </w:r>
      </w:del>
    </w:p>
    <w:p w:rsidR="008809C0" w:rsidDel="00CA046B" w:rsidRDefault="008809C0" w:rsidP="003F5E76">
      <w:pPr>
        <w:pStyle w:val="ListParagraph"/>
        <w:numPr>
          <w:ilvl w:val="0"/>
          <w:numId w:val="12"/>
        </w:numPr>
        <w:spacing w:line="240" w:lineRule="auto"/>
        <w:rPr>
          <w:del w:id="1233" w:author="Fernandes, Richard" w:date="2019-01-02T16:46:00Z"/>
        </w:rPr>
        <w:pPrChange w:id="1234" w:author="Fernandes, Richard [2]" w:date="2020-07-14T17:17:00Z">
          <w:pPr>
            <w:pStyle w:val="ListParagraph"/>
            <w:numPr>
              <w:numId w:val="12"/>
            </w:numPr>
            <w:ind w:hanging="360"/>
          </w:pPr>
        </w:pPrChange>
      </w:pPr>
      <w:del w:id="1235" w:author="Fernandes, Richard" w:date="2019-01-02T16:46:00Z">
        <w:r w:rsidDel="00CA046B">
          <w:delText>Can we speed up Level, Level 2 processing with ML algorithms?</w:delText>
        </w:r>
      </w:del>
    </w:p>
    <w:p w:rsidR="008809C0" w:rsidDel="00CA046B" w:rsidRDefault="008809C0" w:rsidP="003F5E76">
      <w:pPr>
        <w:pStyle w:val="ListParagraph"/>
        <w:numPr>
          <w:ilvl w:val="0"/>
          <w:numId w:val="12"/>
        </w:numPr>
        <w:spacing w:line="240" w:lineRule="auto"/>
        <w:rPr>
          <w:del w:id="1236" w:author="Fernandes, Richard" w:date="2019-01-02T16:46:00Z"/>
        </w:rPr>
        <w:pPrChange w:id="1237" w:author="Fernandes, Richard [2]" w:date="2020-07-14T17:17:00Z">
          <w:pPr>
            <w:pStyle w:val="ListParagraph"/>
            <w:numPr>
              <w:numId w:val="12"/>
            </w:numPr>
            <w:ind w:hanging="360"/>
          </w:pPr>
        </w:pPrChange>
      </w:pPr>
      <w:del w:id="1238" w:author="Fernandes, Richard" w:date="2019-01-02T16:46:00Z">
        <w:r w:rsidDel="00CA046B">
          <w:delText>What is the sensitivity of the VPI to missing temporal samples?  Can we improve the VPI estimation using a fAPAR climatology based on surface temperature?</w:delText>
        </w:r>
      </w:del>
    </w:p>
    <w:p w:rsidR="008809C0" w:rsidDel="00CA046B" w:rsidRDefault="008809C0" w:rsidP="003F5E76">
      <w:pPr>
        <w:pStyle w:val="ListParagraph"/>
        <w:numPr>
          <w:ilvl w:val="0"/>
          <w:numId w:val="12"/>
        </w:numPr>
        <w:spacing w:line="240" w:lineRule="auto"/>
        <w:rPr>
          <w:del w:id="1239" w:author="Fernandes, Richard" w:date="2019-01-02T16:46:00Z"/>
        </w:rPr>
        <w:pPrChange w:id="1240" w:author="Fernandes, Richard [2]" w:date="2020-07-14T17:17:00Z">
          <w:pPr>
            <w:pStyle w:val="ListParagraph"/>
            <w:numPr>
              <w:numId w:val="12"/>
            </w:numPr>
            <w:ind w:hanging="360"/>
          </w:pPr>
        </w:pPrChange>
      </w:pPr>
      <w:del w:id="1241" w:author="Fernandes, Richard" w:date="2019-01-02T16:46:00Z">
        <w:r w:rsidDel="00CA046B">
          <w:delText>How does the fAPAR and derived VPI from the medium resolution images compare to those from low resolution imagers (either from the system processing chain or from third party products)?</w:delText>
        </w:r>
      </w:del>
    </w:p>
    <w:p w:rsidR="008809C0" w:rsidDel="00CA046B" w:rsidRDefault="008809C0" w:rsidP="003F5E76">
      <w:pPr>
        <w:pStyle w:val="ListParagraph"/>
        <w:numPr>
          <w:ilvl w:val="0"/>
          <w:numId w:val="12"/>
        </w:numPr>
        <w:spacing w:line="240" w:lineRule="auto"/>
        <w:rPr>
          <w:del w:id="1242" w:author="Fernandes, Richard" w:date="2019-01-02T16:46:00Z"/>
        </w:rPr>
        <w:pPrChange w:id="1243" w:author="Fernandes, Richard [2]" w:date="2020-07-14T17:17:00Z">
          <w:pPr>
            <w:pStyle w:val="ListParagraph"/>
            <w:numPr>
              <w:numId w:val="12"/>
            </w:numPr>
            <w:ind w:hanging="360"/>
          </w:pPr>
        </w:pPrChange>
      </w:pPr>
      <w:del w:id="1244" w:author="Fernandes, Richard" w:date="2019-01-02T16:46:00Z">
        <w:r w:rsidDel="00CA046B">
          <w:delText>How consistent is fAPAR and VPI across sensors?</w:delText>
        </w:r>
      </w:del>
    </w:p>
    <w:p w:rsidR="008809C0" w:rsidDel="00CA046B" w:rsidRDefault="008809C0" w:rsidP="003F5E76">
      <w:pPr>
        <w:pStyle w:val="ListParagraph"/>
        <w:numPr>
          <w:ilvl w:val="0"/>
          <w:numId w:val="12"/>
        </w:numPr>
        <w:spacing w:line="240" w:lineRule="auto"/>
        <w:rPr>
          <w:del w:id="1245" w:author="Fernandes, Richard" w:date="2019-01-02T16:46:00Z"/>
        </w:rPr>
        <w:pPrChange w:id="1246" w:author="Fernandes, Richard [2]" w:date="2020-07-14T17:17:00Z">
          <w:pPr>
            <w:pStyle w:val="ListParagraph"/>
            <w:numPr>
              <w:numId w:val="12"/>
            </w:numPr>
            <w:ind w:hanging="360"/>
          </w:pPr>
        </w:pPrChange>
      </w:pPr>
      <w:del w:id="1247" w:author="Fernandes, Richard" w:date="2019-01-02T16:46:00Z">
        <w:r w:rsidDel="00CA046B">
          <w:delText>Can the system be implemented within current public cloud infrastructure?</w:delText>
        </w:r>
      </w:del>
    </w:p>
    <w:p w:rsidR="008809C0" w:rsidDel="00CA046B" w:rsidRDefault="008809C0" w:rsidP="003F5E76">
      <w:pPr>
        <w:pStyle w:val="ListParagraph"/>
        <w:numPr>
          <w:ilvl w:val="0"/>
          <w:numId w:val="12"/>
        </w:numPr>
        <w:spacing w:line="240" w:lineRule="auto"/>
        <w:rPr>
          <w:del w:id="1248" w:author="Fernandes, Richard" w:date="2019-01-02T16:46:00Z"/>
        </w:rPr>
        <w:pPrChange w:id="1249" w:author="Fernandes, Richard [2]" w:date="2020-07-14T17:17:00Z">
          <w:pPr>
            <w:pStyle w:val="ListParagraph"/>
            <w:numPr>
              <w:numId w:val="12"/>
            </w:numPr>
            <w:ind w:hanging="360"/>
          </w:pPr>
        </w:pPrChange>
      </w:pPr>
      <w:del w:id="1250" w:author="Fernandes, Richard" w:date="2019-01-02T16:46:00Z">
        <w:r w:rsidDel="00CA046B">
          <w:lastRenderedPageBreak/>
          <w:delText>What is the best approach for catching and handling system exceptions?</w:delText>
        </w:r>
      </w:del>
    </w:p>
    <w:p w:rsidR="00685FF4" w:rsidDel="00CA046B" w:rsidRDefault="00685FF4" w:rsidP="003F5E76">
      <w:pPr>
        <w:pStyle w:val="Heading2"/>
        <w:spacing w:line="240" w:lineRule="auto"/>
        <w:rPr>
          <w:del w:id="1251" w:author="Fernandes, Richard" w:date="2019-01-02T16:46:00Z"/>
        </w:rPr>
        <w:pPrChange w:id="1252" w:author="Fernandes, Richard [2]" w:date="2020-07-14T17:17:00Z">
          <w:pPr>
            <w:pStyle w:val="Heading2"/>
          </w:pPr>
        </w:pPrChange>
      </w:pPr>
      <w:del w:id="1253" w:author="Fernandes, Richard" w:date="2019-01-02T16:46:00Z">
        <w:r w:rsidDel="00CA046B">
          <w:delText>Implementation</w:delText>
        </w:r>
      </w:del>
    </w:p>
    <w:p w:rsidR="00685FF4" w:rsidDel="00CA046B" w:rsidRDefault="00685FF4" w:rsidP="003F5E76">
      <w:pPr>
        <w:spacing w:line="240" w:lineRule="auto"/>
        <w:rPr>
          <w:del w:id="1254" w:author="Fernandes, Richard" w:date="2019-01-02T16:46:00Z"/>
        </w:rPr>
        <w:pPrChange w:id="1255" w:author="Fernandes, Richard [2]" w:date="2020-07-14T17:17:00Z">
          <w:pPr/>
        </w:pPrChange>
      </w:pPr>
    </w:p>
    <w:p w:rsidR="00685FF4" w:rsidDel="00CA046B" w:rsidRDefault="00685FF4" w:rsidP="003F5E76">
      <w:pPr>
        <w:spacing w:line="240" w:lineRule="auto"/>
        <w:rPr>
          <w:del w:id="1256" w:author="Fernandes, Richard" w:date="2019-01-02T16:46:00Z"/>
        </w:rPr>
        <w:pPrChange w:id="1257" w:author="Fernandes, Richard [2]" w:date="2020-07-14T17:17:00Z">
          <w:pPr/>
        </w:pPrChange>
      </w:pPr>
      <w:del w:id="1258" w:author="Fernandes, Richard" w:date="2019-01-02T16:46:00Z">
        <w:r w:rsidDel="00CA046B">
          <w:delText>The implementation of the VPI is described in terms of the required system architecture and system functionality.</w:delText>
        </w:r>
      </w:del>
    </w:p>
    <w:p w:rsidR="00685FF4" w:rsidDel="00CA046B" w:rsidRDefault="00685FF4" w:rsidP="003F5E76">
      <w:pPr>
        <w:spacing w:line="240" w:lineRule="auto"/>
        <w:rPr>
          <w:del w:id="1259" w:author="Fernandes, Richard" w:date="2019-01-02T16:46:00Z"/>
        </w:rPr>
        <w:pPrChange w:id="1260" w:author="Fernandes, Richard [2]" w:date="2020-07-14T17:17:00Z">
          <w:pPr/>
        </w:pPrChange>
      </w:pPr>
    </w:p>
    <w:p w:rsidR="002E6E3E" w:rsidDel="00CA046B" w:rsidRDefault="00EC5CD0" w:rsidP="003F5E76">
      <w:pPr>
        <w:pStyle w:val="Heading3"/>
        <w:spacing w:line="240" w:lineRule="auto"/>
        <w:rPr>
          <w:del w:id="1261" w:author="Fernandes, Richard" w:date="2019-01-02T16:46:00Z"/>
        </w:rPr>
        <w:pPrChange w:id="1262" w:author="Fernandes, Richard [2]" w:date="2020-07-14T17:17:00Z">
          <w:pPr>
            <w:pStyle w:val="Heading3"/>
          </w:pPr>
        </w:pPrChange>
      </w:pPr>
      <w:del w:id="1263" w:author="Fernandes, Richard" w:date="2019-01-02T16:46:00Z">
        <w:r w:rsidDel="00CA046B">
          <w:delText>System Architecture</w:delText>
        </w:r>
      </w:del>
    </w:p>
    <w:p w:rsidR="00EC5CD0" w:rsidDel="00CA046B" w:rsidRDefault="00EC5CD0" w:rsidP="003F5E76">
      <w:pPr>
        <w:spacing w:line="240" w:lineRule="auto"/>
        <w:rPr>
          <w:del w:id="1264" w:author="Fernandes, Richard" w:date="2019-01-02T16:46:00Z"/>
        </w:rPr>
        <w:pPrChange w:id="1265" w:author="Fernandes, Richard [2]" w:date="2020-07-14T17:17:00Z">
          <w:pPr/>
        </w:pPrChange>
      </w:pPr>
    </w:p>
    <w:p w:rsidR="00CC7300" w:rsidDel="00CA046B" w:rsidRDefault="00CC7300" w:rsidP="003F5E76">
      <w:pPr>
        <w:spacing w:line="240" w:lineRule="auto"/>
        <w:rPr>
          <w:del w:id="1266" w:author="Fernandes, Richard" w:date="2019-01-02T16:46:00Z"/>
        </w:rPr>
        <w:pPrChange w:id="1267" w:author="Fernandes, Richard [2]" w:date="2020-07-14T17:17:00Z">
          <w:pPr/>
        </w:pPrChange>
      </w:pPr>
      <w:del w:id="1268" w:author="Fernandes, Richard" w:date="2019-01-02T16:46:00Z">
        <w:r w:rsidDel="00CA046B">
          <w:delText>The system for VPI production corresponds to a database including ancillary datasets ,  satellite data records (SDRs) and meteorologocial data records (MDRs)  and output VPI results and  functions to populate this database on an ongoing basis, to derive the VPI and to archive and disseminate results.</w:delText>
        </w:r>
        <w:r w:rsidR="003A249F" w:rsidDel="00CA046B">
          <w:delText xml:space="preserve">  Figure 1 provides a system diagram showing linkages between data and functions.</w:delText>
        </w:r>
      </w:del>
    </w:p>
    <w:p w:rsidR="002E4A5B" w:rsidDel="00CA046B" w:rsidRDefault="002E4A5B" w:rsidP="003F5E76">
      <w:pPr>
        <w:keepNext/>
        <w:spacing w:line="240" w:lineRule="auto"/>
        <w:rPr>
          <w:del w:id="1269" w:author="Fernandes, Richard" w:date="2019-01-02T16:46:00Z"/>
        </w:rPr>
        <w:pPrChange w:id="1270" w:author="Fernandes, Richard [2]" w:date="2020-07-14T17:17:00Z">
          <w:pPr>
            <w:keepNext/>
          </w:pPr>
        </w:pPrChange>
      </w:pPr>
      <w:del w:id="1271" w:author="Fernandes, Richard" w:date="2019-01-02T16:46:00Z">
        <w:r w:rsidDel="00CA046B">
          <w:rPr>
            <w:noProof/>
            <w:lang w:eastAsia="en-CA"/>
          </w:rPr>
          <w:drawing>
            <wp:inline distT="0" distB="0" distL="0" distR="0" wp14:anchorId="02923DDA" wp14:editId="3F5B8007">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del>
    </w:p>
    <w:p w:rsidR="003A249F" w:rsidDel="00CA046B" w:rsidRDefault="002E4A5B" w:rsidP="003F5E76">
      <w:pPr>
        <w:pStyle w:val="Caption"/>
        <w:rPr>
          <w:del w:id="1272" w:author="Fernandes, Richard" w:date="2019-01-02T16:46:00Z"/>
        </w:rPr>
        <w:pPrChange w:id="1273" w:author="Fernandes, Richard [2]" w:date="2020-07-14T17:17:00Z">
          <w:pPr>
            <w:pStyle w:val="Caption"/>
          </w:pPr>
        </w:pPrChange>
      </w:pPr>
      <w:del w:id="1274" w:author="Fernandes, Richard" w:date="2019-01-02T16:46:00Z">
        <w:r w:rsidDel="00CA046B">
          <w:delText xml:space="preserve">Figure </w:delText>
        </w:r>
        <w:r w:rsidR="00BC5F91" w:rsidDel="00CA046B">
          <w:fldChar w:fldCharType="begin"/>
        </w:r>
        <w:r w:rsidR="00BC5F91" w:rsidDel="00CA046B">
          <w:delInstrText xml:space="preserve"> SEQ Figure \* ARABIC </w:delInstrText>
        </w:r>
        <w:r w:rsidR="00BC5F91" w:rsidDel="00CA046B">
          <w:fldChar w:fldCharType="separate"/>
        </w:r>
        <w:r w:rsidR="009556E9" w:rsidDel="00CA046B">
          <w:rPr>
            <w:noProof/>
          </w:rPr>
          <w:delText>1</w:delText>
        </w:r>
        <w:r w:rsidR="00BC5F91" w:rsidDel="00CA046B">
          <w:rPr>
            <w:noProof/>
          </w:rPr>
          <w:fldChar w:fldCharType="end"/>
        </w:r>
      </w:del>
    </w:p>
    <w:p w:rsidR="002E4A5B" w:rsidDel="00CA046B" w:rsidRDefault="002E4A5B" w:rsidP="003F5E76">
      <w:pPr>
        <w:spacing w:line="240" w:lineRule="auto"/>
        <w:rPr>
          <w:del w:id="1275" w:author="Fernandes, Richard" w:date="2019-01-02T16:46:00Z"/>
        </w:rPr>
        <w:pPrChange w:id="1276" w:author="Fernandes, Richard [2]" w:date="2020-07-14T17:17:00Z">
          <w:pPr/>
        </w:pPrChange>
      </w:pPr>
    </w:p>
    <w:p w:rsidR="002E4A5B" w:rsidDel="00CA046B" w:rsidRDefault="002E4A5B" w:rsidP="003F5E76">
      <w:pPr>
        <w:spacing w:line="240" w:lineRule="auto"/>
        <w:rPr>
          <w:del w:id="1277" w:author="Fernandes, Richard" w:date="2019-01-02T16:46:00Z"/>
        </w:rPr>
        <w:pPrChange w:id="1278" w:author="Fernandes, Richard [2]" w:date="2020-07-14T17:17:00Z">
          <w:pPr/>
        </w:pPrChange>
      </w:pPr>
    </w:p>
    <w:p w:rsidR="002E4A5B" w:rsidDel="00CA046B" w:rsidRDefault="002E4A5B" w:rsidP="003F5E76">
      <w:pPr>
        <w:spacing w:line="240" w:lineRule="auto"/>
        <w:rPr>
          <w:del w:id="1279" w:author="Fernandes, Richard" w:date="2019-01-02T16:46:00Z"/>
        </w:rPr>
        <w:pPrChange w:id="1280" w:author="Fernandes, Richard [2]" w:date="2020-07-14T17:17:00Z">
          <w:pPr/>
        </w:pPrChange>
      </w:pPr>
    </w:p>
    <w:p w:rsidR="002E4A5B" w:rsidDel="00CA046B" w:rsidRDefault="002E4A5B" w:rsidP="003F5E76">
      <w:pPr>
        <w:spacing w:line="240" w:lineRule="auto"/>
        <w:rPr>
          <w:del w:id="1281" w:author="Fernandes, Richard" w:date="2019-01-02T16:46:00Z"/>
        </w:rPr>
        <w:pPrChange w:id="1282" w:author="Fernandes, Richard [2]" w:date="2020-07-14T17:17:00Z">
          <w:pPr/>
        </w:pPrChange>
      </w:pPr>
    </w:p>
    <w:p w:rsidR="002E4A5B" w:rsidDel="00CA046B" w:rsidRDefault="002E4A5B" w:rsidP="003F5E76">
      <w:pPr>
        <w:spacing w:line="240" w:lineRule="auto"/>
        <w:rPr>
          <w:del w:id="1283" w:author="Fernandes, Richard" w:date="2019-01-02T16:46:00Z"/>
        </w:rPr>
        <w:pPrChange w:id="1284" w:author="Fernandes, Richard [2]" w:date="2020-07-14T17:17:00Z">
          <w:pPr/>
        </w:pPrChange>
      </w:pPr>
    </w:p>
    <w:p w:rsidR="002E4A5B" w:rsidDel="00CA046B" w:rsidRDefault="002E4A5B" w:rsidP="003F5E76">
      <w:pPr>
        <w:spacing w:line="240" w:lineRule="auto"/>
        <w:rPr>
          <w:del w:id="1285" w:author="Fernandes, Richard" w:date="2019-01-02T16:46:00Z"/>
        </w:rPr>
        <w:pPrChange w:id="1286" w:author="Fernandes, Richard [2]" w:date="2020-07-14T17:17:00Z">
          <w:pPr/>
        </w:pPrChange>
      </w:pPr>
    </w:p>
    <w:p w:rsidR="002E4A5B" w:rsidDel="00CA046B" w:rsidRDefault="002E4A5B" w:rsidP="003F5E76">
      <w:pPr>
        <w:spacing w:line="240" w:lineRule="auto"/>
        <w:rPr>
          <w:del w:id="1287" w:author="Fernandes, Richard" w:date="2019-01-02T16:46:00Z"/>
        </w:rPr>
        <w:pPrChange w:id="1288" w:author="Fernandes, Richard [2]" w:date="2020-07-14T17:17:00Z">
          <w:pPr/>
        </w:pPrChange>
      </w:pPr>
    </w:p>
    <w:p w:rsidR="002E4A5B" w:rsidDel="00CA046B" w:rsidRDefault="002E4A5B" w:rsidP="003F5E76">
      <w:pPr>
        <w:spacing w:line="240" w:lineRule="auto"/>
        <w:rPr>
          <w:del w:id="1289" w:author="Fernandes, Richard" w:date="2019-01-02T16:46:00Z"/>
        </w:rPr>
        <w:pPrChange w:id="1290" w:author="Fernandes, Richard [2]" w:date="2020-07-14T17:17:00Z">
          <w:pPr/>
        </w:pPrChange>
      </w:pPr>
    </w:p>
    <w:p w:rsidR="002E4A5B" w:rsidDel="00CA046B" w:rsidRDefault="002E4A5B" w:rsidP="003F5E76">
      <w:pPr>
        <w:spacing w:line="240" w:lineRule="auto"/>
        <w:rPr>
          <w:del w:id="1291" w:author="Fernandes, Richard" w:date="2019-01-02T16:46:00Z"/>
        </w:rPr>
        <w:pPrChange w:id="1292" w:author="Fernandes, Richard [2]" w:date="2020-07-14T17:17:00Z">
          <w:pPr/>
        </w:pPrChange>
      </w:pPr>
    </w:p>
    <w:p w:rsidR="002E4A5B" w:rsidRPr="002E4A5B" w:rsidDel="00CA046B" w:rsidRDefault="002E4A5B" w:rsidP="003F5E76">
      <w:pPr>
        <w:spacing w:line="240" w:lineRule="auto"/>
        <w:rPr>
          <w:del w:id="1293" w:author="Fernandes, Richard" w:date="2019-01-02T16:46:00Z"/>
        </w:rPr>
        <w:pPrChange w:id="1294" w:author="Fernandes, Richard [2]" w:date="2020-07-14T17:17:00Z">
          <w:pPr/>
        </w:pPrChange>
      </w:pPr>
    </w:p>
    <w:p w:rsidR="00EC5CD0" w:rsidDel="00CA046B" w:rsidRDefault="00EC5CD0" w:rsidP="003F5E76">
      <w:pPr>
        <w:pStyle w:val="Heading4"/>
        <w:spacing w:line="240" w:lineRule="auto"/>
        <w:rPr>
          <w:del w:id="1295" w:author="Fernandes, Richard" w:date="2019-01-02T16:46:00Z"/>
        </w:rPr>
        <w:pPrChange w:id="1296" w:author="Fernandes, Richard [2]" w:date="2020-07-14T17:17:00Z">
          <w:pPr>
            <w:pStyle w:val="Heading4"/>
          </w:pPr>
        </w:pPrChange>
      </w:pPr>
      <w:del w:id="1297" w:author="Fernandes, Richard" w:date="2019-01-02T16:46:00Z">
        <w:r w:rsidDel="00CA046B">
          <w:delText>Database</w:delText>
        </w:r>
      </w:del>
    </w:p>
    <w:p w:rsidR="00CC7300" w:rsidDel="00CA046B" w:rsidRDefault="00CC7300" w:rsidP="003F5E76">
      <w:pPr>
        <w:spacing w:line="240" w:lineRule="auto"/>
        <w:rPr>
          <w:del w:id="1298" w:author="Fernandes, Richard" w:date="2019-01-02T16:46:00Z"/>
        </w:rPr>
        <w:pPrChange w:id="1299" w:author="Fernandes, Richard [2]" w:date="2020-07-14T17:17:00Z">
          <w:pPr/>
        </w:pPrChange>
      </w:pPr>
    </w:p>
    <w:p w:rsidR="00CC7300" w:rsidDel="00CA046B" w:rsidRDefault="00CC7300" w:rsidP="003F5E76">
      <w:pPr>
        <w:spacing w:line="240" w:lineRule="auto"/>
        <w:rPr>
          <w:del w:id="1300" w:author="Fernandes, Richard" w:date="2019-01-02T16:46:00Z"/>
        </w:rPr>
        <w:pPrChange w:id="1301" w:author="Fernandes, Richard [2]" w:date="2020-07-14T17:17:00Z">
          <w:pPr/>
        </w:pPrChange>
      </w:pPr>
      <w:del w:id="1302" w:author="Fernandes, Richard" w:date="2019-01-02T16:46:00Z">
        <w:r w:rsidDel="00CA046B">
          <w:delText>The database corresponds to satellite data records  and meteorological data records essential for VPI derivation and ancillary datasets that are required to meet the performance specification of the VPI but not essential for derivation of the VPI.</w:delText>
        </w:r>
      </w:del>
    </w:p>
    <w:p w:rsidR="00CC7300" w:rsidDel="00CA046B" w:rsidRDefault="00CC7300" w:rsidP="003F5E76">
      <w:pPr>
        <w:spacing w:line="240" w:lineRule="auto"/>
        <w:rPr>
          <w:del w:id="1303" w:author="Fernandes, Richard" w:date="2019-01-02T16:46:00Z"/>
        </w:rPr>
        <w:pPrChange w:id="1304" w:author="Fernandes, Richard [2]" w:date="2020-07-14T17:17:00Z">
          <w:pPr/>
        </w:pPrChange>
      </w:pPr>
      <w:del w:id="1305" w:author="Fernandes, Richard" w:date="2019-01-02T16:46:00Z">
        <w:r w:rsidDel="00CA046B">
          <w:delText xml:space="preserve">  </w:delText>
        </w:r>
      </w:del>
    </w:p>
    <w:p w:rsidR="00EC5CD0" w:rsidDel="00CA046B" w:rsidRDefault="00EC5CD0" w:rsidP="003F5E76">
      <w:pPr>
        <w:pStyle w:val="Heading5"/>
        <w:spacing w:line="240" w:lineRule="auto"/>
        <w:rPr>
          <w:del w:id="1306" w:author="Fernandes, Richard" w:date="2019-01-02T16:46:00Z"/>
        </w:rPr>
        <w:pPrChange w:id="1307" w:author="Fernandes, Richard [2]" w:date="2020-07-14T17:17:00Z">
          <w:pPr>
            <w:pStyle w:val="Heading5"/>
          </w:pPr>
        </w:pPrChange>
      </w:pPr>
      <w:del w:id="1308" w:author="Fernandes, Richard" w:date="2019-01-02T16:46:00Z">
        <w:r w:rsidDel="00CA046B">
          <w:delText>Ancillary Spatial Datasets</w:delText>
        </w:r>
      </w:del>
    </w:p>
    <w:p w:rsidR="0002742A" w:rsidDel="00CA046B" w:rsidRDefault="0002742A" w:rsidP="003F5E76">
      <w:pPr>
        <w:spacing w:line="240" w:lineRule="auto"/>
        <w:rPr>
          <w:del w:id="1309" w:author="Fernandes, Richard" w:date="2019-01-02T16:46:00Z"/>
        </w:rPr>
        <w:pPrChange w:id="1310" w:author="Fernandes, Richard [2]" w:date="2020-07-14T17:17:00Z">
          <w:pPr/>
        </w:pPrChange>
      </w:pPr>
    </w:p>
    <w:p w:rsidR="00EC5CD0" w:rsidDel="00CA046B" w:rsidRDefault="00EC5CD0" w:rsidP="003F5E76">
      <w:pPr>
        <w:spacing w:line="240" w:lineRule="auto"/>
        <w:rPr>
          <w:del w:id="1311" w:author="Fernandes, Richard" w:date="2019-01-02T16:46:00Z"/>
        </w:rPr>
        <w:pPrChange w:id="1312" w:author="Fernandes, Richard [2]" w:date="2020-07-14T17:17:00Z">
          <w:pPr/>
        </w:pPrChange>
      </w:pPr>
      <w:del w:id="1313" w:author="Fernandes, Richard" w:date="2019-01-02T16:46:00Z">
        <w:r w:rsidRPr="00CC30D8" w:rsidDel="00CA046B">
          <w:rPr>
            <w:b/>
          </w:rPr>
          <w:delText>North American Land Cover Change</w:delText>
        </w:r>
        <w:r w:rsidDel="00CA046B">
          <w:delText xml:space="preserve"> – annual, 500m gridded at 250m.  Probability of change in FAO Level 2 land cover during given year.  Source: NRCan.  Data volume: </w:delText>
        </w:r>
        <w:r w:rsidR="00E83848" w:rsidDel="00CA046B">
          <w:delText xml:space="preserve"> xx</w:delText>
        </w:r>
        <w:r w:rsidDel="00CA046B">
          <w:delText>. Data format: GDAL compatible RASTER.</w:delText>
        </w:r>
      </w:del>
    </w:p>
    <w:p w:rsidR="00E83848" w:rsidDel="00CA046B" w:rsidRDefault="00E83848" w:rsidP="003F5E76">
      <w:pPr>
        <w:spacing w:line="240" w:lineRule="auto"/>
        <w:rPr>
          <w:del w:id="1314" w:author="Fernandes, Richard" w:date="2019-01-02T16:46:00Z"/>
        </w:rPr>
        <w:pPrChange w:id="1315" w:author="Fernandes, Richard [2]" w:date="2020-07-14T17:17:00Z">
          <w:pPr/>
        </w:pPrChange>
      </w:pPr>
    </w:p>
    <w:p w:rsidR="00EC5CD0" w:rsidDel="00CA046B" w:rsidRDefault="00EC5CD0" w:rsidP="003F5E76">
      <w:pPr>
        <w:spacing w:line="240" w:lineRule="auto"/>
        <w:rPr>
          <w:del w:id="1316" w:author="Fernandes, Richard" w:date="2019-01-02T16:46:00Z"/>
        </w:rPr>
        <w:pPrChange w:id="1317" w:author="Fernandes, Richard [2]" w:date="2020-07-14T17:17:00Z">
          <w:pPr/>
        </w:pPrChange>
      </w:pPr>
      <w:del w:id="1318" w:author="Fernandes, Richard" w:date="2019-01-02T16:46:00Z">
        <w:r w:rsidRPr="00CC30D8" w:rsidDel="00CA046B">
          <w:rPr>
            <w:b/>
          </w:rPr>
          <w:delText>Digital Elevation Model</w:delText>
        </w:r>
        <w:r w:rsidDel="00CA046B">
          <w:delText xml:space="preserve"> – constant in time, xxm gridded at 250m and </w:delText>
        </w:r>
        <w:r w:rsidR="00E83848" w:rsidDel="00CA046B">
          <w:delText>20m.  Elevation in meters WGS84 NAD 83.  Source: Canada xx.  USA xx.  Data volume: xx.  Data format: GDAL compatible raster.</w:delText>
        </w:r>
      </w:del>
    </w:p>
    <w:p w:rsidR="00E83848" w:rsidDel="00CA046B" w:rsidRDefault="00E83848" w:rsidP="003F5E76">
      <w:pPr>
        <w:spacing w:line="240" w:lineRule="auto"/>
        <w:rPr>
          <w:del w:id="1319" w:author="Fernandes, Richard" w:date="2019-01-02T16:46:00Z"/>
        </w:rPr>
        <w:pPrChange w:id="1320" w:author="Fernandes, Richard [2]" w:date="2020-07-14T17:17:00Z">
          <w:pPr/>
        </w:pPrChange>
      </w:pPr>
    </w:p>
    <w:p w:rsidR="00E83848" w:rsidDel="00CA046B" w:rsidRDefault="00E83848" w:rsidP="003F5E76">
      <w:pPr>
        <w:spacing w:line="240" w:lineRule="auto"/>
        <w:rPr>
          <w:del w:id="1321" w:author="Fernandes, Richard" w:date="2019-01-02T16:46:00Z"/>
        </w:rPr>
        <w:pPrChange w:id="1322" w:author="Fernandes, Richard [2]" w:date="2020-07-14T17:17:00Z">
          <w:pPr/>
        </w:pPrChange>
      </w:pPr>
      <w:del w:id="1323" w:author="Fernandes, Richard" w:date="2019-01-02T16:46:00Z">
        <w:r w:rsidRPr="00CC30D8" w:rsidDel="00CA046B">
          <w:rPr>
            <w:b/>
          </w:rPr>
          <w:delText>National Ecosystem Framework Partitions</w:delText>
        </w:r>
        <w:r w:rsidDel="00CA046B">
          <w:delText xml:space="preserve"> – constant in time, vector polygons gridded at 205m and 20m.  Unique value polygons indicating, ecoregion, ecodistrict, ecozone and ecoprovince by political province and Level iii Watershed.  For US coding by Level III watershed and state.   Source: Canada xx.  USA xx.  Data volume: xx.  Data format: GDAL compatible raster.</w:delText>
        </w:r>
      </w:del>
    </w:p>
    <w:p w:rsidR="00E83848" w:rsidDel="00CA046B" w:rsidRDefault="00E83848" w:rsidP="003F5E76">
      <w:pPr>
        <w:spacing w:line="240" w:lineRule="auto"/>
        <w:rPr>
          <w:del w:id="1324" w:author="Fernandes, Richard" w:date="2019-01-02T16:46:00Z"/>
        </w:rPr>
        <w:pPrChange w:id="1325" w:author="Fernandes, Richard [2]" w:date="2020-07-14T17:17:00Z">
          <w:pPr/>
        </w:pPrChange>
      </w:pPr>
    </w:p>
    <w:p w:rsidR="00E83848" w:rsidDel="00CA046B" w:rsidRDefault="00E83848" w:rsidP="003F5E76">
      <w:pPr>
        <w:spacing w:line="240" w:lineRule="auto"/>
        <w:rPr>
          <w:del w:id="1326" w:author="Fernandes, Richard" w:date="2019-01-02T16:46:00Z"/>
        </w:rPr>
        <w:pPrChange w:id="1327" w:author="Fernandes, Richard [2]" w:date="2020-07-14T17:17:00Z">
          <w:pPr/>
        </w:pPrChange>
      </w:pPr>
      <w:del w:id="1328" w:author="Fernandes, Richard" w:date="2019-01-02T16:46:00Z">
        <w:r w:rsidRPr="00CC30D8" w:rsidDel="00CA046B">
          <w:rPr>
            <w:b/>
          </w:rPr>
          <w:lastRenderedPageBreak/>
          <w:delText>Sesqui-decadal land cover</w:delText>
        </w:r>
        <w:r w:rsidDel="00CA046B">
          <w:delText xml:space="preserve"> – 2000, 2005, 2015, …, 60m gridded at 20m.  Dominant FAO Level II land cover.  Sub-dominant FAO Level II land cover.  Dominant non-vegetated cover.  Percentage dominant land cover.  Percentage su-dominant land cover.   Percentage non-vegetated cover.  Source: Canada xx.  USA: xx.  Data volume: xx.  Data format: GDAL compatible raster.</w:delText>
        </w:r>
      </w:del>
    </w:p>
    <w:p w:rsidR="00CC30D8" w:rsidDel="00CA046B" w:rsidRDefault="00CC30D8" w:rsidP="003F5E76">
      <w:pPr>
        <w:spacing w:line="240" w:lineRule="auto"/>
        <w:rPr>
          <w:del w:id="1329" w:author="Fernandes, Richard" w:date="2019-01-02T16:46:00Z"/>
        </w:rPr>
        <w:pPrChange w:id="1330" w:author="Fernandes, Richard [2]" w:date="2020-07-14T17:17:00Z">
          <w:pPr/>
        </w:pPrChange>
      </w:pPr>
    </w:p>
    <w:p w:rsidR="00E83848" w:rsidDel="00CA046B" w:rsidRDefault="005F2D78" w:rsidP="003F5E76">
      <w:pPr>
        <w:spacing w:line="240" w:lineRule="auto"/>
        <w:rPr>
          <w:del w:id="1331" w:author="Fernandes, Richard" w:date="2019-01-02T16:46:00Z"/>
        </w:rPr>
        <w:pPrChange w:id="1332" w:author="Fernandes, Richard [2]" w:date="2020-07-14T17:17:00Z">
          <w:pPr/>
        </w:pPrChange>
      </w:pPr>
      <w:del w:id="1333" w:author="Fernandes, Richard" w:date="2019-01-02T16:46:00Z">
        <w:r w:rsidRPr="00CC30D8" w:rsidDel="00CA046B">
          <w:rPr>
            <w:b/>
          </w:rPr>
          <w:delText>Surface shaded mask (SSM).</w:delText>
        </w:r>
        <w:r w:rsidDel="00CA046B">
          <w:delText xml:space="preserve">  The SSM corresponds to daily masks of land surface that is potentially shaded under direct illuminaton.  The mask is pre-computed for each day during nominal overpass times for each sensor given the ancillary DEM.  The computation corresponds to a worst case mask considering DEM uncertainty.</w:delText>
        </w:r>
      </w:del>
    </w:p>
    <w:p w:rsidR="00E83848" w:rsidDel="00CA046B" w:rsidRDefault="00E83848" w:rsidP="003F5E76">
      <w:pPr>
        <w:spacing w:line="240" w:lineRule="auto"/>
        <w:rPr>
          <w:del w:id="1334" w:author="Fernandes, Richard" w:date="2019-01-02T16:46:00Z"/>
        </w:rPr>
        <w:pPrChange w:id="1335" w:author="Fernandes, Richard [2]" w:date="2020-07-14T17:17:00Z">
          <w:pPr/>
        </w:pPrChange>
      </w:pPr>
    </w:p>
    <w:p w:rsidR="00E83848" w:rsidDel="00CA046B" w:rsidRDefault="00CC7300" w:rsidP="003F5E76">
      <w:pPr>
        <w:pStyle w:val="Heading5"/>
        <w:spacing w:line="240" w:lineRule="auto"/>
        <w:rPr>
          <w:del w:id="1336" w:author="Fernandes, Richard" w:date="2019-01-02T16:46:00Z"/>
        </w:rPr>
        <w:pPrChange w:id="1337" w:author="Fernandes, Richard [2]" w:date="2020-07-14T17:17:00Z">
          <w:pPr>
            <w:pStyle w:val="Heading5"/>
          </w:pPr>
        </w:pPrChange>
      </w:pPr>
      <w:del w:id="1338" w:author="Fernandes, Richard" w:date="2019-01-02T16:46:00Z">
        <w:r w:rsidDel="00CA046B">
          <w:delText>Satellite Data Records</w:delText>
        </w:r>
      </w:del>
    </w:p>
    <w:p w:rsidR="00EC5CD0" w:rsidDel="00CA046B" w:rsidRDefault="00EC5CD0" w:rsidP="003F5E76">
      <w:pPr>
        <w:spacing w:line="240" w:lineRule="auto"/>
        <w:rPr>
          <w:del w:id="1339" w:author="Fernandes, Richard" w:date="2019-01-02T16:46:00Z"/>
        </w:rPr>
        <w:pPrChange w:id="1340" w:author="Fernandes, Richard [2]" w:date="2020-07-14T17:17:00Z">
          <w:pPr/>
        </w:pPrChange>
      </w:pPr>
    </w:p>
    <w:p w:rsidR="00A91427" w:rsidDel="00CA046B" w:rsidRDefault="00CC7300" w:rsidP="003F5E76">
      <w:pPr>
        <w:spacing w:line="240" w:lineRule="auto"/>
        <w:rPr>
          <w:del w:id="1341" w:author="Fernandes, Richard" w:date="2019-01-02T16:46:00Z"/>
        </w:rPr>
        <w:pPrChange w:id="1342" w:author="Fernandes, Richard [2]" w:date="2020-07-14T17:17:00Z">
          <w:pPr/>
        </w:pPrChange>
      </w:pPr>
      <w:del w:id="1343" w:author="Fernandes, Richard" w:date="2019-01-02T16:46:00Z">
        <w:r w:rsidDel="00CA046B">
          <w:delText>The SDRs identified in Table 1 correspond to a sufficient set of inputs to derive the VPI as of the writing of this document (Version 1.0).  However, the minimum neccessary set will change depending on the operating VPI algorithm, the availability of cloud free data, and the minimum user requirements in terms of temporal and spatial resolution.</w:delText>
        </w:r>
      </w:del>
    </w:p>
    <w:p w:rsidR="002E4A5B" w:rsidDel="00CA046B" w:rsidRDefault="002E4A5B" w:rsidP="003F5E76">
      <w:pPr>
        <w:pStyle w:val="Caption"/>
        <w:keepNext/>
        <w:rPr>
          <w:del w:id="1344" w:author="Fernandes, Richard" w:date="2019-01-02T16:46:00Z"/>
        </w:rPr>
        <w:pPrChange w:id="1345" w:author="Fernandes, Richard [2]" w:date="2020-07-14T17:17:00Z">
          <w:pPr>
            <w:pStyle w:val="Caption"/>
            <w:keepNext/>
          </w:pPr>
        </w:pPrChange>
      </w:pPr>
      <w:del w:id="1346" w:author="Fernandes, Richard" w:date="2019-01-02T16:46:00Z">
        <w:r w:rsidDel="00CA046B">
          <w:delText xml:space="preserve">Table </w:delText>
        </w:r>
        <w:r w:rsidR="00BC5F91" w:rsidDel="00CA046B">
          <w:fldChar w:fldCharType="begin"/>
        </w:r>
        <w:r w:rsidR="00BC5F91" w:rsidDel="00CA046B">
          <w:delInstrText xml:space="preserve"> SEQ Table \* ARABIC </w:delInstrText>
        </w:r>
        <w:r w:rsidR="00BC5F91" w:rsidDel="00CA046B">
          <w:fldChar w:fldCharType="separate"/>
        </w:r>
        <w:r w:rsidR="009556E9" w:rsidDel="00CA046B">
          <w:rPr>
            <w:noProof/>
          </w:rPr>
          <w:delText>1</w:delText>
        </w:r>
        <w:r w:rsidR="00BC5F91" w:rsidDel="00CA046B">
          <w:rPr>
            <w:noProof/>
          </w:rPr>
          <w:fldChar w:fldCharType="end"/>
        </w:r>
      </w:del>
    </w:p>
    <w:tbl>
      <w:tblPr>
        <w:tblStyle w:val="TableGrid"/>
        <w:tblW w:w="0" w:type="auto"/>
        <w:tblLook w:val="04A0" w:firstRow="1" w:lastRow="0" w:firstColumn="1" w:lastColumn="0" w:noHBand="0" w:noVBand="1"/>
      </w:tblPr>
      <w:tblGrid>
        <w:gridCol w:w="1344"/>
        <w:gridCol w:w="1345"/>
        <w:gridCol w:w="1503"/>
        <w:gridCol w:w="796"/>
        <w:gridCol w:w="796"/>
        <w:gridCol w:w="1676"/>
        <w:gridCol w:w="1030"/>
        <w:gridCol w:w="860"/>
      </w:tblGrid>
      <w:tr w:rsidR="00A91427" w:rsidDel="00CA046B" w:rsidTr="00CC30D8">
        <w:trPr>
          <w:del w:id="1347" w:author="Fernandes, Richard" w:date="2019-01-02T16:46:00Z"/>
        </w:trPr>
        <w:tc>
          <w:tcPr>
            <w:tcW w:w="1369" w:type="dxa"/>
          </w:tcPr>
          <w:p w:rsidR="00A91427" w:rsidDel="00CA046B" w:rsidRDefault="00A91427" w:rsidP="003F5E76">
            <w:pPr>
              <w:rPr>
                <w:del w:id="1348" w:author="Fernandes, Richard" w:date="2019-01-02T16:46:00Z"/>
              </w:rPr>
              <w:pPrChange w:id="1349" w:author="Fernandes, Richard [2]" w:date="2020-07-14T17:17:00Z">
                <w:pPr/>
              </w:pPrChange>
            </w:pPr>
            <w:del w:id="1350" w:author="Fernandes, Richard" w:date="2019-01-02T16:46:00Z">
              <w:r w:rsidDel="00CA046B">
                <w:delText>Name</w:delText>
              </w:r>
            </w:del>
          </w:p>
        </w:tc>
        <w:tc>
          <w:tcPr>
            <w:tcW w:w="1367" w:type="dxa"/>
          </w:tcPr>
          <w:p w:rsidR="00A91427" w:rsidDel="00CA046B" w:rsidRDefault="00A91427" w:rsidP="003F5E76">
            <w:pPr>
              <w:rPr>
                <w:del w:id="1351" w:author="Fernandes, Richard" w:date="2019-01-02T16:46:00Z"/>
              </w:rPr>
              <w:pPrChange w:id="1352" w:author="Fernandes, Richard [2]" w:date="2020-07-14T17:17:00Z">
                <w:pPr/>
              </w:pPrChange>
            </w:pPr>
            <w:del w:id="1353" w:author="Fernandes, Richard" w:date="2019-01-02T16:46:00Z">
              <w:r w:rsidDel="00CA046B">
                <w:delText>Description</w:delText>
              </w:r>
            </w:del>
          </w:p>
        </w:tc>
        <w:tc>
          <w:tcPr>
            <w:tcW w:w="1539" w:type="dxa"/>
          </w:tcPr>
          <w:p w:rsidR="00A91427" w:rsidDel="00CA046B" w:rsidRDefault="00A91427" w:rsidP="003F5E76">
            <w:pPr>
              <w:rPr>
                <w:del w:id="1354" w:author="Fernandes, Richard" w:date="2019-01-02T16:46:00Z"/>
              </w:rPr>
              <w:pPrChange w:id="1355" w:author="Fernandes, Richard [2]" w:date="2020-07-14T17:17:00Z">
                <w:pPr/>
              </w:pPrChange>
            </w:pPr>
            <w:del w:id="1356" w:author="Fernandes, Richard" w:date="2019-01-02T16:46:00Z">
              <w:r w:rsidDel="00CA046B">
                <w:delText>Satellites</w:delText>
              </w:r>
            </w:del>
          </w:p>
        </w:tc>
        <w:tc>
          <w:tcPr>
            <w:tcW w:w="853" w:type="dxa"/>
          </w:tcPr>
          <w:p w:rsidR="00A91427" w:rsidDel="00CA046B" w:rsidRDefault="00A91427" w:rsidP="003F5E76">
            <w:pPr>
              <w:rPr>
                <w:del w:id="1357" w:author="Fernandes, Richard" w:date="2019-01-02T16:46:00Z"/>
              </w:rPr>
              <w:pPrChange w:id="1358" w:author="Fernandes, Richard [2]" w:date="2020-07-14T17:17:00Z">
                <w:pPr/>
              </w:pPrChange>
            </w:pPr>
            <w:del w:id="1359" w:author="Fernandes, Richard" w:date="2019-01-02T16:46:00Z">
              <w:r w:rsidDel="00CA046B">
                <w:delText>Period Start</w:delText>
              </w:r>
            </w:del>
          </w:p>
        </w:tc>
        <w:tc>
          <w:tcPr>
            <w:tcW w:w="853" w:type="dxa"/>
          </w:tcPr>
          <w:p w:rsidR="00A91427" w:rsidDel="00CA046B" w:rsidRDefault="00A91427" w:rsidP="003F5E76">
            <w:pPr>
              <w:rPr>
                <w:del w:id="1360" w:author="Fernandes, Richard" w:date="2019-01-02T16:46:00Z"/>
              </w:rPr>
              <w:pPrChange w:id="1361" w:author="Fernandes, Richard [2]" w:date="2020-07-14T17:17:00Z">
                <w:pPr/>
              </w:pPrChange>
            </w:pPr>
            <w:del w:id="1362" w:author="Fernandes, Richard" w:date="2019-01-02T16:46:00Z">
              <w:r w:rsidDel="00CA046B">
                <w:delText>Period End</w:delText>
              </w:r>
            </w:del>
          </w:p>
        </w:tc>
        <w:tc>
          <w:tcPr>
            <w:tcW w:w="1682" w:type="dxa"/>
          </w:tcPr>
          <w:p w:rsidR="00A91427" w:rsidDel="00CA046B" w:rsidRDefault="00A91427" w:rsidP="003F5E76">
            <w:pPr>
              <w:rPr>
                <w:del w:id="1363" w:author="Fernandes, Richard" w:date="2019-01-02T16:46:00Z"/>
              </w:rPr>
              <w:pPrChange w:id="1364" w:author="Fernandes, Richard [2]" w:date="2020-07-14T17:17:00Z">
                <w:pPr/>
              </w:pPrChange>
            </w:pPr>
            <w:del w:id="1365" w:author="Fernandes, Richard" w:date="2019-01-02T16:46:00Z">
              <w:r w:rsidDel="00CA046B">
                <w:delText>Data Volume (year*10^8km2)</w:delText>
              </w:r>
            </w:del>
          </w:p>
        </w:tc>
        <w:tc>
          <w:tcPr>
            <w:tcW w:w="1033" w:type="dxa"/>
          </w:tcPr>
          <w:p w:rsidR="00A91427" w:rsidDel="00CA046B" w:rsidRDefault="00A91427" w:rsidP="003F5E76">
            <w:pPr>
              <w:rPr>
                <w:del w:id="1366" w:author="Fernandes, Richard" w:date="2019-01-02T16:46:00Z"/>
              </w:rPr>
              <w:pPrChange w:id="1367" w:author="Fernandes, Richard [2]" w:date="2020-07-14T17:17:00Z">
                <w:pPr/>
              </w:pPrChange>
            </w:pPr>
            <w:del w:id="1368" w:author="Fernandes, Richard" w:date="2019-01-02T16:46:00Z">
              <w:r w:rsidDel="00CA046B">
                <w:delText>Producer</w:delText>
              </w:r>
            </w:del>
          </w:p>
        </w:tc>
        <w:tc>
          <w:tcPr>
            <w:tcW w:w="880" w:type="dxa"/>
          </w:tcPr>
          <w:p w:rsidR="00A91427" w:rsidDel="00CA046B" w:rsidRDefault="00A91427" w:rsidP="003F5E76">
            <w:pPr>
              <w:rPr>
                <w:del w:id="1369" w:author="Fernandes, Richard" w:date="2019-01-02T16:46:00Z"/>
              </w:rPr>
              <w:pPrChange w:id="1370" w:author="Fernandes, Richard [2]" w:date="2020-07-14T17:17:00Z">
                <w:pPr/>
              </w:pPrChange>
            </w:pPr>
            <w:del w:id="1371" w:author="Fernandes, Richard" w:date="2019-01-02T16:46:00Z">
              <w:r w:rsidDel="00CA046B">
                <w:delText>Access</w:delText>
              </w:r>
            </w:del>
          </w:p>
        </w:tc>
      </w:tr>
      <w:tr w:rsidR="00A91427" w:rsidDel="00CA046B" w:rsidTr="00CC30D8">
        <w:trPr>
          <w:del w:id="1372" w:author="Fernandes, Richard" w:date="2019-01-02T16:46:00Z"/>
        </w:trPr>
        <w:tc>
          <w:tcPr>
            <w:tcW w:w="1369" w:type="dxa"/>
          </w:tcPr>
          <w:p w:rsidR="00A91427" w:rsidDel="00CA046B" w:rsidRDefault="00A91427" w:rsidP="003F5E76">
            <w:pPr>
              <w:rPr>
                <w:del w:id="1373" w:author="Fernandes, Richard" w:date="2019-01-02T16:46:00Z"/>
              </w:rPr>
              <w:pPrChange w:id="1374" w:author="Fernandes, Richard [2]" w:date="2020-07-14T17:17:00Z">
                <w:pPr/>
              </w:pPrChange>
            </w:pPr>
            <w:del w:id="1375" w:author="Fernandes, Richard" w:date="2019-01-02T16:46:00Z">
              <w:r w:rsidDel="00CA046B">
                <w:delText>MOD09xx</w:delText>
              </w:r>
            </w:del>
          </w:p>
        </w:tc>
        <w:tc>
          <w:tcPr>
            <w:tcW w:w="1367" w:type="dxa"/>
          </w:tcPr>
          <w:p w:rsidR="00A91427" w:rsidDel="00CA046B" w:rsidRDefault="00A91427" w:rsidP="003F5E76">
            <w:pPr>
              <w:rPr>
                <w:del w:id="1376" w:author="Fernandes, Richard" w:date="2019-01-02T16:46:00Z"/>
              </w:rPr>
              <w:pPrChange w:id="1377" w:author="Fernandes, Richard [2]" w:date="2020-07-14T17:17:00Z">
                <w:pPr/>
              </w:pPrChange>
            </w:pPr>
            <w:del w:id="1378" w:author="Fernandes, Richard" w:date="2019-01-02T16:46:00Z">
              <w:r w:rsidDel="00CA046B">
                <w:delText>MODIS  daily Surface Reflectances</w:delText>
              </w:r>
            </w:del>
          </w:p>
        </w:tc>
        <w:tc>
          <w:tcPr>
            <w:tcW w:w="1539" w:type="dxa"/>
          </w:tcPr>
          <w:p w:rsidR="00A91427" w:rsidDel="00CA046B" w:rsidRDefault="00A91427" w:rsidP="003F5E76">
            <w:pPr>
              <w:rPr>
                <w:del w:id="1379" w:author="Fernandes, Richard" w:date="2019-01-02T16:46:00Z"/>
              </w:rPr>
              <w:pPrChange w:id="1380" w:author="Fernandes, Richard [2]" w:date="2020-07-14T17:17:00Z">
                <w:pPr/>
              </w:pPrChange>
            </w:pPr>
            <w:del w:id="1381" w:author="Fernandes, Richard" w:date="2019-01-02T16:46:00Z">
              <w:r w:rsidDel="00CA046B">
                <w:delText>MODIS/TERRA</w:delText>
              </w:r>
            </w:del>
          </w:p>
        </w:tc>
        <w:tc>
          <w:tcPr>
            <w:tcW w:w="853" w:type="dxa"/>
          </w:tcPr>
          <w:p w:rsidR="00A91427" w:rsidDel="00CA046B" w:rsidRDefault="00A91427" w:rsidP="003F5E76">
            <w:pPr>
              <w:rPr>
                <w:del w:id="1382" w:author="Fernandes, Richard" w:date="2019-01-02T16:46:00Z"/>
              </w:rPr>
              <w:pPrChange w:id="1383" w:author="Fernandes, Richard [2]" w:date="2020-07-14T17:17:00Z">
                <w:pPr/>
              </w:pPrChange>
            </w:pPr>
          </w:p>
        </w:tc>
        <w:tc>
          <w:tcPr>
            <w:tcW w:w="853" w:type="dxa"/>
          </w:tcPr>
          <w:p w:rsidR="00A91427" w:rsidDel="00CA046B" w:rsidRDefault="00A91427" w:rsidP="003F5E76">
            <w:pPr>
              <w:rPr>
                <w:del w:id="1384" w:author="Fernandes, Richard" w:date="2019-01-02T16:46:00Z"/>
              </w:rPr>
              <w:pPrChange w:id="1385" w:author="Fernandes, Richard [2]" w:date="2020-07-14T17:17:00Z">
                <w:pPr/>
              </w:pPrChange>
            </w:pPr>
          </w:p>
        </w:tc>
        <w:tc>
          <w:tcPr>
            <w:tcW w:w="1682" w:type="dxa"/>
          </w:tcPr>
          <w:p w:rsidR="00A91427" w:rsidDel="00CA046B" w:rsidRDefault="00A91427" w:rsidP="003F5E76">
            <w:pPr>
              <w:rPr>
                <w:del w:id="1386" w:author="Fernandes, Richard" w:date="2019-01-02T16:46:00Z"/>
              </w:rPr>
              <w:pPrChange w:id="1387" w:author="Fernandes, Richard [2]" w:date="2020-07-14T17:17:00Z">
                <w:pPr/>
              </w:pPrChange>
            </w:pPr>
          </w:p>
        </w:tc>
        <w:tc>
          <w:tcPr>
            <w:tcW w:w="1033" w:type="dxa"/>
          </w:tcPr>
          <w:p w:rsidR="00A91427" w:rsidDel="00CA046B" w:rsidRDefault="00A91427" w:rsidP="003F5E76">
            <w:pPr>
              <w:rPr>
                <w:del w:id="1388" w:author="Fernandes, Richard" w:date="2019-01-02T16:46:00Z"/>
              </w:rPr>
              <w:pPrChange w:id="1389" w:author="Fernandes, Richard [2]" w:date="2020-07-14T17:17:00Z">
                <w:pPr/>
              </w:pPrChange>
            </w:pPr>
          </w:p>
        </w:tc>
        <w:tc>
          <w:tcPr>
            <w:tcW w:w="880" w:type="dxa"/>
          </w:tcPr>
          <w:p w:rsidR="00A91427" w:rsidDel="00CA046B" w:rsidRDefault="00A91427" w:rsidP="003F5E76">
            <w:pPr>
              <w:rPr>
                <w:del w:id="1390" w:author="Fernandes, Richard" w:date="2019-01-02T16:46:00Z"/>
              </w:rPr>
              <w:pPrChange w:id="1391" w:author="Fernandes, Richard [2]" w:date="2020-07-14T17:17:00Z">
                <w:pPr/>
              </w:pPrChange>
            </w:pPr>
            <w:del w:id="1392" w:author="Fernandes, Richard" w:date="2019-01-02T16:46:00Z">
              <w:r w:rsidDel="00CA046B">
                <w:delText>AWS, Google Cloud</w:delText>
              </w:r>
            </w:del>
          </w:p>
        </w:tc>
      </w:tr>
      <w:tr w:rsidR="00A91427" w:rsidDel="00CA046B" w:rsidTr="00CC30D8">
        <w:trPr>
          <w:del w:id="1393" w:author="Fernandes, Richard" w:date="2019-01-02T16:46:00Z"/>
        </w:trPr>
        <w:tc>
          <w:tcPr>
            <w:tcW w:w="1369" w:type="dxa"/>
          </w:tcPr>
          <w:p w:rsidR="00A91427" w:rsidDel="00CA046B" w:rsidRDefault="00A91427" w:rsidP="003F5E76">
            <w:pPr>
              <w:rPr>
                <w:del w:id="1394" w:author="Fernandes, Richard" w:date="2019-01-02T16:46:00Z"/>
              </w:rPr>
              <w:pPrChange w:id="1395" w:author="Fernandes, Richard [2]" w:date="2020-07-14T17:17:00Z">
                <w:pPr/>
              </w:pPrChange>
            </w:pPr>
            <w:del w:id="1396" w:author="Fernandes, Richard" w:date="2019-01-02T16:46:00Z">
              <w:r w:rsidDel="00CA046B">
                <w:delText>MOD15A2</w:delText>
              </w:r>
            </w:del>
          </w:p>
        </w:tc>
        <w:tc>
          <w:tcPr>
            <w:tcW w:w="1367" w:type="dxa"/>
          </w:tcPr>
          <w:p w:rsidR="00A91427" w:rsidDel="00CA046B" w:rsidRDefault="00A91427" w:rsidP="003F5E76">
            <w:pPr>
              <w:rPr>
                <w:del w:id="1397" w:author="Fernandes, Richard" w:date="2019-01-02T16:46:00Z"/>
              </w:rPr>
              <w:pPrChange w:id="1398" w:author="Fernandes, Richard [2]" w:date="2020-07-14T17:17:00Z">
                <w:pPr/>
              </w:pPrChange>
            </w:pPr>
            <w:del w:id="1399" w:author="Fernandes, Richard" w:date="2019-01-02T16:46:00Z">
              <w:r w:rsidDel="00CA046B">
                <w:delText>Modis 8 dayfAPAR Product</w:delText>
              </w:r>
            </w:del>
          </w:p>
        </w:tc>
        <w:tc>
          <w:tcPr>
            <w:tcW w:w="1539" w:type="dxa"/>
          </w:tcPr>
          <w:p w:rsidR="00A91427" w:rsidDel="00CA046B" w:rsidRDefault="00A91427" w:rsidP="003F5E76">
            <w:pPr>
              <w:rPr>
                <w:del w:id="1400" w:author="Fernandes, Richard" w:date="2019-01-02T16:46:00Z"/>
              </w:rPr>
              <w:pPrChange w:id="1401" w:author="Fernandes, Richard [2]" w:date="2020-07-14T17:17:00Z">
                <w:pPr/>
              </w:pPrChange>
            </w:pPr>
            <w:del w:id="1402" w:author="Fernandes, Richard" w:date="2019-01-02T16:46:00Z">
              <w:r w:rsidDel="00CA046B">
                <w:delText>MODIS/terra</w:delText>
              </w:r>
            </w:del>
          </w:p>
        </w:tc>
        <w:tc>
          <w:tcPr>
            <w:tcW w:w="853" w:type="dxa"/>
          </w:tcPr>
          <w:p w:rsidR="00A91427" w:rsidDel="00CA046B" w:rsidRDefault="00A91427" w:rsidP="003F5E76">
            <w:pPr>
              <w:rPr>
                <w:del w:id="1403" w:author="Fernandes, Richard" w:date="2019-01-02T16:46:00Z"/>
              </w:rPr>
              <w:pPrChange w:id="1404" w:author="Fernandes, Richard [2]" w:date="2020-07-14T17:17:00Z">
                <w:pPr/>
              </w:pPrChange>
            </w:pPr>
          </w:p>
        </w:tc>
        <w:tc>
          <w:tcPr>
            <w:tcW w:w="853" w:type="dxa"/>
          </w:tcPr>
          <w:p w:rsidR="00A91427" w:rsidDel="00CA046B" w:rsidRDefault="00A91427" w:rsidP="003F5E76">
            <w:pPr>
              <w:rPr>
                <w:del w:id="1405" w:author="Fernandes, Richard" w:date="2019-01-02T16:46:00Z"/>
              </w:rPr>
              <w:pPrChange w:id="1406" w:author="Fernandes, Richard [2]" w:date="2020-07-14T17:17:00Z">
                <w:pPr/>
              </w:pPrChange>
            </w:pPr>
          </w:p>
        </w:tc>
        <w:tc>
          <w:tcPr>
            <w:tcW w:w="1682" w:type="dxa"/>
          </w:tcPr>
          <w:p w:rsidR="00A91427" w:rsidDel="00CA046B" w:rsidRDefault="00A91427" w:rsidP="003F5E76">
            <w:pPr>
              <w:rPr>
                <w:del w:id="1407" w:author="Fernandes, Richard" w:date="2019-01-02T16:46:00Z"/>
              </w:rPr>
              <w:pPrChange w:id="1408" w:author="Fernandes, Richard [2]" w:date="2020-07-14T17:17:00Z">
                <w:pPr/>
              </w:pPrChange>
            </w:pPr>
          </w:p>
        </w:tc>
        <w:tc>
          <w:tcPr>
            <w:tcW w:w="1033" w:type="dxa"/>
          </w:tcPr>
          <w:p w:rsidR="00A91427" w:rsidDel="00CA046B" w:rsidRDefault="00A91427" w:rsidP="003F5E76">
            <w:pPr>
              <w:rPr>
                <w:del w:id="1409" w:author="Fernandes, Richard" w:date="2019-01-02T16:46:00Z"/>
              </w:rPr>
              <w:pPrChange w:id="1410" w:author="Fernandes, Richard [2]" w:date="2020-07-14T17:17:00Z">
                <w:pPr/>
              </w:pPrChange>
            </w:pPr>
          </w:p>
        </w:tc>
        <w:tc>
          <w:tcPr>
            <w:tcW w:w="880" w:type="dxa"/>
          </w:tcPr>
          <w:p w:rsidR="00A91427" w:rsidDel="00CA046B" w:rsidRDefault="00A91427" w:rsidP="003F5E76">
            <w:pPr>
              <w:rPr>
                <w:del w:id="1411" w:author="Fernandes, Richard" w:date="2019-01-02T16:46:00Z"/>
              </w:rPr>
              <w:pPrChange w:id="1412" w:author="Fernandes, Richard [2]" w:date="2020-07-14T17:17:00Z">
                <w:pPr/>
              </w:pPrChange>
            </w:pPr>
            <w:del w:id="1413" w:author="Fernandes, Richard" w:date="2019-01-02T16:46:00Z">
              <w:r w:rsidDel="00CA046B">
                <w:delText>EOSDIS</w:delText>
              </w:r>
            </w:del>
          </w:p>
        </w:tc>
      </w:tr>
      <w:tr w:rsidR="005F2D78" w:rsidDel="00CA046B" w:rsidTr="00CC30D8">
        <w:trPr>
          <w:del w:id="1414" w:author="Fernandes, Richard" w:date="2019-01-02T16:46:00Z"/>
        </w:trPr>
        <w:tc>
          <w:tcPr>
            <w:tcW w:w="1369" w:type="dxa"/>
          </w:tcPr>
          <w:p w:rsidR="005F2D78" w:rsidDel="00CA046B" w:rsidRDefault="005F2D78" w:rsidP="003F5E76">
            <w:pPr>
              <w:rPr>
                <w:del w:id="1415" w:author="Fernandes, Richard" w:date="2019-01-02T16:46:00Z"/>
              </w:rPr>
              <w:pPrChange w:id="1416" w:author="Fernandes, Richard [2]" w:date="2020-07-14T17:17:00Z">
                <w:pPr/>
              </w:pPrChange>
            </w:pPr>
            <w:del w:id="1417" w:author="Fernandes, Richard" w:date="2019-01-02T16:46:00Z">
              <w:r w:rsidDel="00CA046B">
                <w:delText>MOD43</w:delText>
              </w:r>
            </w:del>
          </w:p>
        </w:tc>
        <w:tc>
          <w:tcPr>
            <w:tcW w:w="1367" w:type="dxa"/>
          </w:tcPr>
          <w:p w:rsidR="005F2D78" w:rsidDel="00CA046B" w:rsidRDefault="005F2D78" w:rsidP="003F5E76">
            <w:pPr>
              <w:rPr>
                <w:del w:id="1418" w:author="Fernandes, Richard" w:date="2019-01-02T16:46:00Z"/>
              </w:rPr>
              <w:pPrChange w:id="1419" w:author="Fernandes, Richard [2]" w:date="2020-07-14T17:17:00Z">
                <w:pPr/>
              </w:pPrChange>
            </w:pPr>
            <w:del w:id="1420" w:author="Fernandes, Richard" w:date="2019-01-02T16:46:00Z">
              <w:r w:rsidDel="00CA046B">
                <w:delText>Modis BRDF Kernels</w:delText>
              </w:r>
            </w:del>
          </w:p>
        </w:tc>
        <w:tc>
          <w:tcPr>
            <w:tcW w:w="1539" w:type="dxa"/>
          </w:tcPr>
          <w:p w:rsidR="005F2D78" w:rsidDel="00CA046B" w:rsidRDefault="005F2D78" w:rsidP="003F5E76">
            <w:pPr>
              <w:rPr>
                <w:del w:id="1421" w:author="Fernandes, Richard" w:date="2019-01-02T16:46:00Z"/>
              </w:rPr>
              <w:pPrChange w:id="1422" w:author="Fernandes, Richard [2]" w:date="2020-07-14T17:17:00Z">
                <w:pPr/>
              </w:pPrChange>
            </w:pPr>
            <w:del w:id="1423" w:author="Fernandes, Richard" w:date="2019-01-02T16:46:00Z">
              <w:r w:rsidDel="00CA046B">
                <w:delText>MODIS/AQUA and TERRA</w:delText>
              </w:r>
            </w:del>
          </w:p>
        </w:tc>
        <w:tc>
          <w:tcPr>
            <w:tcW w:w="853" w:type="dxa"/>
          </w:tcPr>
          <w:p w:rsidR="005F2D78" w:rsidDel="00CA046B" w:rsidRDefault="005F2D78" w:rsidP="003F5E76">
            <w:pPr>
              <w:rPr>
                <w:del w:id="1424" w:author="Fernandes, Richard" w:date="2019-01-02T16:46:00Z"/>
              </w:rPr>
              <w:pPrChange w:id="1425" w:author="Fernandes, Richard [2]" w:date="2020-07-14T17:17:00Z">
                <w:pPr/>
              </w:pPrChange>
            </w:pPr>
          </w:p>
        </w:tc>
        <w:tc>
          <w:tcPr>
            <w:tcW w:w="853" w:type="dxa"/>
          </w:tcPr>
          <w:p w:rsidR="005F2D78" w:rsidDel="00CA046B" w:rsidRDefault="005F2D78" w:rsidP="003F5E76">
            <w:pPr>
              <w:rPr>
                <w:del w:id="1426" w:author="Fernandes, Richard" w:date="2019-01-02T16:46:00Z"/>
              </w:rPr>
              <w:pPrChange w:id="1427" w:author="Fernandes, Richard [2]" w:date="2020-07-14T17:17:00Z">
                <w:pPr/>
              </w:pPrChange>
            </w:pPr>
          </w:p>
        </w:tc>
        <w:tc>
          <w:tcPr>
            <w:tcW w:w="1682" w:type="dxa"/>
          </w:tcPr>
          <w:p w:rsidR="005F2D78" w:rsidDel="00CA046B" w:rsidRDefault="005F2D78" w:rsidP="003F5E76">
            <w:pPr>
              <w:rPr>
                <w:del w:id="1428" w:author="Fernandes, Richard" w:date="2019-01-02T16:46:00Z"/>
              </w:rPr>
              <w:pPrChange w:id="1429" w:author="Fernandes, Richard [2]" w:date="2020-07-14T17:17:00Z">
                <w:pPr/>
              </w:pPrChange>
            </w:pPr>
          </w:p>
        </w:tc>
        <w:tc>
          <w:tcPr>
            <w:tcW w:w="1033" w:type="dxa"/>
          </w:tcPr>
          <w:p w:rsidR="005F2D78" w:rsidDel="00CA046B" w:rsidRDefault="005F2D78" w:rsidP="003F5E76">
            <w:pPr>
              <w:rPr>
                <w:del w:id="1430" w:author="Fernandes, Richard" w:date="2019-01-02T16:46:00Z"/>
              </w:rPr>
              <w:pPrChange w:id="1431" w:author="Fernandes, Richard [2]" w:date="2020-07-14T17:17:00Z">
                <w:pPr/>
              </w:pPrChange>
            </w:pPr>
          </w:p>
        </w:tc>
        <w:tc>
          <w:tcPr>
            <w:tcW w:w="880" w:type="dxa"/>
          </w:tcPr>
          <w:p w:rsidR="005F2D78" w:rsidDel="00CA046B" w:rsidRDefault="005F2D78" w:rsidP="003F5E76">
            <w:pPr>
              <w:rPr>
                <w:del w:id="1432" w:author="Fernandes, Richard" w:date="2019-01-02T16:46:00Z"/>
              </w:rPr>
              <w:pPrChange w:id="1433" w:author="Fernandes, Richard [2]" w:date="2020-07-14T17:17:00Z">
                <w:pPr/>
              </w:pPrChange>
            </w:pPr>
            <w:del w:id="1434" w:author="Fernandes, Richard" w:date="2019-01-02T16:46:00Z">
              <w:r w:rsidDel="00CA046B">
                <w:delText>AWS, Google cloud</w:delText>
              </w:r>
            </w:del>
          </w:p>
        </w:tc>
      </w:tr>
      <w:tr w:rsidR="00A91427" w:rsidDel="00CA046B" w:rsidTr="00CC30D8">
        <w:trPr>
          <w:del w:id="1435" w:author="Fernandes, Richard" w:date="2019-01-02T16:46:00Z"/>
        </w:trPr>
        <w:tc>
          <w:tcPr>
            <w:tcW w:w="1369" w:type="dxa"/>
          </w:tcPr>
          <w:p w:rsidR="00A91427" w:rsidDel="00CA046B" w:rsidRDefault="00A91427" w:rsidP="003F5E76">
            <w:pPr>
              <w:rPr>
                <w:del w:id="1436" w:author="Fernandes, Richard" w:date="2019-01-02T16:46:00Z"/>
              </w:rPr>
              <w:pPrChange w:id="1437" w:author="Fernandes, Richard [2]" w:date="2020-07-14T17:17:00Z">
                <w:pPr/>
              </w:pPrChange>
            </w:pPr>
            <w:del w:id="1438" w:author="Fernandes, Richard" w:date="2019-01-02T16:46:00Z">
              <w:r w:rsidDel="00CA046B">
                <w:delText>VIIRS</w:delText>
              </w:r>
            </w:del>
          </w:p>
        </w:tc>
        <w:tc>
          <w:tcPr>
            <w:tcW w:w="1367" w:type="dxa"/>
          </w:tcPr>
          <w:p w:rsidR="00A91427" w:rsidDel="00CA046B" w:rsidRDefault="00A91427" w:rsidP="003F5E76">
            <w:pPr>
              <w:rPr>
                <w:del w:id="1439" w:author="Fernandes, Richard" w:date="2019-01-02T16:46:00Z"/>
              </w:rPr>
              <w:pPrChange w:id="1440" w:author="Fernandes, Richard [2]" w:date="2020-07-14T17:17:00Z">
                <w:pPr/>
              </w:pPrChange>
            </w:pPr>
            <w:del w:id="1441" w:author="Fernandes, Richard" w:date="2019-01-02T16:46:00Z">
              <w:r w:rsidDel="00CA046B">
                <w:delText>VIIRS Daily Surafce reflectances</w:delText>
              </w:r>
            </w:del>
          </w:p>
        </w:tc>
        <w:tc>
          <w:tcPr>
            <w:tcW w:w="1539" w:type="dxa"/>
          </w:tcPr>
          <w:p w:rsidR="00A91427" w:rsidDel="00CA046B" w:rsidRDefault="00A91427" w:rsidP="003F5E76">
            <w:pPr>
              <w:rPr>
                <w:del w:id="1442" w:author="Fernandes, Richard" w:date="2019-01-02T16:46:00Z"/>
              </w:rPr>
              <w:pPrChange w:id="1443" w:author="Fernandes, Richard [2]" w:date="2020-07-14T17:17:00Z">
                <w:pPr/>
              </w:pPrChange>
            </w:pPr>
            <w:del w:id="1444" w:author="Fernandes, Richard" w:date="2019-01-02T16:46:00Z">
              <w:r w:rsidDel="00CA046B">
                <w:delText>VIIRS/SUOMI</w:delText>
              </w:r>
            </w:del>
          </w:p>
        </w:tc>
        <w:tc>
          <w:tcPr>
            <w:tcW w:w="853" w:type="dxa"/>
          </w:tcPr>
          <w:p w:rsidR="00A91427" w:rsidDel="00CA046B" w:rsidRDefault="00A91427" w:rsidP="003F5E76">
            <w:pPr>
              <w:rPr>
                <w:del w:id="1445" w:author="Fernandes, Richard" w:date="2019-01-02T16:46:00Z"/>
              </w:rPr>
              <w:pPrChange w:id="1446" w:author="Fernandes, Richard [2]" w:date="2020-07-14T17:17:00Z">
                <w:pPr/>
              </w:pPrChange>
            </w:pPr>
          </w:p>
        </w:tc>
        <w:tc>
          <w:tcPr>
            <w:tcW w:w="853" w:type="dxa"/>
          </w:tcPr>
          <w:p w:rsidR="00A91427" w:rsidDel="00CA046B" w:rsidRDefault="00A91427" w:rsidP="003F5E76">
            <w:pPr>
              <w:rPr>
                <w:del w:id="1447" w:author="Fernandes, Richard" w:date="2019-01-02T16:46:00Z"/>
              </w:rPr>
              <w:pPrChange w:id="1448" w:author="Fernandes, Richard [2]" w:date="2020-07-14T17:17:00Z">
                <w:pPr/>
              </w:pPrChange>
            </w:pPr>
          </w:p>
        </w:tc>
        <w:tc>
          <w:tcPr>
            <w:tcW w:w="1682" w:type="dxa"/>
          </w:tcPr>
          <w:p w:rsidR="00A91427" w:rsidDel="00CA046B" w:rsidRDefault="00A91427" w:rsidP="003F5E76">
            <w:pPr>
              <w:rPr>
                <w:del w:id="1449" w:author="Fernandes, Richard" w:date="2019-01-02T16:46:00Z"/>
              </w:rPr>
              <w:pPrChange w:id="1450" w:author="Fernandes, Richard [2]" w:date="2020-07-14T17:17:00Z">
                <w:pPr/>
              </w:pPrChange>
            </w:pPr>
          </w:p>
        </w:tc>
        <w:tc>
          <w:tcPr>
            <w:tcW w:w="1033" w:type="dxa"/>
          </w:tcPr>
          <w:p w:rsidR="00A91427" w:rsidDel="00CA046B" w:rsidRDefault="00A91427" w:rsidP="003F5E76">
            <w:pPr>
              <w:rPr>
                <w:del w:id="1451" w:author="Fernandes, Richard" w:date="2019-01-02T16:46:00Z"/>
              </w:rPr>
              <w:pPrChange w:id="1452" w:author="Fernandes, Richard [2]" w:date="2020-07-14T17:17:00Z">
                <w:pPr/>
              </w:pPrChange>
            </w:pPr>
          </w:p>
        </w:tc>
        <w:tc>
          <w:tcPr>
            <w:tcW w:w="880" w:type="dxa"/>
          </w:tcPr>
          <w:p w:rsidR="00A91427" w:rsidDel="00CA046B" w:rsidRDefault="005F2D78" w:rsidP="003F5E76">
            <w:pPr>
              <w:rPr>
                <w:del w:id="1453" w:author="Fernandes, Richard" w:date="2019-01-02T16:46:00Z"/>
              </w:rPr>
              <w:pPrChange w:id="1454" w:author="Fernandes, Richard [2]" w:date="2020-07-14T17:17:00Z">
                <w:pPr/>
              </w:pPrChange>
            </w:pPr>
            <w:del w:id="1455" w:author="Fernandes, Richard" w:date="2019-01-02T16:46:00Z">
              <w:r w:rsidDel="00CA046B">
                <w:delText>NOAA SAA</w:delText>
              </w:r>
            </w:del>
          </w:p>
        </w:tc>
      </w:tr>
      <w:tr w:rsidR="00EA11AE" w:rsidDel="00CA046B" w:rsidTr="00CC30D8">
        <w:trPr>
          <w:del w:id="1456" w:author="Fernandes, Richard" w:date="2019-01-02T16:46:00Z"/>
        </w:trPr>
        <w:tc>
          <w:tcPr>
            <w:tcW w:w="1369" w:type="dxa"/>
          </w:tcPr>
          <w:p w:rsidR="00EA11AE" w:rsidDel="00CA046B" w:rsidRDefault="00EA11AE" w:rsidP="003F5E76">
            <w:pPr>
              <w:rPr>
                <w:del w:id="1457" w:author="Fernandes, Richard" w:date="2019-01-02T16:46:00Z"/>
              </w:rPr>
              <w:pPrChange w:id="1458" w:author="Fernandes, Richard [2]" w:date="2020-07-14T17:17:00Z">
                <w:pPr/>
              </w:pPrChange>
            </w:pPr>
            <w:del w:id="1459" w:author="Fernandes, Richard" w:date="2019-01-02T16:46:00Z">
              <w:r w:rsidDel="00CA046B">
                <w:delText>NOAA Autosnow</w:delText>
              </w:r>
            </w:del>
          </w:p>
        </w:tc>
        <w:tc>
          <w:tcPr>
            <w:tcW w:w="1367" w:type="dxa"/>
          </w:tcPr>
          <w:p w:rsidR="00EA11AE" w:rsidDel="00CA046B" w:rsidRDefault="00EA11AE" w:rsidP="003F5E76">
            <w:pPr>
              <w:rPr>
                <w:del w:id="1460" w:author="Fernandes, Richard" w:date="2019-01-02T16:46:00Z"/>
              </w:rPr>
              <w:pPrChange w:id="1461" w:author="Fernandes, Richard [2]" w:date="2020-07-14T17:17:00Z">
                <w:pPr/>
              </w:pPrChange>
            </w:pPr>
            <w:del w:id="1462" w:author="Fernandes, Richard" w:date="2019-01-02T16:46:00Z">
              <w:r w:rsidDel="00CA046B">
                <w:delText>Daily snow cover</w:delText>
              </w:r>
            </w:del>
          </w:p>
        </w:tc>
        <w:tc>
          <w:tcPr>
            <w:tcW w:w="1539" w:type="dxa"/>
          </w:tcPr>
          <w:p w:rsidR="00EA11AE" w:rsidDel="00CA046B" w:rsidRDefault="00EA11AE" w:rsidP="003F5E76">
            <w:pPr>
              <w:rPr>
                <w:del w:id="1463" w:author="Fernandes, Richard" w:date="2019-01-02T16:46:00Z"/>
              </w:rPr>
              <w:pPrChange w:id="1464" w:author="Fernandes, Richard [2]" w:date="2020-07-14T17:17:00Z">
                <w:pPr/>
              </w:pPrChange>
            </w:pPr>
            <w:del w:id="1465" w:author="Fernandes, Richard" w:date="2019-01-02T16:46:00Z">
              <w:r w:rsidDel="00CA046B">
                <w:delText>Multiple</w:delText>
              </w:r>
            </w:del>
          </w:p>
        </w:tc>
        <w:tc>
          <w:tcPr>
            <w:tcW w:w="853" w:type="dxa"/>
          </w:tcPr>
          <w:p w:rsidR="00EA11AE" w:rsidDel="00CA046B" w:rsidRDefault="00EA11AE" w:rsidP="003F5E76">
            <w:pPr>
              <w:rPr>
                <w:del w:id="1466" w:author="Fernandes, Richard" w:date="2019-01-02T16:46:00Z"/>
              </w:rPr>
              <w:pPrChange w:id="1467" w:author="Fernandes, Richard [2]" w:date="2020-07-14T17:17:00Z">
                <w:pPr/>
              </w:pPrChange>
            </w:pPr>
          </w:p>
        </w:tc>
        <w:tc>
          <w:tcPr>
            <w:tcW w:w="853" w:type="dxa"/>
          </w:tcPr>
          <w:p w:rsidR="00EA11AE" w:rsidDel="00CA046B" w:rsidRDefault="00EA11AE" w:rsidP="003F5E76">
            <w:pPr>
              <w:rPr>
                <w:del w:id="1468" w:author="Fernandes, Richard" w:date="2019-01-02T16:46:00Z"/>
              </w:rPr>
              <w:pPrChange w:id="1469" w:author="Fernandes, Richard [2]" w:date="2020-07-14T17:17:00Z">
                <w:pPr/>
              </w:pPrChange>
            </w:pPr>
          </w:p>
        </w:tc>
        <w:tc>
          <w:tcPr>
            <w:tcW w:w="1682" w:type="dxa"/>
          </w:tcPr>
          <w:p w:rsidR="00EA11AE" w:rsidDel="00CA046B" w:rsidRDefault="00EA11AE" w:rsidP="003F5E76">
            <w:pPr>
              <w:rPr>
                <w:del w:id="1470" w:author="Fernandes, Richard" w:date="2019-01-02T16:46:00Z"/>
              </w:rPr>
              <w:pPrChange w:id="1471" w:author="Fernandes, Richard [2]" w:date="2020-07-14T17:17:00Z">
                <w:pPr/>
              </w:pPrChange>
            </w:pPr>
          </w:p>
        </w:tc>
        <w:tc>
          <w:tcPr>
            <w:tcW w:w="1033" w:type="dxa"/>
          </w:tcPr>
          <w:p w:rsidR="00EA11AE" w:rsidDel="00CA046B" w:rsidRDefault="00EA11AE" w:rsidP="003F5E76">
            <w:pPr>
              <w:rPr>
                <w:del w:id="1472" w:author="Fernandes, Richard" w:date="2019-01-02T16:46:00Z"/>
              </w:rPr>
              <w:pPrChange w:id="1473" w:author="Fernandes, Richard [2]" w:date="2020-07-14T17:17:00Z">
                <w:pPr/>
              </w:pPrChange>
            </w:pPr>
          </w:p>
        </w:tc>
        <w:tc>
          <w:tcPr>
            <w:tcW w:w="880" w:type="dxa"/>
          </w:tcPr>
          <w:p w:rsidR="00EA11AE" w:rsidDel="00CA046B" w:rsidRDefault="00EA11AE" w:rsidP="003F5E76">
            <w:pPr>
              <w:rPr>
                <w:del w:id="1474" w:author="Fernandes, Richard" w:date="2019-01-02T16:46:00Z"/>
              </w:rPr>
              <w:pPrChange w:id="1475" w:author="Fernandes, Richard [2]" w:date="2020-07-14T17:17:00Z">
                <w:pPr/>
              </w:pPrChange>
            </w:pPr>
            <w:del w:id="1476" w:author="Fernandes, Richard" w:date="2019-01-02T16:46:00Z">
              <w:r w:rsidDel="00CA046B">
                <w:delText>NOAA NESDIS</w:delText>
              </w:r>
            </w:del>
          </w:p>
        </w:tc>
      </w:tr>
      <w:tr w:rsidR="00EA11AE" w:rsidDel="00CA046B" w:rsidTr="00CC30D8">
        <w:trPr>
          <w:del w:id="1477" w:author="Fernandes, Richard" w:date="2019-01-02T16:46:00Z"/>
        </w:trPr>
        <w:tc>
          <w:tcPr>
            <w:tcW w:w="1369" w:type="dxa"/>
          </w:tcPr>
          <w:p w:rsidR="00EA11AE" w:rsidDel="00CA046B" w:rsidRDefault="00EA11AE" w:rsidP="003F5E76">
            <w:pPr>
              <w:rPr>
                <w:del w:id="1478" w:author="Fernandes, Richard" w:date="2019-01-02T16:46:00Z"/>
              </w:rPr>
              <w:pPrChange w:id="1479" w:author="Fernandes, Richard [2]" w:date="2020-07-14T17:17:00Z">
                <w:pPr/>
              </w:pPrChange>
            </w:pPr>
            <w:del w:id="1480" w:author="Fernandes, Richard" w:date="2019-01-02T16:46:00Z">
              <w:r w:rsidDel="00CA046B">
                <w:delText xml:space="preserve">MODxx snow </w:delText>
              </w:r>
            </w:del>
          </w:p>
        </w:tc>
        <w:tc>
          <w:tcPr>
            <w:tcW w:w="1367" w:type="dxa"/>
          </w:tcPr>
          <w:p w:rsidR="00EA11AE" w:rsidDel="00CA046B" w:rsidRDefault="00EA11AE" w:rsidP="003F5E76">
            <w:pPr>
              <w:rPr>
                <w:del w:id="1481" w:author="Fernandes, Richard" w:date="2019-01-02T16:46:00Z"/>
              </w:rPr>
              <w:pPrChange w:id="1482" w:author="Fernandes, Richard [2]" w:date="2020-07-14T17:17:00Z">
                <w:pPr/>
              </w:pPrChange>
            </w:pPr>
            <w:del w:id="1483" w:author="Fernandes, Richard" w:date="2019-01-02T16:46:00Z">
              <w:r w:rsidDel="00CA046B">
                <w:delText>Daily snow cover for cloud free only</w:delText>
              </w:r>
            </w:del>
          </w:p>
        </w:tc>
        <w:tc>
          <w:tcPr>
            <w:tcW w:w="1539" w:type="dxa"/>
          </w:tcPr>
          <w:p w:rsidR="00EA11AE" w:rsidDel="00CA046B" w:rsidRDefault="00EA11AE" w:rsidP="003F5E76">
            <w:pPr>
              <w:rPr>
                <w:del w:id="1484" w:author="Fernandes, Richard" w:date="2019-01-02T16:46:00Z"/>
              </w:rPr>
              <w:pPrChange w:id="1485" w:author="Fernandes, Richard [2]" w:date="2020-07-14T17:17:00Z">
                <w:pPr/>
              </w:pPrChange>
            </w:pPr>
            <w:del w:id="1486" w:author="Fernandes, Richard" w:date="2019-01-02T16:46:00Z">
              <w:r w:rsidDel="00CA046B">
                <w:delText>MODIS/ Aqua,Terra</w:delText>
              </w:r>
            </w:del>
          </w:p>
        </w:tc>
        <w:tc>
          <w:tcPr>
            <w:tcW w:w="853" w:type="dxa"/>
          </w:tcPr>
          <w:p w:rsidR="00EA11AE" w:rsidDel="00CA046B" w:rsidRDefault="00EA11AE" w:rsidP="003F5E76">
            <w:pPr>
              <w:rPr>
                <w:del w:id="1487" w:author="Fernandes, Richard" w:date="2019-01-02T16:46:00Z"/>
              </w:rPr>
              <w:pPrChange w:id="1488" w:author="Fernandes, Richard [2]" w:date="2020-07-14T17:17:00Z">
                <w:pPr/>
              </w:pPrChange>
            </w:pPr>
          </w:p>
        </w:tc>
        <w:tc>
          <w:tcPr>
            <w:tcW w:w="853" w:type="dxa"/>
          </w:tcPr>
          <w:p w:rsidR="00EA11AE" w:rsidDel="00CA046B" w:rsidRDefault="00EA11AE" w:rsidP="003F5E76">
            <w:pPr>
              <w:rPr>
                <w:del w:id="1489" w:author="Fernandes, Richard" w:date="2019-01-02T16:46:00Z"/>
              </w:rPr>
              <w:pPrChange w:id="1490" w:author="Fernandes, Richard [2]" w:date="2020-07-14T17:17:00Z">
                <w:pPr/>
              </w:pPrChange>
            </w:pPr>
          </w:p>
        </w:tc>
        <w:tc>
          <w:tcPr>
            <w:tcW w:w="1682" w:type="dxa"/>
          </w:tcPr>
          <w:p w:rsidR="00EA11AE" w:rsidDel="00CA046B" w:rsidRDefault="00EA11AE" w:rsidP="003F5E76">
            <w:pPr>
              <w:rPr>
                <w:del w:id="1491" w:author="Fernandes, Richard" w:date="2019-01-02T16:46:00Z"/>
              </w:rPr>
              <w:pPrChange w:id="1492" w:author="Fernandes, Richard [2]" w:date="2020-07-14T17:17:00Z">
                <w:pPr/>
              </w:pPrChange>
            </w:pPr>
          </w:p>
        </w:tc>
        <w:tc>
          <w:tcPr>
            <w:tcW w:w="1033" w:type="dxa"/>
          </w:tcPr>
          <w:p w:rsidR="00EA11AE" w:rsidDel="00CA046B" w:rsidRDefault="00EA11AE" w:rsidP="003F5E76">
            <w:pPr>
              <w:rPr>
                <w:del w:id="1493" w:author="Fernandes, Richard" w:date="2019-01-02T16:46:00Z"/>
              </w:rPr>
              <w:pPrChange w:id="1494" w:author="Fernandes, Richard [2]" w:date="2020-07-14T17:17:00Z">
                <w:pPr/>
              </w:pPrChange>
            </w:pPr>
          </w:p>
        </w:tc>
        <w:tc>
          <w:tcPr>
            <w:tcW w:w="880" w:type="dxa"/>
          </w:tcPr>
          <w:p w:rsidR="00EA11AE" w:rsidDel="00CA046B" w:rsidRDefault="00EA11AE" w:rsidP="003F5E76">
            <w:pPr>
              <w:rPr>
                <w:del w:id="1495" w:author="Fernandes, Richard" w:date="2019-01-02T16:46:00Z"/>
              </w:rPr>
              <w:pPrChange w:id="1496" w:author="Fernandes, Richard [2]" w:date="2020-07-14T17:17:00Z">
                <w:pPr/>
              </w:pPrChange>
            </w:pPr>
            <w:del w:id="1497" w:author="Fernandes, Richard" w:date="2019-01-02T16:46:00Z">
              <w:r w:rsidDel="00CA046B">
                <w:delText>EOSDIS</w:delText>
              </w:r>
            </w:del>
          </w:p>
        </w:tc>
      </w:tr>
      <w:tr w:rsidR="00A91427" w:rsidDel="00CA046B" w:rsidTr="00CC30D8">
        <w:trPr>
          <w:del w:id="1498" w:author="Fernandes, Richard" w:date="2019-01-02T16:46:00Z"/>
        </w:trPr>
        <w:tc>
          <w:tcPr>
            <w:tcW w:w="1369" w:type="dxa"/>
          </w:tcPr>
          <w:p w:rsidR="00A91427" w:rsidDel="00CA046B" w:rsidRDefault="00A91427" w:rsidP="003F5E76">
            <w:pPr>
              <w:rPr>
                <w:del w:id="1499" w:author="Fernandes, Richard" w:date="2019-01-02T16:46:00Z"/>
              </w:rPr>
              <w:pPrChange w:id="1500" w:author="Fernandes, Richard [2]" w:date="2020-07-14T17:17:00Z">
                <w:pPr/>
              </w:pPrChange>
            </w:pPr>
            <w:del w:id="1501" w:author="Fernandes, Richard" w:date="2019-01-02T16:46:00Z">
              <w:r w:rsidDel="00CA046B">
                <w:lastRenderedPageBreak/>
                <w:delText>VGT1 S1</w:delText>
              </w:r>
            </w:del>
          </w:p>
        </w:tc>
        <w:tc>
          <w:tcPr>
            <w:tcW w:w="1367" w:type="dxa"/>
          </w:tcPr>
          <w:p w:rsidR="00A91427" w:rsidDel="00CA046B" w:rsidRDefault="00A91427" w:rsidP="003F5E76">
            <w:pPr>
              <w:rPr>
                <w:del w:id="1502" w:author="Fernandes, Richard" w:date="2019-01-02T16:46:00Z"/>
              </w:rPr>
              <w:pPrChange w:id="1503" w:author="Fernandes, Richard [2]" w:date="2020-07-14T17:17:00Z">
                <w:pPr/>
              </w:pPrChange>
            </w:pPr>
          </w:p>
        </w:tc>
        <w:tc>
          <w:tcPr>
            <w:tcW w:w="1539" w:type="dxa"/>
          </w:tcPr>
          <w:p w:rsidR="00A91427" w:rsidDel="00CA046B" w:rsidRDefault="00A91427" w:rsidP="003F5E76">
            <w:pPr>
              <w:rPr>
                <w:del w:id="1504" w:author="Fernandes, Richard" w:date="2019-01-02T16:46:00Z"/>
              </w:rPr>
              <w:pPrChange w:id="1505" w:author="Fernandes, Richard [2]" w:date="2020-07-14T17:17:00Z">
                <w:pPr/>
              </w:pPrChange>
            </w:pPr>
            <w:del w:id="1506" w:author="Fernandes, Richard" w:date="2019-01-02T16:46:00Z">
              <w:r w:rsidDel="00CA046B">
                <w:delText>VGT1</w:delText>
              </w:r>
            </w:del>
          </w:p>
        </w:tc>
        <w:tc>
          <w:tcPr>
            <w:tcW w:w="853" w:type="dxa"/>
          </w:tcPr>
          <w:p w:rsidR="00A91427" w:rsidDel="00CA046B" w:rsidRDefault="00A91427" w:rsidP="003F5E76">
            <w:pPr>
              <w:rPr>
                <w:del w:id="1507" w:author="Fernandes, Richard" w:date="2019-01-02T16:46:00Z"/>
              </w:rPr>
              <w:pPrChange w:id="1508" w:author="Fernandes, Richard [2]" w:date="2020-07-14T17:17:00Z">
                <w:pPr/>
              </w:pPrChange>
            </w:pPr>
          </w:p>
        </w:tc>
        <w:tc>
          <w:tcPr>
            <w:tcW w:w="853" w:type="dxa"/>
          </w:tcPr>
          <w:p w:rsidR="00A91427" w:rsidDel="00CA046B" w:rsidRDefault="00A91427" w:rsidP="003F5E76">
            <w:pPr>
              <w:rPr>
                <w:del w:id="1509" w:author="Fernandes, Richard" w:date="2019-01-02T16:46:00Z"/>
              </w:rPr>
              <w:pPrChange w:id="1510" w:author="Fernandes, Richard [2]" w:date="2020-07-14T17:17:00Z">
                <w:pPr/>
              </w:pPrChange>
            </w:pPr>
          </w:p>
        </w:tc>
        <w:tc>
          <w:tcPr>
            <w:tcW w:w="1682" w:type="dxa"/>
          </w:tcPr>
          <w:p w:rsidR="00A91427" w:rsidDel="00CA046B" w:rsidRDefault="00A91427" w:rsidP="003F5E76">
            <w:pPr>
              <w:rPr>
                <w:del w:id="1511" w:author="Fernandes, Richard" w:date="2019-01-02T16:46:00Z"/>
              </w:rPr>
              <w:pPrChange w:id="1512" w:author="Fernandes, Richard [2]" w:date="2020-07-14T17:17:00Z">
                <w:pPr/>
              </w:pPrChange>
            </w:pPr>
          </w:p>
        </w:tc>
        <w:tc>
          <w:tcPr>
            <w:tcW w:w="1033" w:type="dxa"/>
          </w:tcPr>
          <w:p w:rsidR="00A91427" w:rsidDel="00CA046B" w:rsidRDefault="00A91427" w:rsidP="003F5E76">
            <w:pPr>
              <w:rPr>
                <w:del w:id="1513" w:author="Fernandes, Richard" w:date="2019-01-02T16:46:00Z"/>
              </w:rPr>
              <w:pPrChange w:id="1514" w:author="Fernandes, Richard [2]" w:date="2020-07-14T17:17:00Z">
                <w:pPr/>
              </w:pPrChange>
            </w:pPr>
          </w:p>
        </w:tc>
        <w:tc>
          <w:tcPr>
            <w:tcW w:w="880" w:type="dxa"/>
          </w:tcPr>
          <w:p w:rsidR="00A91427" w:rsidDel="00CA046B" w:rsidRDefault="00A91427" w:rsidP="003F5E76">
            <w:pPr>
              <w:rPr>
                <w:del w:id="1515" w:author="Fernandes, Richard" w:date="2019-01-02T16:46:00Z"/>
              </w:rPr>
              <w:pPrChange w:id="1516" w:author="Fernandes, Richard [2]" w:date="2020-07-14T17:17:00Z">
                <w:pPr/>
              </w:pPrChange>
            </w:pPr>
            <w:del w:id="1517" w:author="Fernandes, Richard" w:date="2019-01-02T16:46:00Z">
              <w:r w:rsidDel="00CA046B">
                <w:delText>VITO</w:delText>
              </w:r>
            </w:del>
          </w:p>
        </w:tc>
      </w:tr>
      <w:tr w:rsidR="00A91427" w:rsidDel="00CA046B" w:rsidTr="00CC30D8">
        <w:trPr>
          <w:del w:id="1518" w:author="Fernandes, Richard" w:date="2019-01-02T16:46:00Z"/>
        </w:trPr>
        <w:tc>
          <w:tcPr>
            <w:tcW w:w="1369" w:type="dxa"/>
          </w:tcPr>
          <w:p w:rsidR="00A91427" w:rsidDel="00CA046B" w:rsidRDefault="00A91427" w:rsidP="003F5E76">
            <w:pPr>
              <w:rPr>
                <w:del w:id="1519" w:author="Fernandes, Richard" w:date="2019-01-02T16:46:00Z"/>
              </w:rPr>
              <w:pPrChange w:id="1520" w:author="Fernandes, Richard [2]" w:date="2020-07-14T17:17:00Z">
                <w:pPr/>
              </w:pPrChange>
            </w:pPr>
            <w:del w:id="1521" w:author="Fernandes, Richard" w:date="2019-01-02T16:46:00Z">
              <w:r w:rsidDel="00CA046B">
                <w:delText>VGT2 S1</w:delText>
              </w:r>
            </w:del>
          </w:p>
        </w:tc>
        <w:tc>
          <w:tcPr>
            <w:tcW w:w="1367" w:type="dxa"/>
          </w:tcPr>
          <w:p w:rsidR="00A91427" w:rsidDel="00CA046B" w:rsidRDefault="00A91427" w:rsidP="003F5E76">
            <w:pPr>
              <w:rPr>
                <w:del w:id="1522" w:author="Fernandes, Richard" w:date="2019-01-02T16:46:00Z"/>
              </w:rPr>
              <w:pPrChange w:id="1523" w:author="Fernandes, Richard [2]" w:date="2020-07-14T17:17:00Z">
                <w:pPr/>
              </w:pPrChange>
            </w:pPr>
          </w:p>
        </w:tc>
        <w:tc>
          <w:tcPr>
            <w:tcW w:w="1539" w:type="dxa"/>
          </w:tcPr>
          <w:p w:rsidR="00A91427" w:rsidDel="00CA046B" w:rsidRDefault="00A91427" w:rsidP="003F5E76">
            <w:pPr>
              <w:rPr>
                <w:del w:id="1524" w:author="Fernandes, Richard" w:date="2019-01-02T16:46:00Z"/>
              </w:rPr>
              <w:pPrChange w:id="1525" w:author="Fernandes, Richard [2]" w:date="2020-07-14T17:17:00Z">
                <w:pPr/>
              </w:pPrChange>
            </w:pPr>
            <w:del w:id="1526" w:author="Fernandes, Richard" w:date="2019-01-02T16:46:00Z">
              <w:r w:rsidDel="00CA046B">
                <w:delText>VGT2</w:delText>
              </w:r>
            </w:del>
          </w:p>
        </w:tc>
        <w:tc>
          <w:tcPr>
            <w:tcW w:w="853" w:type="dxa"/>
          </w:tcPr>
          <w:p w:rsidR="00A91427" w:rsidDel="00CA046B" w:rsidRDefault="00A91427" w:rsidP="003F5E76">
            <w:pPr>
              <w:rPr>
                <w:del w:id="1527" w:author="Fernandes, Richard" w:date="2019-01-02T16:46:00Z"/>
              </w:rPr>
              <w:pPrChange w:id="1528" w:author="Fernandes, Richard [2]" w:date="2020-07-14T17:17:00Z">
                <w:pPr/>
              </w:pPrChange>
            </w:pPr>
          </w:p>
        </w:tc>
        <w:tc>
          <w:tcPr>
            <w:tcW w:w="853" w:type="dxa"/>
          </w:tcPr>
          <w:p w:rsidR="00A91427" w:rsidDel="00CA046B" w:rsidRDefault="00A91427" w:rsidP="003F5E76">
            <w:pPr>
              <w:rPr>
                <w:del w:id="1529" w:author="Fernandes, Richard" w:date="2019-01-02T16:46:00Z"/>
              </w:rPr>
              <w:pPrChange w:id="1530" w:author="Fernandes, Richard [2]" w:date="2020-07-14T17:17:00Z">
                <w:pPr/>
              </w:pPrChange>
            </w:pPr>
          </w:p>
        </w:tc>
        <w:tc>
          <w:tcPr>
            <w:tcW w:w="1682" w:type="dxa"/>
          </w:tcPr>
          <w:p w:rsidR="00A91427" w:rsidDel="00CA046B" w:rsidRDefault="00A91427" w:rsidP="003F5E76">
            <w:pPr>
              <w:rPr>
                <w:del w:id="1531" w:author="Fernandes, Richard" w:date="2019-01-02T16:46:00Z"/>
              </w:rPr>
              <w:pPrChange w:id="1532" w:author="Fernandes, Richard [2]" w:date="2020-07-14T17:17:00Z">
                <w:pPr/>
              </w:pPrChange>
            </w:pPr>
          </w:p>
        </w:tc>
        <w:tc>
          <w:tcPr>
            <w:tcW w:w="1033" w:type="dxa"/>
          </w:tcPr>
          <w:p w:rsidR="00A91427" w:rsidDel="00CA046B" w:rsidRDefault="00A91427" w:rsidP="003F5E76">
            <w:pPr>
              <w:rPr>
                <w:del w:id="1533" w:author="Fernandes, Richard" w:date="2019-01-02T16:46:00Z"/>
              </w:rPr>
              <w:pPrChange w:id="1534" w:author="Fernandes, Richard [2]" w:date="2020-07-14T17:17:00Z">
                <w:pPr/>
              </w:pPrChange>
            </w:pPr>
          </w:p>
        </w:tc>
        <w:tc>
          <w:tcPr>
            <w:tcW w:w="880" w:type="dxa"/>
          </w:tcPr>
          <w:p w:rsidR="00A91427" w:rsidDel="00CA046B" w:rsidRDefault="00A91427" w:rsidP="003F5E76">
            <w:pPr>
              <w:rPr>
                <w:del w:id="1535" w:author="Fernandes, Richard" w:date="2019-01-02T16:46:00Z"/>
              </w:rPr>
              <w:pPrChange w:id="1536" w:author="Fernandes, Richard [2]" w:date="2020-07-14T17:17:00Z">
                <w:pPr/>
              </w:pPrChange>
            </w:pPr>
            <w:del w:id="1537" w:author="Fernandes, Richard" w:date="2019-01-02T16:46:00Z">
              <w:r w:rsidDel="00CA046B">
                <w:delText>VITO</w:delText>
              </w:r>
            </w:del>
          </w:p>
        </w:tc>
      </w:tr>
      <w:tr w:rsidR="00A91427" w:rsidDel="00CA046B" w:rsidTr="00CC30D8">
        <w:trPr>
          <w:del w:id="1538" w:author="Fernandes, Richard" w:date="2019-01-02T16:46:00Z"/>
        </w:trPr>
        <w:tc>
          <w:tcPr>
            <w:tcW w:w="1369" w:type="dxa"/>
          </w:tcPr>
          <w:p w:rsidR="00A91427" w:rsidDel="00CA046B" w:rsidRDefault="00A91427" w:rsidP="003F5E76">
            <w:pPr>
              <w:rPr>
                <w:del w:id="1539" w:author="Fernandes, Richard" w:date="2019-01-02T16:46:00Z"/>
              </w:rPr>
              <w:pPrChange w:id="1540" w:author="Fernandes, Richard [2]" w:date="2020-07-14T17:17:00Z">
                <w:pPr/>
              </w:pPrChange>
            </w:pPr>
            <w:del w:id="1541" w:author="Fernandes, Richard" w:date="2019-01-02T16:46:00Z">
              <w:r w:rsidDel="00CA046B">
                <w:delText>PROBA 1 S1</w:delText>
              </w:r>
            </w:del>
          </w:p>
        </w:tc>
        <w:tc>
          <w:tcPr>
            <w:tcW w:w="1367" w:type="dxa"/>
          </w:tcPr>
          <w:p w:rsidR="00A91427" w:rsidDel="00CA046B" w:rsidRDefault="00A91427" w:rsidP="003F5E76">
            <w:pPr>
              <w:rPr>
                <w:del w:id="1542" w:author="Fernandes, Richard" w:date="2019-01-02T16:46:00Z"/>
              </w:rPr>
              <w:pPrChange w:id="1543" w:author="Fernandes, Richard [2]" w:date="2020-07-14T17:17:00Z">
                <w:pPr/>
              </w:pPrChange>
            </w:pPr>
          </w:p>
        </w:tc>
        <w:tc>
          <w:tcPr>
            <w:tcW w:w="1539" w:type="dxa"/>
          </w:tcPr>
          <w:p w:rsidR="00A91427" w:rsidDel="00CA046B" w:rsidRDefault="00A91427" w:rsidP="003F5E76">
            <w:pPr>
              <w:rPr>
                <w:del w:id="1544" w:author="Fernandes, Richard" w:date="2019-01-02T16:46:00Z"/>
              </w:rPr>
              <w:pPrChange w:id="1545" w:author="Fernandes, Richard [2]" w:date="2020-07-14T17:17:00Z">
                <w:pPr/>
              </w:pPrChange>
            </w:pPr>
            <w:del w:id="1546" w:author="Fernandes, Richard" w:date="2019-01-02T16:46:00Z">
              <w:r w:rsidDel="00CA046B">
                <w:delText>PROBA1</w:delText>
              </w:r>
            </w:del>
          </w:p>
        </w:tc>
        <w:tc>
          <w:tcPr>
            <w:tcW w:w="853" w:type="dxa"/>
          </w:tcPr>
          <w:p w:rsidR="00A91427" w:rsidDel="00CA046B" w:rsidRDefault="00A91427" w:rsidP="003F5E76">
            <w:pPr>
              <w:rPr>
                <w:del w:id="1547" w:author="Fernandes, Richard" w:date="2019-01-02T16:46:00Z"/>
              </w:rPr>
              <w:pPrChange w:id="1548" w:author="Fernandes, Richard [2]" w:date="2020-07-14T17:17:00Z">
                <w:pPr/>
              </w:pPrChange>
            </w:pPr>
          </w:p>
        </w:tc>
        <w:tc>
          <w:tcPr>
            <w:tcW w:w="853" w:type="dxa"/>
          </w:tcPr>
          <w:p w:rsidR="00A91427" w:rsidDel="00CA046B" w:rsidRDefault="00A91427" w:rsidP="003F5E76">
            <w:pPr>
              <w:rPr>
                <w:del w:id="1549" w:author="Fernandes, Richard" w:date="2019-01-02T16:46:00Z"/>
              </w:rPr>
              <w:pPrChange w:id="1550" w:author="Fernandes, Richard [2]" w:date="2020-07-14T17:17:00Z">
                <w:pPr/>
              </w:pPrChange>
            </w:pPr>
          </w:p>
        </w:tc>
        <w:tc>
          <w:tcPr>
            <w:tcW w:w="1682" w:type="dxa"/>
          </w:tcPr>
          <w:p w:rsidR="00A91427" w:rsidDel="00CA046B" w:rsidRDefault="00A91427" w:rsidP="003F5E76">
            <w:pPr>
              <w:rPr>
                <w:del w:id="1551" w:author="Fernandes, Richard" w:date="2019-01-02T16:46:00Z"/>
              </w:rPr>
              <w:pPrChange w:id="1552" w:author="Fernandes, Richard [2]" w:date="2020-07-14T17:17:00Z">
                <w:pPr/>
              </w:pPrChange>
            </w:pPr>
          </w:p>
        </w:tc>
        <w:tc>
          <w:tcPr>
            <w:tcW w:w="1033" w:type="dxa"/>
          </w:tcPr>
          <w:p w:rsidR="00A91427" w:rsidDel="00CA046B" w:rsidRDefault="00A91427" w:rsidP="003F5E76">
            <w:pPr>
              <w:rPr>
                <w:del w:id="1553" w:author="Fernandes, Richard" w:date="2019-01-02T16:46:00Z"/>
              </w:rPr>
              <w:pPrChange w:id="1554" w:author="Fernandes, Richard [2]" w:date="2020-07-14T17:17:00Z">
                <w:pPr/>
              </w:pPrChange>
            </w:pPr>
          </w:p>
        </w:tc>
        <w:tc>
          <w:tcPr>
            <w:tcW w:w="880" w:type="dxa"/>
          </w:tcPr>
          <w:p w:rsidR="00A91427" w:rsidDel="00CA046B" w:rsidRDefault="00A91427" w:rsidP="003F5E76">
            <w:pPr>
              <w:rPr>
                <w:del w:id="1555" w:author="Fernandes, Richard" w:date="2019-01-02T16:46:00Z"/>
              </w:rPr>
              <w:pPrChange w:id="1556" w:author="Fernandes, Richard [2]" w:date="2020-07-14T17:17:00Z">
                <w:pPr/>
              </w:pPrChange>
            </w:pPr>
            <w:del w:id="1557" w:author="Fernandes, Richard" w:date="2019-01-02T16:46:00Z">
              <w:r w:rsidDel="00CA046B">
                <w:delText>VITO</w:delText>
              </w:r>
            </w:del>
          </w:p>
        </w:tc>
      </w:tr>
      <w:tr w:rsidR="00A91427" w:rsidDel="00CA046B" w:rsidTr="00CC30D8">
        <w:trPr>
          <w:del w:id="1558" w:author="Fernandes, Richard" w:date="2019-01-02T16:46:00Z"/>
        </w:trPr>
        <w:tc>
          <w:tcPr>
            <w:tcW w:w="1369" w:type="dxa"/>
          </w:tcPr>
          <w:p w:rsidR="00A91427" w:rsidDel="00CA046B" w:rsidRDefault="00A91427" w:rsidP="003F5E76">
            <w:pPr>
              <w:rPr>
                <w:del w:id="1559" w:author="Fernandes, Richard" w:date="2019-01-02T16:46:00Z"/>
              </w:rPr>
              <w:pPrChange w:id="1560" w:author="Fernandes, Richard [2]" w:date="2020-07-14T17:17:00Z">
                <w:pPr/>
              </w:pPrChange>
            </w:pPr>
            <w:del w:id="1561" w:author="Fernandes, Richard" w:date="2019-01-02T16:46:00Z">
              <w:r w:rsidDel="00CA046B">
                <w:delText>PROBA 2 S1</w:delText>
              </w:r>
            </w:del>
          </w:p>
        </w:tc>
        <w:tc>
          <w:tcPr>
            <w:tcW w:w="1367" w:type="dxa"/>
          </w:tcPr>
          <w:p w:rsidR="00A91427" w:rsidDel="00CA046B" w:rsidRDefault="00A91427" w:rsidP="003F5E76">
            <w:pPr>
              <w:rPr>
                <w:del w:id="1562" w:author="Fernandes, Richard" w:date="2019-01-02T16:46:00Z"/>
              </w:rPr>
              <w:pPrChange w:id="1563" w:author="Fernandes, Richard [2]" w:date="2020-07-14T17:17:00Z">
                <w:pPr/>
              </w:pPrChange>
            </w:pPr>
          </w:p>
        </w:tc>
        <w:tc>
          <w:tcPr>
            <w:tcW w:w="1539" w:type="dxa"/>
          </w:tcPr>
          <w:p w:rsidR="00A91427" w:rsidDel="00CA046B" w:rsidRDefault="00A91427" w:rsidP="003F5E76">
            <w:pPr>
              <w:rPr>
                <w:del w:id="1564" w:author="Fernandes, Richard" w:date="2019-01-02T16:46:00Z"/>
              </w:rPr>
              <w:pPrChange w:id="1565" w:author="Fernandes, Richard [2]" w:date="2020-07-14T17:17:00Z">
                <w:pPr/>
              </w:pPrChange>
            </w:pPr>
            <w:del w:id="1566" w:author="Fernandes, Richard" w:date="2019-01-02T16:46:00Z">
              <w:r w:rsidDel="00CA046B">
                <w:delText>PROBA2</w:delText>
              </w:r>
            </w:del>
          </w:p>
        </w:tc>
        <w:tc>
          <w:tcPr>
            <w:tcW w:w="853" w:type="dxa"/>
          </w:tcPr>
          <w:p w:rsidR="00A91427" w:rsidDel="00CA046B" w:rsidRDefault="00A91427" w:rsidP="003F5E76">
            <w:pPr>
              <w:rPr>
                <w:del w:id="1567" w:author="Fernandes, Richard" w:date="2019-01-02T16:46:00Z"/>
              </w:rPr>
              <w:pPrChange w:id="1568" w:author="Fernandes, Richard [2]" w:date="2020-07-14T17:17:00Z">
                <w:pPr/>
              </w:pPrChange>
            </w:pPr>
          </w:p>
        </w:tc>
        <w:tc>
          <w:tcPr>
            <w:tcW w:w="853" w:type="dxa"/>
          </w:tcPr>
          <w:p w:rsidR="00A91427" w:rsidDel="00CA046B" w:rsidRDefault="00A91427" w:rsidP="003F5E76">
            <w:pPr>
              <w:rPr>
                <w:del w:id="1569" w:author="Fernandes, Richard" w:date="2019-01-02T16:46:00Z"/>
              </w:rPr>
              <w:pPrChange w:id="1570" w:author="Fernandes, Richard [2]" w:date="2020-07-14T17:17:00Z">
                <w:pPr/>
              </w:pPrChange>
            </w:pPr>
          </w:p>
        </w:tc>
        <w:tc>
          <w:tcPr>
            <w:tcW w:w="1682" w:type="dxa"/>
          </w:tcPr>
          <w:p w:rsidR="00A91427" w:rsidDel="00CA046B" w:rsidRDefault="00A91427" w:rsidP="003F5E76">
            <w:pPr>
              <w:rPr>
                <w:del w:id="1571" w:author="Fernandes, Richard" w:date="2019-01-02T16:46:00Z"/>
              </w:rPr>
              <w:pPrChange w:id="1572" w:author="Fernandes, Richard [2]" w:date="2020-07-14T17:17:00Z">
                <w:pPr/>
              </w:pPrChange>
            </w:pPr>
          </w:p>
        </w:tc>
        <w:tc>
          <w:tcPr>
            <w:tcW w:w="1033" w:type="dxa"/>
          </w:tcPr>
          <w:p w:rsidR="00A91427" w:rsidDel="00CA046B" w:rsidRDefault="00A91427" w:rsidP="003F5E76">
            <w:pPr>
              <w:rPr>
                <w:del w:id="1573" w:author="Fernandes, Richard" w:date="2019-01-02T16:46:00Z"/>
              </w:rPr>
              <w:pPrChange w:id="1574" w:author="Fernandes, Richard [2]" w:date="2020-07-14T17:17:00Z">
                <w:pPr/>
              </w:pPrChange>
            </w:pPr>
          </w:p>
        </w:tc>
        <w:tc>
          <w:tcPr>
            <w:tcW w:w="880" w:type="dxa"/>
          </w:tcPr>
          <w:p w:rsidR="00A91427" w:rsidDel="00CA046B" w:rsidRDefault="00A91427" w:rsidP="003F5E76">
            <w:pPr>
              <w:rPr>
                <w:del w:id="1575" w:author="Fernandes, Richard" w:date="2019-01-02T16:46:00Z"/>
              </w:rPr>
              <w:pPrChange w:id="1576" w:author="Fernandes, Richard [2]" w:date="2020-07-14T17:17:00Z">
                <w:pPr/>
              </w:pPrChange>
            </w:pPr>
            <w:del w:id="1577" w:author="Fernandes, Richard" w:date="2019-01-02T16:46:00Z">
              <w:r w:rsidDel="00CA046B">
                <w:delText>VITO</w:delText>
              </w:r>
            </w:del>
          </w:p>
        </w:tc>
      </w:tr>
      <w:tr w:rsidR="00A91427" w:rsidDel="00CA046B" w:rsidTr="00CC30D8">
        <w:trPr>
          <w:del w:id="1578" w:author="Fernandes, Richard" w:date="2019-01-02T16:46:00Z"/>
        </w:trPr>
        <w:tc>
          <w:tcPr>
            <w:tcW w:w="1369" w:type="dxa"/>
          </w:tcPr>
          <w:p w:rsidR="00A91427" w:rsidDel="00CA046B" w:rsidRDefault="00A91427" w:rsidP="003F5E76">
            <w:pPr>
              <w:rPr>
                <w:del w:id="1579" w:author="Fernandes, Richard" w:date="2019-01-02T16:46:00Z"/>
              </w:rPr>
              <w:pPrChange w:id="1580" w:author="Fernandes, Richard [2]" w:date="2020-07-14T17:17:00Z">
                <w:pPr/>
              </w:pPrChange>
            </w:pPr>
            <w:del w:id="1581" w:author="Fernandes, Richard" w:date="2019-01-02T16:46:00Z">
              <w:r w:rsidDel="00CA046B">
                <w:delText>OLCI Surface Reflectances</w:delText>
              </w:r>
            </w:del>
          </w:p>
        </w:tc>
        <w:tc>
          <w:tcPr>
            <w:tcW w:w="1367" w:type="dxa"/>
          </w:tcPr>
          <w:p w:rsidR="00A91427" w:rsidDel="00CA046B" w:rsidRDefault="00A91427" w:rsidP="003F5E76">
            <w:pPr>
              <w:rPr>
                <w:del w:id="1582" w:author="Fernandes, Richard" w:date="2019-01-02T16:46:00Z"/>
              </w:rPr>
              <w:pPrChange w:id="1583" w:author="Fernandes, Richard [2]" w:date="2020-07-14T17:17:00Z">
                <w:pPr/>
              </w:pPrChange>
            </w:pPr>
            <w:del w:id="1584" w:author="Fernandes, Richard" w:date="2019-01-02T16:46:00Z">
              <w:r w:rsidDel="00CA046B">
                <w:delText>OLCI daily gridded surface reflectance</w:delText>
              </w:r>
            </w:del>
          </w:p>
        </w:tc>
        <w:tc>
          <w:tcPr>
            <w:tcW w:w="1539" w:type="dxa"/>
          </w:tcPr>
          <w:p w:rsidR="00A91427" w:rsidDel="00CA046B" w:rsidRDefault="00A91427" w:rsidP="003F5E76">
            <w:pPr>
              <w:rPr>
                <w:del w:id="1585" w:author="Fernandes, Richard" w:date="2019-01-02T16:46:00Z"/>
              </w:rPr>
              <w:pPrChange w:id="1586" w:author="Fernandes, Richard [2]" w:date="2020-07-14T17:17:00Z">
                <w:pPr/>
              </w:pPrChange>
            </w:pPr>
            <w:del w:id="1587" w:author="Fernandes, Richard" w:date="2019-01-02T16:46:00Z">
              <w:r w:rsidDel="00CA046B">
                <w:delText>OLCI/S3A, S3B</w:delText>
              </w:r>
            </w:del>
          </w:p>
        </w:tc>
        <w:tc>
          <w:tcPr>
            <w:tcW w:w="853" w:type="dxa"/>
          </w:tcPr>
          <w:p w:rsidR="00A91427" w:rsidDel="00CA046B" w:rsidRDefault="00A91427" w:rsidP="003F5E76">
            <w:pPr>
              <w:rPr>
                <w:del w:id="1588" w:author="Fernandes, Richard" w:date="2019-01-02T16:46:00Z"/>
              </w:rPr>
              <w:pPrChange w:id="1589" w:author="Fernandes, Richard [2]" w:date="2020-07-14T17:17:00Z">
                <w:pPr/>
              </w:pPrChange>
            </w:pPr>
          </w:p>
        </w:tc>
        <w:tc>
          <w:tcPr>
            <w:tcW w:w="853" w:type="dxa"/>
          </w:tcPr>
          <w:p w:rsidR="00A91427" w:rsidDel="00CA046B" w:rsidRDefault="00A91427" w:rsidP="003F5E76">
            <w:pPr>
              <w:rPr>
                <w:del w:id="1590" w:author="Fernandes, Richard" w:date="2019-01-02T16:46:00Z"/>
              </w:rPr>
              <w:pPrChange w:id="1591" w:author="Fernandes, Richard [2]" w:date="2020-07-14T17:17:00Z">
                <w:pPr/>
              </w:pPrChange>
            </w:pPr>
          </w:p>
        </w:tc>
        <w:tc>
          <w:tcPr>
            <w:tcW w:w="1682" w:type="dxa"/>
          </w:tcPr>
          <w:p w:rsidR="00A91427" w:rsidDel="00CA046B" w:rsidRDefault="00A91427" w:rsidP="003F5E76">
            <w:pPr>
              <w:rPr>
                <w:del w:id="1592" w:author="Fernandes, Richard" w:date="2019-01-02T16:46:00Z"/>
              </w:rPr>
              <w:pPrChange w:id="1593" w:author="Fernandes, Richard [2]" w:date="2020-07-14T17:17:00Z">
                <w:pPr/>
              </w:pPrChange>
            </w:pPr>
          </w:p>
        </w:tc>
        <w:tc>
          <w:tcPr>
            <w:tcW w:w="1033" w:type="dxa"/>
          </w:tcPr>
          <w:p w:rsidR="00A91427" w:rsidDel="00CA046B" w:rsidRDefault="00A91427" w:rsidP="003F5E76">
            <w:pPr>
              <w:rPr>
                <w:del w:id="1594" w:author="Fernandes, Richard" w:date="2019-01-02T16:46:00Z"/>
              </w:rPr>
              <w:pPrChange w:id="1595" w:author="Fernandes, Richard [2]" w:date="2020-07-14T17:17:00Z">
                <w:pPr/>
              </w:pPrChange>
            </w:pPr>
          </w:p>
        </w:tc>
        <w:tc>
          <w:tcPr>
            <w:tcW w:w="880" w:type="dxa"/>
          </w:tcPr>
          <w:p w:rsidR="00A91427" w:rsidDel="00CA046B" w:rsidRDefault="00A91427" w:rsidP="003F5E76">
            <w:pPr>
              <w:rPr>
                <w:del w:id="1596" w:author="Fernandes, Richard" w:date="2019-01-02T16:46:00Z"/>
              </w:rPr>
              <w:pPrChange w:id="1597" w:author="Fernandes, Richard [2]" w:date="2020-07-14T17:17:00Z">
                <w:pPr/>
              </w:pPrChange>
            </w:pPr>
            <w:del w:id="1598" w:author="Fernandes, Richard" w:date="2019-01-02T16:46:00Z">
              <w:r w:rsidDel="00CA046B">
                <w:delText>ESA Data hub</w:delText>
              </w:r>
            </w:del>
          </w:p>
        </w:tc>
      </w:tr>
      <w:tr w:rsidR="00A91427" w:rsidDel="00CA046B" w:rsidTr="00CC30D8">
        <w:trPr>
          <w:del w:id="1599" w:author="Fernandes, Richard" w:date="2019-01-02T16:46:00Z"/>
        </w:trPr>
        <w:tc>
          <w:tcPr>
            <w:tcW w:w="1369" w:type="dxa"/>
          </w:tcPr>
          <w:p w:rsidR="00A91427" w:rsidDel="00CA046B" w:rsidRDefault="00A91427" w:rsidP="003F5E76">
            <w:pPr>
              <w:rPr>
                <w:del w:id="1600" w:author="Fernandes, Richard" w:date="2019-01-02T16:46:00Z"/>
              </w:rPr>
              <w:pPrChange w:id="1601" w:author="Fernandes, Richard [2]" w:date="2020-07-14T17:17:00Z">
                <w:pPr/>
              </w:pPrChange>
            </w:pPr>
            <w:del w:id="1602" w:author="Fernandes, Richard" w:date="2019-01-02T16:46:00Z">
              <w:r w:rsidDel="00CA046B">
                <w:delText>SLSTR Surface Reflectances</w:delText>
              </w:r>
            </w:del>
          </w:p>
        </w:tc>
        <w:tc>
          <w:tcPr>
            <w:tcW w:w="1367" w:type="dxa"/>
          </w:tcPr>
          <w:p w:rsidR="00A91427" w:rsidDel="00CA046B" w:rsidRDefault="00A91427" w:rsidP="003F5E76">
            <w:pPr>
              <w:rPr>
                <w:del w:id="1603" w:author="Fernandes, Richard" w:date="2019-01-02T16:46:00Z"/>
              </w:rPr>
              <w:pPrChange w:id="1604" w:author="Fernandes, Richard [2]" w:date="2020-07-14T17:17:00Z">
                <w:pPr/>
              </w:pPrChange>
            </w:pPr>
            <w:del w:id="1605" w:author="Fernandes, Richard" w:date="2019-01-02T16:46:00Z">
              <w:r w:rsidDel="00CA046B">
                <w:delText>SLSTR Daily gridded surface reflectances</w:delText>
              </w:r>
            </w:del>
          </w:p>
        </w:tc>
        <w:tc>
          <w:tcPr>
            <w:tcW w:w="1539" w:type="dxa"/>
          </w:tcPr>
          <w:p w:rsidR="00A91427" w:rsidDel="00CA046B" w:rsidRDefault="00A91427" w:rsidP="003F5E76">
            <w:pPr>
              <w:rPr>
                <w:del w:id="1606" w:author="Fernandes, Richard" w:date="2019-01-02T16:46:00Z"/>
              </w:rPr>
              <w:pPrChange w:id="1607" w:author="Fernandes, Richard [2]" w:date="2020-07-14T17:17:00Z">
                <w:pPr/>
              </w:pPrChange>
            </w:pPr>
            <w:del w:id="1608" w:author="Fernandes, Richard" w:date="2019-01-02T16:46:00Z">
              <w:r w:rsidDel="00CA046B">
                <w:delText>SLSTR/S2A, S3B</w:delText>
              </w:r>
            </w:del>
          </w:p>
        </w:tc>
        <w:tc>
          <w:tcPr>
            <w:tcW w:w="853" w:type="dxa"/>
          </w:tcPr>
          <w:p w:rsidR="00A91427" w:rsidDel="00CA046B" w:rsidRDefault="00A91427" w:rsidP="003F5E76">
            <w:pPr>
              <w:rPr>
                <w:del w:id="1609" w:author="Fernandes, Richard" w:date="2019-01-02T16:46:00Z"/>
              </w:rPr>
              <w:pPrChange w:id="1610" w:author="Fernandes, Richard [2]" w:date="2020-07-14T17:17:00Z">
                <w:pPr/>
              </w:pPrChange>
            </w:pPr>
          </w:p>
        </w:tc>
        <w:tc>
          <w:tcPr>
            <w:tcW w:w="853" w:type="dxa"/>
          </w:tcPr>
          <w:p w:rsidR="00A91427" w:rsidDel="00CA046B" w:rsidRDefault="00A91427" w:rsidP="003F5E76">
            <w:pPr>
              <w:rPr>
                <w:del w:id="1611" w:author="Fernandes, Richard" w:date="2019-01-02T16:46:00Z"/>
              </w:rPr>
              <w:pPrChange w:id="1612" w:author="Fernandes, Richard [2]" w:date="2020-07-14T17:17:00Z">
                <w:pPr/>
              </w:pPrChange>
            </w:pPr>
          </w:p>
        </w:tc>
        <w:tc>
          <w:tcPr>
            <w:tcW w:w="1682" w:type="dxa"/>
          </w:tcPr>
          <w:p w:rsidR="00A91427" w:rsidDel="00CA046B" w:rsidRDefault="00A91427" w:rsidP="003F5E76">
            <w:pPr>
              <w:rPr>
                <w:del w:id="1613" w:author="Fernandes, Richard" w:date="2019-01-02T16:46:00Z"/>
              </w:rPr>
              <w:pPrChange w:id="1614" w:author="Fernandes, Richard [2]" w:date="2020-07-14T17:17:00Z">
                <w:pPr/>
              </w:pPrChange>
            </w:pPr>
          </w:p>
        </w:tc>
        <w:tc>
          <w:tcPr>
            <w:tcW w:w="1033" w:type="dxa"/>
          </w:tcPr>
          <w:p w:rsidR="00A91427" w:rsidDel="00CA046B" w:rsidRDefault="00A91427" w:rsidP="003F5E76">
            <w:pPr>
              <w:rPr>
                <w:del w:id="1615" w:author="Fernandes, Richard" w:date="2019-01-02T16:46:00Z"/>
              </w:rPr>
              <w:pPrChange w:id="1616" w:author="Fernandes, Richard [2]" w:date="2020-07-14T17:17:00Z">
                <w:pPr/>
              </w:pPrChange>
            </w:pPr>
          </w:p>
        </w:tc>
        <w:tc>
          <w:tcPr>
            <w:tcW w:w="880" w:type="dxa"/>
          </w:tcPr>
          <w:p w:rsidR="00A91427" w:rsidDel="00CA046B" w:rsidRDefault="00A91427" w:rsidP="003F5E76">
            <w:pPr>
              <w:rPr>
                <w:del w:id="1617" w:author="Fernandes, Richard" w:date="2019-01-02T16:46:00Z"/>
              </w:rPr>
              <w:pPrChange w:id="1618" w:author="Fernandes, Richard [2]" w:date="2020-07-14T17:17:00Z">
                <w:pPr/>
              </w:pPrChange>
            </w:pPr>
            <w:del w:id="1619" w:author="Fernandes, Richard" w:date="2019-01-02T16:46:00Z">
              <w:r w:rsidDel="00CA046B">
                <w:delText>ESA Data hub</w:delText>
              </w:r>
            </w:del>
          </w:p>
        </w:tc>
      </w:tr>
      <w:tr w:rsidR="00A91427" w:rsidDel="00CA046B" w:rsidTr="00CC30D8">
        <w:trPr>
          <w:del w:id="1620" w:author="Fernandes, Richard" w:date="2019-01-02T16:46:00Z"/>
        </w:trPr>
        <w:tc>
          <w:tcPr>
            <w:tcW w:w="1369" w:type="dxa"/>
          </w:tcPr>
          <w:p w:rsidR="00A91427" w:rsidDel="00CA046B" w:rsidRDefault="00A91427" w:rsidP="003F5E76">
            <w:pPr>
              <w:rPr>
                <w:del w:id="1621" w:author="Fernandes, Richard" w:date="2019-01-02T16:46:00Z"/>
              </w:rPr>
              <w:pPrChange w:id="1622" w:author="Fernandes, Richard [2]" w:date="2020-07-14T17:17:00Z">
                <w:pPr/>
              </w:pPrChange>
            </w:pPr>
            <w:del w:id="1623" w:author="Fernandes, Richard" w:date="2019-01-02T16:46:00Z">
              <w:r w:rsidDel="00CA046B">
                <w:delText>OLI L1B radiance</w:delText>
              </w:r>
            </w:del>
          </w:p>
        </w:tc>
        <w:tc>
          <w:tcPr>
            <w:tcW w:w="1367" w:type="dxa"/>
          </w:tcPr>
          <w:p w:rsidR="00A91427" w:rsidDel="00CA046B" w:rsidRDefault="00A91427" w:rsidP="003F5E76">
            <w:pPr>
              <w:rPr>
                <w:del w:id="1624" w:author="Fernandes, Richard" w:date="2019-01-02T16:46:00Z"/>
              </w:rPr>
              <w:pPrChange w:id="1625" w:author="Fernandes, Richard [2]" w:date="2020-07-14T17:17:00Z">
                <w:pPr/>
              </w:pPrChange>
            </w:pPr>
            <w:del w:id="1626" w:author="Fernandes, Richard" w:date="2019-01-02T16:46:00Z">
              <w:r w:rsidDel="00CA046B">
                <w:delText>30m gridded TOA radiance</w:delText>
              </w:r>
            </w:del>
          </w:p>
        </w:tc>
        <w:tc>
          <w:tcPr>
            <w:tcW w:w="1539" w:type="dxa"/>
          </w:tcPr>
          <w:p w:rsidR="00A91427" w:rsidDel="00CA046B" w:rsidRDefault="00A91427" w:rsidP="003F5E76">
            <w:pPr>
              <w:rPr>
                <w:del w:id="1627" w:author="Fernandes, Richard" w:date="2019-01-02T16:46:00Z"/>
              </w:rPr>
              <w:pPrChange w:id="1628" w:author="Fernandes, Richard [2]" w:date="2020-07-14T17:17:00Z">
                <w:pPr/>
              </w:pPrChange>
            </w:pPr>
            <w:del w:id="1629" w:author="Fernandes, Richard" w:date="2019-01-02T16:46:00Z">
              <w:r w:rsidDel="00CA046B">
                <w:delText>Landsat 8</w:delText>
              </w:r>
            </w:del>
          </w:p>
        </w:tc>
        <w:tc>
          <w:tcPr>
            <w:tcW w:w="853" w:type="dxa"/>
          </w:tcPr>
          <w:p w:rsidR="00A91427" w:rsidDel="00CA046B" w:rsidRDefault="00A91427" w:rsidP="003F5E76">
            <w:pPr>
              <w:rPr>
                <w:del w:id="1630" w:author="Fernandes, Richard" w:date="2019-01-02T16:46:00Z"/>
              </w:rPr>
              <w:pPrChange w:id="1631" w:author="Fernandes, Richard [2]" w:date="2020-07-14T17:17:00Z">
                <w:pPr/>
              </w:pPrChange>
            </w:pPr>
          </w:p>
        </w:tc>
        <w:tc>
          <w:tcPr>
            <w:tcW w:w="853" w:type="dxa"/>
          </w:tcPr>
          <w:p w:rsidR="00A91427" w:rsidDel="00CA046B" w:rsidRDefault="00A91427" w:rsidP="003F5E76">
            <w:pPr>
              <w:rPr>
                <w:del w:id="1632" w:author="Fernandes, Richard" w:date="2019-01-02T16:46:00Z"/>
              </w:rPr>
              <w:pPrChange w:id="1633" w:author="Fernandes, Richard [2]" w:date="2020-07-14T17:17:00Z">
                <w:pPr/>
              </w:pPrChange>
            </w:pPr>
          </w:p>
        </w:tc>
        <w:tc>
          <w:tcPr>
            <w:tcW w:w="1682" w:type="dxa"/>
          </w:tcPr>
          <w:p w:rsidR="00A91427" w:rsidDel="00CA046B" w:rsidRDefault="00A91427" w:rsidP="003F5E76">
            <w:pPr>
              <w:rPr>
                <w:del w:id="1634" w:author="Fernandes, Richard" w:date="2019-01-02T16:46:00Z"/>
              </w:rPr>
              <w:pPrChange w:id="1635" w:author="Fernandes, Richard [2]" w:date="2020-07-14T17:17:00Z">
                <w:pPr/>
              </w:pPrChange>
            </w:pPr>
          </w:p>
        </w:tc>
        <w:tc>
          <w:tcPr>
            <w:tcW w:w="1033" w:type="dxa"/>
          </w:tcPr>
          <w:p w:rsidR="00A91427" w:rsidDel="00CA046B" w:rsidRDefault="00A91427" w:rsidP="003F5E76">
            <w:pPr>
              <w:rPr>
                <w:del w:id="1636" w:author="Fernandes, Richard" w:date="2019-01-02T16:46:00Z"/>
              </w:rPr>
              <w:pPrChange w:id="1637" w:author="Fernandes, Richard [2]" w:date="2020-07-14T17:17:00Z">
                <w:pPr/>
              </w:pPrChange>
            </w:pPr>
          </w:p>
        </w:tc>
        <w:tc>
          <w:tcPr>
            <w:tcW w:w="880" w:type="dxa"/>
          </w:tcPr>
          <w:p w:rsidR="00A91427" w:rsidDel="00CA046B" w:rsidRDefault="00A91427" w:rsidP="003F5E76">
            <w:pPr>
              <w:rPr>
                <w:del w:id="1638" w:author="Fernandes, Richard" w:date="2019-01-02T16:46:00Z"/>
              </w:rPr>
              <w:pPrChange w:id="1639" w:author="Fernandes, Richard [2]" w:date="2020-07-14T17:17:00Z">
                <w:pPr/>
              </w:pPrChange>
            </w:pPr>
            <w:del w:id="1640" w:author="Fernandes, Richard" w:date="2019-01-02T16:46:00Z">
              <w:r w:rsidDel="00CA046B">
                <w:delText>AWS, google</w:delText>
              </w:r>
            </w:del>
          </w:p>
        </w:tc>
      </w:tr>
      <w:tr w:rsidR="00A91427" w:rsidDel="00CA046B" w:rsidTr="00CC30D8">
        <w:trPr>
          <w:del w:id="1641" w:author="Fernandes, Richard" w:date="2019-01-02T16:46:00Z"/>
        </w:trPr>
        <w:tc>
          <w:tcPr>
            <w:tcW w:w="1369" w:type="dxa"/>
          </w:tcPr>
          <w:p w:rsidR="00A91427" w:rsidDel="00CA046B" w:rsidRDefault="00A91427" w:rsidP="003F5E76">
            <w:pPr>
              <w:rPr>
                <w:del w:id="1642" w:author="Fernandes, Richard" w:date="2019-01-02T16:46:00Z"/>
              </w:rPr>
              <w:pPrChange w:id="1643" w:author="Fernandes, Richard [2]" w:date="2020-07-14T17:17:00Z">
                <w:pPr/>
              </w:pPrChange>
            </w:pPr>
            <w:del w:id="1644" w:author="Fernandes, Richard" w:date="2019-01-02T16:46:00Z">
              <w:r w:rsidDel="00CA046B">
                <w:delText>Sentinel 2 L1C radiance</w:delText>
              </w:r>
            </w:del>
          </w:p>
        </w:tc>
        <w:tc>
          <w:tcPr>
            <w:tcW w:w="1367" w:type="dxa"/>
          </w:tcPr>
          <w:p w:rsidR="00A91427" w:rsidDel="00CA046B" w:rsidRDefault="00A91427" w:rsidP="003F5E76">
            <w:pPr>
              <w:rPr>
                <w:del w:id="1645" w:author="Fernandes, Richard" w:date="2019-01-02T16:46:00Z"/>
              </w:rPr>
              <w:pPrChange w:id="1646" w:author="Fernandes, Richard [2]" w:date="2020-07-14T17:17:00Z">
                <w:pPr/>
              </w:pPrChange>
            </w:pPr>
            <w:del w:id="1647" w:author="Fernandes, Richard" w:date="2019-01-02T16:46:00Z">
              <w:r w:rsidDel="00CA046B">
                <w:delText>10m/20m gridded TOA radiance</w:delText>
              </w:r>
            </w:del>
          </w:p>
        </w:tc>
        <w:tc>
          <w:tcPr>
            <w:tcW w:w="1539" w:type="dxa"/>
          </w:tcPr>
          <w:p w:rsidR="00A91427" w:rsidDel="00CA046B" w:rsidRDefault="00A91427" w:rsidP="003F5E76">
            <w:pPr>
              <w:rPr>
                <w:del w:id="1648" w:author="Fernandes, Richard" w:date="2019-01-02T16:46:00Z"/>
              </w:rPr>
              <w:pPrChange w:id="1649" w:author="Fernandes, Richard [2]" w:date="2020-07-14T17:17:00Z">
                <w:pPr/>
              </w:pPrChange>
            </w:pPr>
            <w:del w:id="1650" w:author="Fernandes, Richard" w:date="2019-01-02T16:46:00Z">
              <w:r w:rsidDel="00CA046B">
                <w:delText>Sentinel 2A,2B</w:delText>
              </w:r>
            </w:del>
          </w:p>
        </w:tc>
        <w:tc>
          <w:tcPr>
            <w:tcW w:w="853" w:type="dxa"/>
          </w:tcPr>
          <w:p w:rsidR="00A91427" w:rsidDel="00CA046B" w:rsidRDefault="00A91427" w:rsidP="003F5E76">
            <w:pPr>
              <w:rPr>
                <w:del w:id="1651" w:author="Fernandes, Richard" w:date="2019-01-02T16:46:00Z"/>
              </w:rPr>
              <w:pPrChange w:id="1652" w:author="Fernandes, Richard [2]" w:date="2020-07-14T17:17:00Z">
                <w:pPr/>
              </w:pPrChange>
            </w:pPr>
          </w:p>
        </w:tc>
        <w:tc>
          <w:tcPr>
            <w:tcW w:w="853" w:type="dxa"/>
          </w:tcPr>
          <w:p w:rsidR="00A91427" w:rsidDel="00CA046B" w:rsidRDefault="00A91427" w:rsidP="003F5E76">
            <w:pPr>
              <w:rPr>
                <w:del w:id="1653" w:author="Fernandes, Richard" w:date="2019-01-02T16:46:00Z"/>
              </w:rPr>
              <w:pPrChange w:id="1654" w:author="Fernandes, Richard [2]" w:date="2020-07-14T17:17:00Z">
                <w:pPr/>
              </w:pPrChange>
            </w:pPr>
          </w:p>
        </w:tc>
        <w:tc>
          <w:tcPr>
            <w:tcW w:w="1682" w:type="dxa"/>
          </w:tcPr>
          <w:p w:rsidR="00A91427" w:rsidDel="00CA046B" w:rsidRDefault="00A91427" w:rsidP="003F5E76">
            <w:pPr>
              <w:rPr>
                <w:del w:id="1655" w:author="Fernandes, Richard" w:date="2019-01-02T16:46:00Z"/>
              </w:rPr>
              <w:pPrChange w:id="1656" w:author="Fernandes, Richard [2]" w:date="2020-07-14T17:17:00Z">
                <w:pPr/>
              </w:pPrChange>
            </w:pPr>
          </w:p>
        </w:tc>
        <w:tc>
          <w:tcPr>
            <w:tcW w:w="1033" w:type="dxa"/>
          </w:tcPr>
          <w:p w:rsidR="00A91427" w:rsidDel="00CA046B" w:rsidRDefault="00A91427" w:rsidP="003F5E76">
            <w:pPr>
              <w:rPr>
                <w:del w:id="1657" w:author="Fernandes, Richard" w:date="2019-01-02T16:46:00Z"/>
              </w:rPr>
              <w:pPrChange w:id="1658" w:author="Fernandes, Richard [2]" w:date="2020-07-14T17:17:00Z">
                <w:pPr/>
              </w:pPrChange>
            </w:pPr>
          </w:p>
        </w:tc>
        <w:tc>
          <w:tcPr>
            <w:tcW w:w="880" w:type="dxa"/>
          </w:tcPr>
          <w:p w:rsidR="00A91427" w:rsidDel="00CA046B" w:rsidRDefault="00A91427" w:rsidP="003F5E76">
            <w:pPr>
              <w:rPr>
                <w:del w:id="1659" w:author="Fernandes, Richard" w:date="2019-01-02T16:46:00Z"/>
              </w:rPr>
              <w:pPrChange w:id="1660" w:author="Fernandes, Richard [2]" w:date="2020-07-14T17:17:00Z">
                <w:pPr/>
              </w:pPrChange>
            </w:pPr>
            <w:del w:id="1661" w:author="Fernandes, Richard" w:date="2019-01-02T16:46:00Z">
              <w:r w:rsidDel="00CA046B">
                <w:delText>AWS, google</w:delText>
              </w:r>
            </w:del>
          </w:p>
        </w:tc>
      </w:tr>
      <w:tr w:rsidR="00A91427" w:rsidDel="00CA046B" w:rsidTr="00CC30D8">
        <w:trPr>
          <w:del w:id="1662" w:author="Fernandes, Richard" w:date="2019-01-02T16:46:00Z"/>
        </w:trPr>
        <w:tc>
          <w:tcPr>
            <w:tcW w:w="1369" w:type="dxa"/>
          </w:tcPr>
          <w:p w:rsidR="00A91427" w:rsidDel="00CA046B" w:rsidRDefault="00A91427" w:rsidP="003F5E76">
            <w:pPr>
              <w:rPr>
                <w:del w:id="1663" w:author="Fernandes, Richard" w:date="2019-01-02T16:46:00Z"/>
              </w:rPr>
              <w:pPrChange w:id="1664" w:author="Fernandes, Richard [2]" w:date="2020-07-14T17:17:00Z">
                <w:pPr/>
              </w:pPrChange>
            </w:pPr>
          </w:p>
        </w:tc>
        <w:tc>
          <w:tcPr>
            <w:tcW w:w="1367" w:type="dxa"/>
          </w:tcPr>
          <w:p w:rsidR="00A91427" w:rsidDel="00CA046B" w:rsidRDefault="00A91427" w:rsidP="003F5E76">
            <w:pPr>
              <w:rPr>
                <w:del w:id="1665" w:author="Fernandes, Richard" w:date="2019-01-02T16:46:00Z"/>
              </w:rPr>
              <w:pPrChange w:id="1666" w:author="Fernandes, Richard [2]" w:date="2020-07-14T17:17:00Z">
                <w:pPr/>
              </w:pPrChange>
            </w:pPr>
          </w:p>
        </w:tc>
        <w:tc>
          <w:tcPr>
            <w:tcW w:w="1539" w:type="dxa"/>
          </w:tcPr>
          <w:p w:rsidR="00A91427" w:rsidDel="00CA046B" w:rsidRDefault="00A91427" w:rsidP="003F5E76">
            <w:pPr>
              <w:rPr>
                <w:del w:id="1667" w:author="Fernandes, Richard" w:date="2019-01-02T16:46:00Z"/>
              </w:rPr>
              <w:pPrChange w:id="1668" w:author="Fernandes, Richard [2]" w:date="2020-07-14T17:17:00Z">
                <w:pPr/>
              </w:pPrChange>
            </w:pPr>
          </w:p>
        </w:tc>
        <w:tc>
          <w:tcPr>
            <w:tcW w:w="853" w:type="dxa"/>
          </w:tcPr>
          <w:p w:rsidR="00A91427" w:rsidDel="00CA046B" w:rsidRDefault="00A91427" w:rsidP="003F5E76">
            <w:pPr>
              <w:rPr>
                <w:del w:id="1669" w:author="Fernandes, Richard" w:date="2019-01-02T16:46:00Z"/>
              </w:rPr>
              <w:pPrChange w:id="1670" w:author="Fernandes, Richard [2]" w:date="2020-07-14T17:17:00Z">
                <w:pPr/>
              </w:pPrChange>
            </w:pPr>
          </w:p>
        </w:tc>
        <w:tc>
          <w:tcPr>
            <w:tcW w:w="853" w:type="dxa"/>
          </w:tcPr>
          <w:p w:rsidR="00A91427" w:rsidDel="00CA046B" w:rsidRDefault="00A91427" w:rsidP="003F5E76">
            <w:pPr>
              <w:rPr>
                <w:del w:id="1671" w:author="Fernandes, Richard" w:date="2019-01-02T16:46:00Z"/>
              </w:rPr>
              <w:pPrChange w:id="1672" w:author="Fernandes, Richard [2]" w:date="2020-07-14T17:17:00Z">
                <w:pPr/>
              </w:pPrChange>
            </w:pPr>
          </w:p>
        </w:tc>
        <w:tc>
          <w:tcPr>
            <w:tcW w:w="1682" w:type="dxa"/>
          </w:tcPr>
          <w:p w:rsidR="00A91427" w:rsidDel="00CA046B" w:rsidRDefault="00A91427" w:rsidP="003F5E76">
            <w:pPr>
              <w:rPr>
                <w:del w:id="1673" w:author="Fernandes, Richard" w:date="2019-01-02T16:46:00Z"/>
              </w:rPr>
              <w:pPrChange w:id="1674" w:author="Fernandes, Richard [2]" w:date="2020-07-14T17:17:00Z">
                <w:pPr/>
              </w:pPrChange>
            </w:pPr>
          </w:p>
        </w:tc>
        <w:tc>
          <w:tcPr>
            <w:tcW w:w="1033" w:type="dxa"/>
          </w:tcPr>
          <w:p w:rsidR="00A91427" w:rsidDel="00CA046B" w:rsidRDefault="00A91427" w:rsidP="003F5E76">
            <w:pPr>
              <w:rPr>
                <w:del w:id="1675" w:author="Fernandes, Richard" w:date="2019-01-02T16:46:00Z"/>
              </w:rPr>
              <w:pPrChange w:id="1676" w:author="Fernandes, Richard [2]" w:date="2020-07-14T17:17:00Z">
                <w:pPr/>
              </w:pPrChange>
            </w:pPr>
          </w:p>
        </w:tc>
        <w:tc>
          <w:tcPr>
            <w:tcW w:w="880" w:type="dxa"/>
          </w:tcPr>
          <w:p w:rsidR="00A91427" w:rsidDel="00CA046B" w:rsidRDefault="00A91427" w:rsidP="003F5E76">
            <w:pPr>
              <w:rPr>
                <w:del w:id="1677" w:author="Fernandes, Richard" w:date="2019-01-02T16:46:00Z"/>
              </w:rPr>
              <w:pPrChange w:id="1678" w:author="Fernandes, Richard [2]" w:date="2020-07-14T17:17:00Z">
                <w:pPr/>
              </w:pPrChange>
            </w:pPr>
          </w:p>
        </w:tc>
      </w:tr>
    </w:tbl>
    <w:p w:rsidR="00A91427" w:rsidDel="00CA046B" w:rsidRDefault="00A91427" w:rsidP="003F5E76">
      <w:pPr>
        <w:spacing w:line="240" w:lineRule="auto"/>
        <w:rPr>
          <w:del w:id="1679" w:author="Fernandes, Richard" w:date="2019-01-02T16:46:00Z"/>
        </w:rPr>
        <w:pPrChange w:id="1680" w:author="Fernandes, Richard [2]" w:date="2020-07-14T17:17:00Z">
          <w:pPr/>
        </w:pPrChange>
      </w:pPr>
    </w:p>
    <w:p w:rsidR="00EC5CD0" w:rsidDel="00CA046B" w:rsidRDefault="005A120B" w:rsidP="003F5E76">
      <w:pPr>
        <w:pStyle w:val="Heading5"/>
        <w:spacing w:line="240" w:lineRule="auto"/>
        <w:rPr>
          <w:del w:id="1681" w:author="Fernandes, Richard" w:date="2019-01-02T16:46:00Z"/>
        </w:rPr>
        <w:pPrChange w:id="1682" w:author="Fernandes, Richard [2]" w:date="2020-07-14T17:17:00Z">
          <w:pPr>
            <w:pStyle w:val="Heading5"/>
          </w:pPr>
        </w:pPrChange>
      </w:pPr>
      <w:del w:id="1683" w:author="Fernandes, Richard" w:date="2019-01-02T16:46:00Z">
        <w:r w:rsidDel="00CA046B">
          <w:delText>Meteorological Data Records (MDRs)</w:delText>
        </w:r>
      </w:del>
    </w:p>
    <w:p w:rsidR="00E83848" w:rsidDel="00CA046B" w:rsidRDefault="00E83848" w:rsidP="003F5E76">
      <w:pPr>
        <w:spacing w:line="240" w:lineRule="auto"/>
        <w:rPr>
          <w:del w:id="1684" w:author="Fernandes, Richard" w:date="2019-01-02T16:46:00Z"/>
        </w:rPr>
        <w:pPrChange w:id="1685" w:author="Fernandes, Richard [2]" w:date="2020-07-14T17:17:00Z">
          <w:pPr/>
        </w:pPrChange>
      </w:pPr>
    </w:p>
    <w:p w:rsidR="005A120B" w:rsidDel="00CA046B" w:rsidRDefault="005A120B" w:rsidP="003F5E76">
      <w:pPr>
        <w:spacing w:line="240" w:lineRule="auto"/>
        <w:rPr>
          <w:del w:id="1686" w:author="Fernandes, Richard" w:date="2019-01-02T16:46:00Z"/>
        </w:rPr>
        <w:pPrChange w:id="1687" w:author="Fernandes, Richard [2]" w:date="2020-07-14T17:17:00Z">
          <w:pPr/>
        </w:pPrChange>
      </w:pPr>
      <w:del w:id="1688" w:author="Fernandes, Richard" w:date="2019-01-02T16:46:00Z">
        <w:r w:rsidDel="00CA046B">
          <w:delText>MDRs are required to operate the data assimilation function of the VPI.  This function is required to derive stable</w:delText>
        </w:r>
        <w:r w:rsidR="002E4A5B" w:rsidDel="00CA046B">
          <w:delText xml:space="preserve"> Level 3 VPI time series.</w:delText>
        </w:r>
      </w:del>
    </w:p>
    <w:p w:rsidR="002E4A5B" w:rsidDel="00CA046B" w:rsidRDefault="002E4A5B" w:rsidP="003F5E76">
      <w:pPr>
        <w:pStyle w:val="Caption"/>
        <w:keepNext/>
        <w:rPr>
          <w:del w:id="1689" w:author="Fernandes, Richard" w:date="2019-01-02T16:46:00Z"/>
        </w:rPr>
        <w:pPrChange w:id="1690" w:author="Fernandes, Richard [2]" w:date="2020-07-14T17:17:00Z">
          <w:pPr>
            <w:pStyle w:val="Caption"/>
            <w:keepNext/>
          </w:pPr>
        </w:pPrChange>
      </w:pPr>
      <w:del w:id="1691" w:author="Fernandes, Richard" w:date="2019-01-02T16:46:00Z">
        <w:r w:rsidDel="00CA046B">
          <w:delText xml:space="preserve">Table </w:delText>
        </w:r>
        <w:r w:rsidR="00BC5F91" w:rsidDel="00CA046B">
          <w:fldChar w:fldCharType="begin"/>
        </w:r>
        <w:r w:rsidR="00BC5F91" w:rsidDel="00CA046B">
          <w:delInstrText xml:space="preserve"> SEQ Table \* ARABIC </w:delInstrText>
        </w:r>
        <w:r w:rsidR="00BC5F91" w:rsidDel="00CA046B">
          <w:fldChar w:fldCharType="separate"/>
        </w:r>
        <w:r w:rsidR="009556E9" w:rsidDel="00CA046B">
          <w:rPr>
            <w:noProof/>
          </w:rPr>
          <w:delText>2</w:delText>
        </w:r>
        <w:r w:rsidR="00BC5F91" w:rsidDel="00CA046B">
          <w:rPr>
            <w:noProof/>
          </w:rPr>
          <w:fldChar w:fldCharType="end"/>
        </w:r>
      </w:del>
    </w:p>
    <w:tbl>
      <w:tblPr>
        <w:tblStyle w:val="TableGrid"/>
        <w:tblW w:w="0" w:type="auto"/>
        <w:tblLook w:val="04A0" w:firstRow="1" w:lastRow="0" w:firstColumn="1" w:lastColumn="0" w:noHBand="0" w:noVBand="1"/>
      </w:tblPr>
      <w:tblGrid>
        <w:gridCol w:w="2005"/>
        <w:gridCol w:w="1934"/>
        <w:gridCol w:w="1862"/>
        <w:gridCol w:w="1934"/>
        <w:gridCol w:w="1615"/>
      </w:tblGrid>
      <w:tr w:rsidR="009801B4" w:rsidDel="00CA046B" w:rsidTr="009801B4">
        <w:trPr>
          <w:del w:id="1692" w:author="Fernandes, Richard" w:date="2019-01-02T16:46:00Z"/>
        </w:trPr>
        <w:tc>
          <w:tcPr>
            <w:tcW w:w="2044" w:type="dxa"/>
          </w:tcPr>
          <w:p w:rsidR="009801B4" w:rsidDel="00CA046B" w:rsidRDefault="009801B4" w:rsidP="003F5E76">
            <w:pPr>
              <w:rPr>
                <w:del w:id="1693" w:author="Fernandes, Richard" w:date="2019-01-02T16:46:00Z"/>
              </w:rPr>
              <w:pPrChange w:id="1694" w:author="Fernandes, Richard [2]" w:date="2020-07-14T17:17:00Z">
                <w:pPr/>
              </w:pPrChange>
            </w:pPr>
            <w:del w:id="1695" w:author="Fernandes, Richard" w:date="2019-01-02T16:46:00Z">
              <w:r w:rsidDel="00CA046B">
                <w:delText>Quantity</w:delText>
              </w:r>
            </w:del>
          </w:p>
        </w:tc>
        <w:tc>
          <w:tcPr>
            <w:tcW w:w="1979" w:type="dxa"/>
          </w:tcPr>
          <w:p w:rsidR="009801B4" w:rsidDel="00CA046B" w:rsidRDefault="009801B4" w:rsidP="003F5E76">
            <w:pPr>
              <w:rPr>
                <w:del w:id="1696" w:author="Fernandes, Richard" w:date="2019-01-02T16:46:00Z"/>
              </w:rPr>
              <w:pPrChange w:id="1697" w:author="Fernandes, Richard [2]" w:date="2020-07-14T17:17:00Z">
                <w:pPr/>
              </w:pPrChange>
            </w:pPr>
            <w:del w:id="1698" w:author="Fernandes, Richard" w:date="2019-01-02T16:46:00Z">
              <w:r w:rsidDel="00CA046B">
                <w:delText>Temporal Resolution</w:delText>
              </w:r>
            </w:del>
          </w:p>
        </w:tc>
        <w:tc>
          <w:tcPr>
            <w:tcW w:w="1915" w:type="dxa"/>
          </w:tcPr>
          <w:p w:rsidR="009801B4" w:rsidDel="00CA046B" w:rsidRDefault="009801B4" w:rsidP="003F5E76">
            <w:pPr>
              <w:rPr>
                <w:del w:id="1699" w:author="Fernandes, Richard" w:date="2019-01-02T16:46:00Z"/>
              </w:rPr>
              <w:pPrChange w:id="1700" w:author="Fernandes, Richard [2]" w:date="2020-07-14T17:17:00Z">
                <w:pPr/>
              </w:pPrChange>
            </w:pPr>
            <w:del w:id="1701" w:author="Fernandes, Richard" w:date="2019-01-02T16:46:00Z">
              <w:r w:rsidDel="00CA046B">
                <w:delText>Status</w:delText>
              </w:r>
            </w:del>
          </w:p>
        </w:tc>
        <w:tc>
          <w:tcPr>
            <w:tcW w:w="1979" w:type="dxa"/>
          </w:tcPr>
          <w:p w:rsidR="009801B4" w:rsidDel="00CA046B" w:rsidRDefault="009801B4" w:rsidP="003F5E76">
            <w:pPr>
              <w:rPr>
                <w:del w:id="1702" w:author="Fernandes, Richard" w:date="2019-01-02T16:46:00Z"/>
              </w:rPr>
              <w:pPrChange w:id="1703" w:author="Fernandes, Richard [2]" w:date="2020-07-14T17:17:00Z">
                <w:pPr/>
              </w:pPrChange>
            </w:pPr>
            <w:del w:id="1704" w:author="Fernandes, Richard" w:date="2019-01-02T16:46:00Z">
              <w:r w:rsidDel="00CA046B">
                <w:delText>Spatial</w:delText>
              </w:r>
            </w:del>
          </w:p>
          <w:p w:rsidR="009801B4" w:rsidDel="00CA046B" w:rsidRDefault="009801B4" w:rsidP="003F5E76">
            <w:pPr>
              <w:rPr>
                <w:del w:id="1705" w:author="Fernandes, Richard" w:date="2019-01-02T16:46:00Z"/>
              </w:rPr>
              <w:pPrChange w:id="1706" w:author="Fernandes, Richard [2]" w:date="2020-07-14T17:17:00Z">
                <w:pPr/>
              </w:pPrChange>
            </w:pPr>
            <w:del w:id="1707" w:author="Fernandes, Richard" w:date="2019-01-02T16:46:00Z">
              <w:r w:rsidDel="00CA046B">
                <w:delText>Resolution</w:delText>
              </w:r>
            </w:del>
          </w:p>
        </w:tc>
        <w:tc>
          <w:tcPr>
            <w:tcW w:w="1659" w:type="dxa"/>
          </w:tcPr>
          <w:p w:rsidR="009801B4" w:rsidDel="00CA046B" w:rsidRDefault="009801B4" w:rsidP="003F5E76">
            <w:pPr>
              <w:rPr>
                <w:del w:id="1708" w:author="Fernandes, Richard" w:date="2019-01-02T16:46:00Z"/>
              </w:rPr>
              <w:pPrChange w:id="1709" w:author="Fernandes, Richard [2]" w:date="2020-07-14T17:17:00Z">
                <w:pPr/>
              </w:pPrChange>
            </w:pPr>
            <w:del w:id="1710" w:author="Fernandes, Richard" w:date="2019-01-02T16:46:00Z">
              <w:r w:rsidDel="00CA046B">
                <w:delText>Source</w:delText>
              </w:r>
            </w:del>
          </w:p>
        </w:tc>
      </w:tr>
      <w:tr w:rsidR="009801B4" w:rsidDel="00CA046B" w:rsidTr="009801B4">
        <w:trPr>
          <w:del w:id="1711" w:author="Fernandes, Richard" w:date="2019-01-02T16:46:00Z"/>
        </w:trPr>
        <w:tc>
          <w:tcPr>
            <w:tcW w:w="2044" w:type="dxa"/>
          </w:tcPr>
          <w:p w:rsidR="009801B4" w:rsidDel="00CA046B" w:rsidRDefault="009801B4" w:rsidP="003F5E76">
            <w:pPr>
              <w:rPr>
                <w:del w:id="1712" w:author="Fernandes, Richard" w:date="2019-01-02T16:46:00Z"/>
              </w:rPr>
              <w:pPrChange w:id="1713" w:author="Fernandes, Richard [2]" w:date="2020-07-14T17:17:00Z">
                <w:pPr/>
              </w:pPrChange>
            </w:pPr>
            <w:del w:id="1714" w:author="Fernandes, Richard" w:date="2019-01-02T16:46:00Z">
              <w:r w:rsidDel="00CA046B">
                <w:delText>2m average air temperature</w:delText>
              </w:r>
            </w:del>
          </w:p>
        </w:tc>
        <w:tc>
          <w:tcPr>
            <w:tcW w:w="1979" w:type="dxa"/>
          </w:tcPr>
          <w:p w:rsidR="009801B4" w:rsidDel="00CA046B" w:rsidRDefault="009801B4" w:rsidP="003F5E76">
            <w:pPr>
              <w:rPr>
                <w:del w:id="1715" w:author="Fernandes, Richard" w:date="2019-01-02T16:46:00Z"/>
              </w:rPr>
              <w:pPrChange w:id="1716" w:author="Fernandes, Richard [2]" w:date="2020-07-14T17:17:00Z">
                <w:pPr/>
              </w:pPrChange>
            </w:pPr>
            <w:del w:id="1717" w:author="Fernandes, Richard" w:date="2019-01-02T16:46:00Z">
              <w:r w:rsidDel="00CA046B">
                <w:delText>daily</w:delText>
              </w:r>
            </w:del>
          </w:p>
        </w:tc>
        <w:tc>
          <w:tcPr>
            <w:tcW w:w="1915" w:type="dxa"/>
          </w:tcPr>
          <w:p w:rsidR="009801B4" w:rsidDel="00CA046B" w:rsidRDefault="009801B4" w:rsidP="003F5E76">
            <w:pPr>
              <w:rPr>
                <w:del w:id="1718" w:author="Fernandes, Richard" w:date="2019-01-02T16:46:00Z"/>
              </w:rPr>
              <w:pPrChange w:id="1719" w:author="Fernandes, Richard [2]" w:date="2020-07-14T17:17:00Z">
                <w:pPr/>
              </w:pPrChange>
            </w:pPr>
            <w:del w:id="1720" w:author="Fernandes, Richard" w:date="2019-01-02T16:46:00Z">
              <w:r w:rsidDel="00CA046B">
                <w:delText>Forecast</w:delText>
              </w:r>
            </w:del>
          </w:p>
        </w:tc>
        <w:tc>
          <w:tcPr>
            <w:tcW w:w="1979" w:type="dxa"/>
          </w:tcPr>
          <w:p w:rsidR="009801B4" w:rsidDel="00CA046B" w:rsidRDefault="009801B4" w:rsidP="003F5E76">
            <w:pPr>
              <w:rPr>
                <w:del w:id="1721" w:author="Fernandes, Richard" w:date="2019-01-02T16:46:00Z"/>
              </w:rPr>
              <w:pPrChange w:id="1722" w:author="Fernandes, Richard [2]" w:date="2020-07-14T17:17:00Z">
                <w:pPr/>
              </w:pPrChange>
            </w:pPr>
            <w:del w:id="1723" w:author="Fernandes, Richard" w:date="2019-01-02T16:46:00Z">
              <w:r w:rsidDel="00CA046B">
                <w:delText>2.5km</w:delText>
              </w:r>
            </w:del>
          </w:p>
        </w:tc>
        <w:tc>
          <w:tcPr>
            <w:tcW w:w="1659" w:type="dxa"/>
          </w:tcPr>
          <w:p w:rsidR="009801B4" w:rsidDel="00CA046B" w:rsidRDefault="009801B4" w:rsidP="003F5E76">
            <w:pPr>
              <w:rPr>
                <w:del w:id="1724" w:author="Fernandes, Richard" w:date="2019-01-02T16:46:00Z"/>
              </w:rPr>
              <w:pPrChange w:id="1725" w:author="Fernandes, Richard [2]" w:date="2020-07-14T17:17:00Z">
                <w:pPr/>
              </w:pPrChange>
            </w:pPr>
            <w:del w:id="1726" w:author="Fernandes, Richard" w:date="2019-01-02T16:46:00Z">
              <w:r w:rsidDel="00CA046B">
                <w:delText>GRDPS from ECCC</w:delText>
              </w:r>
            </w:del>
          </w:p>
        </w:tc>
      </w:tr>
      <w:tr w:rsidR="009801B4" w:rsidDel="00CA046B" w:rsidTr="009801B4">
        <w:trPr>
          <w:del w:id="1727" w:author="Fernandes, Richard" w:date="2019-01-02T16:46:00Z"/>
        </w:trPr>
        <w:tc>
          <w:tcPr>
            <w:tcW w:w="2044" w:type="dxa"/>
          </w:tcPr>
          <w:p w:rsidR="009801B4" w:rsidDel="00CA046B" w:rsidRDefault="009801B4" w:rsidP="003F5E76">
            <w:pPr>
              <w:rPr>
                <w:del w:id="1728" w:author="Fernandes, Richard" w:date="2019-01-02T16:46:00Z"/>
              </w:rPr>
              <w:pPrChange w:id="1729" w:author="Fernandes, Richard [2]" w:date="2020-07-14T17:17:00Z">
                <w:pPr/>
              </w:pPrChange>
            </w:pPr>
            <w:del w:id="1730" w:author="Fernandes, Richard" w:date="2019-01-02T16:46:00Z">
              <w:r w:rsidDel="00CA046B">
                <w:delText>2m maximum air temperature</w:delText>
              </w:r>
            </w:del>
          </w:p>
        </w:tc>
        <w:tc>
          <w:tcPr>
            <w:tcW w:w="1979" w:type="dxa"/>
          </w:tcPr>
          <w:p w:rsidR="009801B4" w:rsidDel="00CA046B" w:rsidRDefault="009801B4" w:rsidP="003F5E76">
            <w:pPr>
              <w:rPr>
                <w:del w:id="1731" w:author="Fernandes, Richard" w:date="2019-01-02T16:46:00Z"/>
              </w:rPr>
              <w:pPrChange w:id="1732" w:author="Fernandes, Richard [2]" w:date="2020-07-14T17:17:00Z">
                <w:pPr/>
              </w:pPrChange>
            </w:pPr>
            <w:del w:id="1733" w:author="Fernandes, Richard" w:date="2019-01-02T16:46:00Z">
              <w:r w:rsidRPr="00AC6506" w:rsidDel="00CA046B">
                <w:delText>daily</w:delText>
              </w:r>
            </w:del>
          </w:p>
        </w:tc>
        <w:tc>
          <w:tcPr>
            <w:tcW w:w="1915" w:type="dxa"/>
          </w:tcPr>
          <w:p w:rsidR="009801B4" w:rsidDel="00CA046B" w:rsidRDefault="009801B4" w:rsidP="003F5E76">
            <w:pPr>
              <w:rPr>
                <w:del w:id="1734" w:author="Fernandes, Richard" w:date="2019-01-02T16:46:00Z"/>
              </w:rPr>
              <w:pPrChange w:id="1735" w:author="Fernandes, Richard [2]" w:date="2020-07-14T17:17:00Z">
                <w:pPr/>
              </w:pPrChange>
            </w:pPr>
            <w:del w:id="1736" w:author="Fernandes, Richard" w:date="2019-01-02T16:46:00Z">
              <w:r w:rsidDel="00CA046B">
                <w:delText>Forecast</w:delText>
              </w:r>
            </w:del>
          </w:p>
        </w:tc>
        <w:tc>
          <w:tcPr>
            <w:tcW w:w="1979" w:type="dxa"/>
          </w:tcPr>
          <w:p w:rsidR="009801B4" w:rsidDel="00CA046B" w:rsidRDefault="009801B4" w:rsidP="003F5E76">
            <w:pPr>
              <w:rPr>
                <w:del w:id="1737" w:author="Fernandes, Richard" w:date="2019-01-02T16:46:00Z"/>
              </w:rPr>
              <w:pPrChange w:id="1738" w:author="Fernandes, Richard [2]" w:date="2020-07-14T17:17:00Z">
                <w:pPr/>
              </w:pPrChange>
            </w:pPr>
            <w:del w:id="1739" w:author="Fernandes, Richard" w:date="2019-01-02T16:46:00Z">
              <w:r w:rsidDel="00CA046B">
                <w:delText>2.5km</w:delText>
              </w:r>
            </w:del>
          </w:p>
        </w:tc>
        <w:tc>
          <w:tcPr>
            <w:tcW w:w="1659" w:type="dxa"/>
          </w:tcPr>
          <w:p w:rsidR="009801B4" w:rsidDel="00CA046B" w:rsidRDefault="009801B4" w:rsidP="003F5E76">
            <w:pPr>
              <w:rPr>
                <w:del w:id="1740" w:author="Fernandes, Richard" w:date="2019-01-02T16:46:00Z"/>
              </w:rPr>
              <w:pPrChange w:id="1741" w:author="Fernandes, Richard [2]" w:date="2020-07-14T17:17:00Z">
                <w:pPr/>
              </w:pPrChange>
            </w:pPr>
            <w:del w:id="1742" w:author="Fernandes, Richard" w:date="2019-01-02T16:46:00Z">
              <w:r w:rsidDel="00CA046B">
                <w:delText>GRDPS from ECCC</w:delText>
              </w:r>
            </w:del>
          </w:p>
        </w:tc>
      </w:tr>
      <w:tr w:rsidR="009801B4" w:rsidDel="00CA046B" w:rsidTr="009801B4">
        <w:trPr>
          <w:del w:id="1743" w:author="Fernandes, Richard" w:date="2019-01-02T16:46:00Z"/>
        </w:trPr>
        <w:tc>
          <w:tcPr>
            <w:tcW w:w="2044" w:type="dxa"/>
          </w:tcPr>
          <w:p w:rsidR="009801B4" w:rsidDel="00CA046B" w:rsidRDefault="009801B4" w:rsidP="003F5E76">
            <w:pPr>
              <w:rPr>
                <w:del w:id="1744" w:author="Fernandes, Richard" w:date="2019-01-02T16:46:00Z"/>
              </w:rPr>
              <w:pPrChange w:id="1745" w:author="Fernandes, Richard [2]" w:date="2020-07-14T17:17:00Z">
                <w:pPr/>
              </w:pPrChange>
            </w:pPr>
            <w:del w:id="1746" w:author="Fernandes, Richard" w:date="2019-01-02T16:46:00Z">
              <w:r w:rsidDel="00CA046B">
                <w:delText>2m minimum air temperature</w:delText>
              </w:r>
            </w:del>
          </w:p>
        </w:tc>
        <w:tc>
          <w:tcPr>
            <w:tcW w:w="1979" w:type="dxa"/>
          </w:tcPr>
          <w:p w:rsidR="009801B4" w:rsidDel="00CA046B" w:rsidRDefault="009801B4" w:rsidP="003F5E76">
            <w:pPr>
              <w:rPr>
                <w:del w:id="1747" w:author="Fernandes, Richard" w:date="2019-01-02T16:46:00Z"/>
              </w:rPr>
              <w:pPrChange w:id="1748" w:author="Fernandes, Richard [2]" w:date="2020-07-14T17:17:00Z">
                <w:pPr/>
              </w:pPrChange>
            </w:pPr>
            <w:del w:id="1749" w:author="Fernandes, Richard" w:date="2019-01-02T16:46:00Z">
              <w:r w:rsidRPr="00AC6506" w:rsidDel="00CA046B">
                <w:delText>daily</w:delText>
              </w:r>
            </w:del>
          </w:p>
        </w:tc>
        <w:tc>
          <w:tcPr>
            <w:tcW w:w="1915" w:type="dxa"/>
          </w:tcPr>
          <w:p w:rsidR="009801B4" w:rsidDel="00CA046B" w:rsidRDefault="009801B4" w:rsidP="003F5E76">
            <w:pPr>
              <w:rPr>
                <w:del w:id="1750" w:author="Fernandes, Richard" w:date="2019-01-02T16:46:00Z"/>
              </w:rPr>
              <w:pPrChange w:id="1751" w:author="Fernandes, Richard [2]" w:date="2020-07-14T17:17:00Z">
                <w:pPr/>
              </w:pPrChange>
            </w:pPr>
            <w:del w:id="1752" w:author="Fernandes, Richard" w:date="2019-01-02T16:46:00Z">
              <w:r w:rsidDel="00CA046B">
                <w:delText>Forecast</w:delText>
              </w:r>
            </w:del>
          </w:p>
        </w:tc>
        <w:tc>
          <w:tcPr>
            <w:tcW w:w="1979" w:type="dxa"/>
          </w:tcPr>
          <w:p w:rsidR="009801B4" w:rsidDel="00CA046B" w:rsidRDefault="009801B4" w:rsidP="003F5E76">
            <w:pPr>
              <w:rPr>
                <w:del w:id="1753" w:author="Fernandes, Richard" w:date="2019-01-02T16:46:00Z"/>
              </w:rPr>
              <w:pPrChange w:id="1754" w:author="Fernandes, Richard [2]" w:date="2020-07-14T17:17:00Z">
                <w:pPr/>
              </w:pPrChange>
            </w:pPr>
            <w:del w:id="1755" w:author="Fernandes, Richard" w:date="2019-01-02T16:46:00Z">
              <w:r w:rsidDel="00CA046B">
                <w:delText>2.5km</w:delText>
              </w:r>
            </w:del>
          </w:p>
        </w:tc>
        <w:tc>
          <w:tcPr>
            <w:tcW w:w="1659" w:type="dxa"/>
          </w:tcPr>
          <w:p w:rsidR="009801B4" w:rsidDel="00CA046B" w:rsidRDefault="009801B4" w:rsidP="003F5E76">
            <w:pPr>
              <w:rPr>
                <w:del w:id="1756" w:author="Fernandes, Richard" w:date="2019-01-02T16:46:00Z"/>
              </w:rPr>
              <w:pPrChange w:id="1757" w:author="Fernandes, Richard [2]" w:date="2020-07-14T17:17:00Z">
                <w:pPr/>
              </w:pPrChange>
            </w:pPr>
            <w:del w:id="1758" w:author="Fernandes, Richard" w:date="2019-01-02T16:46:00Z">
              <w:r w:rsidDel="00CA046B">
                <w:delText>GRDPS from ECCC</w:delText>
              </w:r>
            </w:del>
          </w:p>
        </w:tc>
      </w:tr>
      <w:tr w:rsidR="000F72C0" w:rsidDel="00CA046B" w:rsidTr="009801B4">
        <w:trPr>
          <w:del w:id="1759" w:author="Fernandes, Richard" w:date="2019-01-02T16:46:00Z"/>
        </w:trPr>
        <w:tc>
          <w:tcPr>
            <w:tcW w:w="2044" w:type="dxa"/>
          </w:tcPr>
          <w:p w:rsidR="000F72C0" w:rsidDel="00CA046B" w:rsidRDefault="000F72C0" w:rsidP="003F5E76">
            <w:pPr>
              <w:rPr>
                <w:del w:id="1760" w:author="Fernandes, Richard" w:date="2019-01-02T16:46:00Z"/>
              </w:rPr>
              <w:pPrChange w:id="1761" w:author="Fernandes, Richard [2]" w:date="2020-07-14T17:17:00Z">
                <w:pPr/>
              </w:pPrChange>
            </w:pPr>
            <w:del w:id="1762" w:author="Fernandes, Richard" w:date="2019-01-02T16:46:00Z">
              <w:r w:rsidDel="00CA046B">
                <w:delText>2m average air temperature</w:delText>
              </w:r>
            </w:del>
          </w:p>
        </w:tc>
        <w:tc>
          <w:tcPr>
            <w:tcW w:w="1979" w:type="dxa"/>
          </w:tcPr>
          <w:p w:rsidR="000F72C0" w:rsidDel="00CA046B" w:rsidRDefault="000F72C0" w:rsidP="003F5E76">
            <w:pPr>
              <w:rPr>
                <w:del w:id="1763" w:author="Fernandes, Richard" w:date="2019-01-02T16:46:00Z"/>
              </w:rPr>
              <w:pPrChange w:id="1764" w:author="Fernandes, Richard [2]" w:date="2020-07-14T17:17:00Z">
                <w:pPr/>
              </w:pPrChange>
            </w:pPr>
            <w:del w:id="1765" w:author="Fernandes, Richard" w:date="2019-01-02T16:46:00Z">
              <w:r w:rsidDel="00CA046B">
                <w:delText>daily</w:delText>
              </w:r>
            </w:del>
          </w:p>
        </w:tc>
        <w:tc>
          <w:tcPr>
            <w:tcW w:w="1915" w:type="dxa"/>
          </w:tcPr>
          <w:p w:rsidR="000F72C0" w:rsidDel="00CA046B" w:rsidRDefault="000F72C0" w:rsidP="003F5E76">
            <w:pPr>
              <w:rPr>
                <w:del w:id="1766" w:author="Fernandes, Richard" w:date="2019-01-02T16:46:00Z"/>
              </w:rPr>
              <w:pPrChange w:id="1767" w:author="Fernandes, Richard [2]" w:date="2020-07-14T17:17:00Z">
                <w:pPr/>
              </w:pPrChange>
            </w:pPr>
            <w:del w:id="1768" w:author="Fernandes, Richard" w:date="2019-01-02T16:46:00Z">
              <w:r w:rsidDel="00CA046B">
                <w:delText>ANalysis</w:delText>
              </w:r>
            </w:del>
          </w:p>
        </w:tc>
        <w:tc>
          <w:tcPr>
            <w:tcW w:w="1979" w:type="dxa"/>
          </w:tcPr>
          <w:p w:rsidR="000F72C0" w:rsidDel="00CA046B" w:rsidRDefault="00990A5F" w:rsidP="003F5E76">
            <w:pPr>
              <w:rPr>
                <w:del w:id="1769" w:author="Fernandes, Richard" w:date="2019-01-02T16:46:00Z"/>
              </w:rPr>
              <w:pPrChange w:id="1770" w:author="Fernandes, Richard [2]" w:date="2020-07-14T17:17:00Z">
                <w:pPr/>
              </w:pPrChange>
            </w:pPr>
            <w:del w:id="1771" w:author="Fernandes, Richard" w:date="2019-01-02T16:46:00Z">
              <w:r w:rsidDel="00CA046B">
                <w:delText>56</w:delText>
              </w:r>
              <w:r w:rsidR="003A249F" w:rsidDel="00CA046B">
                <w:delText>k</w:delText>
              </w:r>
              <w:r w:rsidR="000F72C0" w:rsidDel="00CA046B">
                <w:delText>m</w:delText>
              </w:r>
            </w:del>
          </w:p>
        </w:tc>
        <w:tc>
          <w:tcPr>
            <w:tcW w:w="1659" w:type="dxa"/>
          </w:tcPr>
          <w:p w:rsidR="000F72C0" w:rsidDel="00CA046B" w:rsidRDefault="000F72C0" w:rsidP="003F5E76">
            <w:pPr>
              <w:rPr>
                <w:del w:id="1772" w:author="Fernandes, Richard" w:date="2019-01-02T16:46:00Z"/>
              </w:rPr>
              <w:pPrChange w:id="1773" w:author="Fernandes, Richard [2]" w:date="2020-07-14T17:17:00Z">
                <w:pPr/>
              </w:pPrChange>
            </w:pPr>
            <w:del w:id="1774" w:author="Fernandes, Richard" w:date="2019-01-02T16:46:00Z">
              <w:r w:rsidRPr="00262821" w:rsidDel="00CA046B">
                <w:delText>CFSV2 NOAA</w:delText>
              </w:r>
            </w:del>
          </w:p>
        </w:tc>
      </w:tr>
      <w:tr w:rsidR="000F72C0" w:rsidDel="00CA046B" w:rsidTr="009801B4">
        <w:trPr>
          <w:del w:id="1775" w:author="Fernandes, Richard" w:date="2019-01-02T16:46:00Z"/>
        </w:trPr>
        <w:tc>
          <w:tcPr>
            <w:tcW w:w="2044" w:type="dxa"/>
          </w:tcPr>
          <w:p w:rsidR="000F72C0" w:rsidDel="00CA046B" w:rsidRDefault="000F72C0" w:rsidP="003F5E76">
            <w:pPr>
              <w:rPr>
                <w:del w:id="1776" w:author="Fernandes, Richard" w:date="2019-01-02T16:46:00Z"/>
              </w:rPr>
              <w:pPrChange w:id="1777" w:author="Fernandes, Richard [2]" w:date="2020-07-14T17:17:00Z">
                <w:pPr/>
              </w:pPrChange>
            </w:pPr>
            <w:del w:id="1778" w:author="Fernandes, Richard" w:date="2019-01-02T16:46:00Z">
              <w:r w:rsidDel="00CA046B">
                <w:delText>2m maximum air temperature</w:delText>
              </w:r>
            </w:del>
          </w:p>
        </w:tc>
        <w:tc>
          <w:tcPr>
            <w:tcW w:w="1979" w:type="dxa"/>
          </w:tcPr>
          <w:p w:rsidR="000F72C0" w:rsidDel="00CA046B" w:rsidRDefault="000F72C0" w:rsidP="003F5E76">
            <w:pPr>
              <w:rPr>
                <w:del w:id="1779" w:author="Fernandes, Richard" w:date="2019-01-02T16:46:00Z"/>
              </w:rPr>
              <w:pPrChange w:id="1780" w:author="Fernandes, Richard [2]" w:date="2020-07-14T17:17:00Z">
                <w:pPr/>
              </w:pPrChange>
            </w:pPr>
            <w:del w:id="1781" w:author="Fernandes, Richard" w:date="2019-01-02T16:46:00Z">
              <w:r w:rsidRPr="00AC6506" w:rsidDel="00CA046B">
                <w:delText>daily</w:delText>
              </w:r>
            </w:del>
          </w:p>
        </w:tc>
        <w:tc>
          <w:tcPr>
            <w:tcW w:w="1915" w:type="dxa"/>
          </w:tcPr>
          <w:p w:rsidR="000F72C0" w:rsidDel="00CA046B" w:rsidRDefault="000F72C0" w:rsidP="003F5E76">
            <w:pPr>
              <w:rPr>
                <w:del w:id="1782" w:author="Fernandes, Richard" w:date="2019-01-02T16:46:00Z"/>
              </w:rPr>
              <w:pPrChange w:id="1783" w:author="Fernandes, Richard [2]" w:date="2020-07-14T17:17:00Z">
                <w:pPr/>
              </w:pPrChange>
            </w:pPr>
            <w:del w:id="1784" w:author="Fernandes, Richard" w:date="2019-01-02T16:46:00Z">
              <w:r w:rsidDel="00CA046B">
                <w:delText>Analysis</w:delText>
              </w:r>
            </w:del>
          </w:p>
        </w:tc>
        <w:tc>
          <w:tcPr>
            <w:tcW w:w="1979" w:type="dxa"/>
          </w:tcPr>
          <w:p w:rsidR="000F72C0" w:rsidDel="00CA046B" w:rsidRDefault="00990A5F" w:rsidP="003F5E76">
            <w:pPr>
              <w:rPr>
                <w:del w:id="1785" w:author="Fernandes, Richard" w:date="2019-01-02T16:46:00Z"/>
              </w:rPr>
              <w:pPrChange w:id="1786" w:author="Fernandes, Richard [2]" w:date="2020-07-14T17:17:00Z">
                <w:pPr/>
              </w:pPrChange>
            </w:pPr>
            <w:del w:id="1787" w:author="Fernandes, Richard" w:date="2019-01-02T16:46:00Z">
              <w:r w:rsidDel="00CA046B">
                <w:delText>56</w:delText>
              </w:r>
              <w:r w:rsidR="003A249F" w:rsidDel="00CA046B">
                <w:delText>k</w:delText>
              </w:r>
              <w:r w:rsidDel="00CA046B">
                <w:delText>m</w:delText>
              </w:r>
            </w:del>
          </w:p>
        </w:tc>
        <w:tc>
          <w:tcPr>
            <w:tcW w:w="1659" w:type="dxa"/>
          </w:tcPr>
          <w:p w:rsidR="000F72C0" w:rsidDel="00CA046B" w:rsidRDefault="000F72C0" w:rsidP="003F5E76">
            <w:pPr>
              <w:rPr>
                <w:del w:id="1788" w:author="Fernandes, Richard" w:date="2019-01-02T16:46:00Z"/>
              </w:rPr>
              <w:pPrChange w:id="1789" w:author="Fernandes, Richard [2]" w:date="2020-07-14T17:17:00Z">
                <w:pPr/>
              </w:pPrChange>
            </w:pPr>
            <w:del w:id="1790" w:author="Fernandes, Richard" w:date="2019-01-02T16:46:00Z">
              <w:r w:rsidRPr="00262821" w:rsidDel="00CA046B">
                <w:delText>CFSV2 NOAA</w:delText>
              </w:r>
            </w:del>
          </w:p>
        </w:tc>
      </w:tr>
      <w:tr w:rsidR="000F72C0" w:rsidDel="00CA046B" w:rsidTr="009801B4">
        <w:trPr>
          <w:del w:id="1791" w:author="Fernandes, Richard" w:date="2019-01-02T16:46:00Z"/>
        </w:trPr>
        <w:tc>
          <w:tcPr>
            <w:tcW w:w="2044" w:type="dxa"/>
          </w:tcPr>
          <w:p w:rsidR="000F72C0" w:rsidDel="00CA046B" w:rsidRDefault="000F72C0" w:rsidP="003F5E76">
            <w:pPr>
              <w:rPr>
                <w:del w:id="1792" w:author="Fernandes, Richard" w:date="2019-01-02T16:46:00Z"/>
              </w:rPr>
              <w:pPrChange w:id="1793" w:author="Fernandes, Richard [2]" w:date="2020-07-14T17:17:00Z">
                <w:pPr/>
              </w:pPrChange>
            </w:pPr>
            <w:del w:id="1794" w:author="Fernandes, Richard" w:date="2019-01-02T16:46:00Z">
              <w:r w:rsidDel="00CA046B">
                <w:delText>2m minimum air temperature</w:delText>
              </w:r>
            </w:del>
          </w:p>
        </w:tc>
        <w:tc>
          <w:tcPr>
            <w:tcW w:w="1979" w:type="dxa"/>
          </w:tcPr>
          <w:p w:rsidR="000F72C0" w:rsidDel="00CA046B" w:rsidRDefault="000F72C0" w:rsidP="003F5E76">
            <w:pPr>
              <w:rPr>
                <w:del w:id="1795" w:author="Fernandes, Richard" w:date="2019-01-02T16:46:00Z"/>
              </w:rPr>
              <w:pPrChange w:id="1796" w:author="Fernandes, Richard [2]" w:date="2020-07-14T17:17:00Z">
                <w:pPr/>
              </w:pPrChange>
            </w:pPr>
            <w:del w:id="1797" w:author="Fernandes, Richard" w:date="2019-01-02T16:46:00Z">
              <w:r w:rsidRPr="00AC6506" w:rsidDel="00CA046B">
                <w:delText>daily</w:delText>
              </w:r>
            </w:del>
          </w:p>
        </w:tc>
        <w:tc>
          <w:tcPr>
            <w:tcW w:w="1915" w:type="dxa"/>
          </w:tcPr>
          <w:p w:rsidR="000F72C0" w:rsidDel="00CA046B" w:rsidRDefault="000F72C0" w:rsidP="003F5E76">
            <w:pPr>
              <w:rPr>
                <w:del w:id="1798" w:author="Fernandes, Richard" w:date="2019-01-02T16:46:00Z"/>
              </w:rPr>
              <w:pPrChange w:id="1799" w:author="Fernandes, Richard [2]" w:date="2020-07-14T17:17:00Z">
                <w:pPr/>
              </w:pPrChange>
            </w:pPr>
            <w:del w:id="1800" w:author="Fernandes, Richard" w:date="2019-01-02T16:46:00Z">
              <w:r w:rsidDel="00CA046B">
                <w:delText>Analysis</w:delText>
              </w:r>
            </w:del>
          </w:p>
        </w:tc>
        <w:tc>
          <w:tcPr>
            <w:tcW w:w="1979" w:type="dxa"/>
          </w:tcPr>
          <w:p w:rsidR="000F72C0" w:rsidDel="00CA046B" w:rsidRDefault="00990A5F" w:rsidP="003F5E76">
            <w:pPr>
              <w:rPr>
                <w:del w:id="1801" w:author="Fernandes, Richard" w:date="2019-01-02T16:46:00Z"/>
              </w:rPr>
              <w:pPrChange w:id="1802" w:author="Fernandes, Richard [2]" w:date="2020-07-14T17:17:00Z">
                <w:pPr/>
              </w:pPrChange>
            </w:pPr>
            <w:del w:id="1803" w:author="Fernandes, Richard" w:date="2019-01-02T16:46:00Z">
              <w:r w:rsidDel="00CA046B">
                <w:delText>56</w:delText>
              </w:r>
              <w:r w:rsidR="003A249F" w:rsidDel="00CA046B">
                <w:delText>k</w:delText>
              </w:r>
              <w:r w:rsidDel="00CA046B">
                <w:delText>m</w:delText>
              </w:r>
            </w:del>
          </w:p>
        </w:tc>
        <w:tc>
          <w:tcPr>
            <w:tcW w:w="1659" w:type="dxa"/>
          </w:tcPr>
          <w:p w:rsidR="000F72C0" w:rsidDel="00CA046B" w:rsidRDefault="000F72C0" w:rsidP="003F5E76">
            <w:pPr>
              <w:rPr>
                <w:del w:id="1804" w:author="Fernandes, Richard" w:date="2019-01-02T16:46:00Z"/>
              </w:rPr>
              <w:pPrChange w:id="1805" w:author="Fernandes, Richard [2]" w:date="2020-07-14T17:17:00Z">
                <w:pPr/>
              </w:pPrChange>
            </w:pPr>
            <w:del w:id="1806" w:author="Fernandes, Richard" w:date="2019-01-02T16:46:00Z">
              <w:r w:rsidDel="00CA046B">
                <w:delText>CFSV2 NOAA</w:delText>
              </w:r>
            </w:del>
          </w:p>
          <w:p w:rsidR="000F72C0" w:rsidDel="00CA046B" w:rsidRDefault="000F72C0" w:rsidP="003F5E76">
            <w:pPr>
              <w:rPr>
                <w:del w:id="1807" w:author="Fernandes, Richard" w:date="2019-01-02T16:46:00Z"/>
              </w:rPr>
              <w:pPrChange w:id="1808" w:author="Fernandes, Richard [2]" w:date="2020-07-14T17:17:00Z">
                <w:pPr/>
              </w:pPrChange>
            </w:pPr>
          </w:p>
        </w:tc>
      </w:tr>
      <w:tr w:rsidR="003A249F" w:rsidDel="00CA046B" w:rsidTr="009801B4">
        <w:trPr>
          <w:del w:id="1809" w:author="Fernandes, Richard" w:date="2019-01-02T16:46:00Z"/>
        </w:trPr>
        <w:tc>
          <w:tcPr>
            <w:tcW w:w="2044" w:type="dxa"/>
          </w:tcPr>
          <w:p w:rsidR="003A249F" w:rsidDel="00CA046B" w:rsidRDefault="003A249F" w:rsidP="003F5E76">
            <w:pPr>
              <w:rPr>
                <w:del w:id="1810" w:author="Fernandes, Richard" w:date="2019-01-02T16:46:00Z"/>
              </w:rPr>
              <w:pPrChange w:id="1811" w:author="Fernandes, Richard [2]" w:date="2020-07-14T17:17:00Z">
                <w:pPr/>
              </w:pPrChange>
            </w:pPr>
            <w:del w:id="1812" w:author="Fernandes, Richard" w:date="2019-01-02T16:46:00Z">
              <w:r w:rsidDel="00CA046B">
                <w:delText>2m average air temperature</w:delText>
              </w:r>
            </w:del>
          </w:p>
        </w:tc>
        <w:tc>
          <w:tcPr>
            <w:tcW w:w="1979" w:type="dxa"/>
          </w:tcPr>
          <w:p w:rsidR="003A249F" w:rsidDel="00CA046B" w:rsidRDefault="003A249F" w:rsidP="003F5E76">
            <w:pPr>
              <w:rPr>
                <w:del w:id="1813" w:author="Fernandes, Richard" w:date="2019-01-02T16:46:00Z"/>
              </w:rPr>
              <w:pPrChange w:id="1814" w:author="Fernandes, Richard [2]" w:date="2020-07-14T17:17:00Z">
                <w:pPr/>
              </w:pPrChange>
            </w:pPr>
            <w:del w:id="1815" w:author="Fernandes, Richard" w:date="2019-01-02T16:46:00Z">
              <w:r w:rsidDel="00CA046B">
                <w:delText>daily</w:delText>
              </w:r>
            </w:del>
          </w:p>
        </w:tc>
        <w:tc>
          <w:tcPr>
            <w:tcW w:w="1915" w:type="dxa"/>
          </w:tcPr>
          <w:p w:rsidR="003A249F" w:rsidDel="00CA046B" w:rsidRDefault="003A249F" w:rsidP="003F5E76">
            <w:pPr>
              <w:rPr>
                <w:del w:id="1816" w:author="Fernandes, Richard" w:date="2019-01-02T16:46:00Z"/>
              </w:rPr>
              <w:pPrChange w:id="1817" w:author="Fernandes, Richard [2]" w:date="2020-07-14T17:17:00Z">
                <w:pPr/>
              </w:pPrChange>
            </w:pPr>
            <w:del w:id="1818" w:author="Fernandes, Richard" w:date="2019-01-02T16:46:00Z">
              <w:r w:rsidDel="00CA046B">
                <w:delText>Re-analysis</w:delText>
              </w:r>
            </w:del>
          </w:p>
        </w:tc>
        <w:tc>
          <w:tcPr>
            <w:tcW w:w="1979" w:type="dxa"/>
          </w:tcPr>
          <w:p w:rsidR="003A249F" w:rsidDel="00CA046B" w:rsidRDefault="003A249F" w:rsidP="003F5E76">
            <w:pPr>
              <w:rPr>
                <w:del w:id="1819" w:author="Fernandes, Richard" w:date="2019-01-02T16:46:00Z"/>
              </w:rPr>
              <w:pPrChange w:id="1820" w:author="Fernandes, Richard [2]" w:date="2020-07-14T17:17:00Z">
                <w:pPr/>
              </w:pPrChange>
            </w:pPr>
            <w:del w:id="1821" w:author="Fernandes, Richard" w:date="2019-01-02T16:46:00Z">
              <w:r w:rsidDel="00CA046B">
                <w:delText>80km</w:delText>
              </w:r>
            </w:del>
          </w:p>
        </w:tc>
        <w:tc>
          <w:tcPr>
            <w:tcW w:w="1659" w:type="dxa"/>
          </w:tcPr>
          <w:p w:rsidR="003A249F" w:rsidDel="00CA046B" w:rsidRDefault="003A249F" w:rsidP="003F5E76">
            <w:pPr>
              <w:rPr>
                <w:del w:id="1822" w:author="Fernandes, Richard" w:date="2019-01-02T16:46:00Z"/>
              </w:rPr>
              <w:pPrChange w:id="1823" w:author="Fernandes, Richard [2]" w:date="2020-07-14T17:17:00Z">
                <w:pPr/>
              </w:pPrChange>
            </w:pPr>
            <w:del w:id="1824" w:author="Fernandes, Richard" w:date="2019-01-02T16:46:00Z">
              <w:r w:rsidDel="00CA046B">
                <w:delText>ERA Interim</w:delText>
              </w:r>
            </w:del>
          </w:p>
        </w:tc>
      </w:tr>
      <w:tr w:rsidR="003A249F" w:rsidDel="00CA046B" w:rsidTr="009801B4">
        <w:trPr>
          <w:del w:id="1825" w:author="Fernandes, Richard" w:date="2019-01-02T16:46:00Z"/>
        </w:trPr>
        <w:tc>
          <w:tcPr>
            <w:tcW w:w="2044" w:type="dxa"/>
          </w:tcPr>
          <w:p w:rsidR="003A249F" w:rsidDel="00CA046B" w:rsidRDefault="003A249F" w:rsidP="003F5E76">
            <w:pPr>
              <w:rPr>
                <w:del w:id="1826" w:author="Fernandes, Richard" w:date="2019-01-02T16:46:00Z"/>
              </w:rPr>
              <w:pPrChange w:id="1827" w:author="Fernandes, Richard [2]" w:date="2020-07-14T17:17:00Z">
                <w:pPr/>
              </w:pPrChange>
            </w:pPr>
            <w:del w:id="1828" w:author="Fernandes, Richard" w:date="2019-01-02T16:46:00Z">
              <w:r w:rsidDel="00CA046B">
                <w:delText>2m maximum air temperature</w:delText>
              </w:r>
            </w:del>
          </w:p>
        </w:tc>
        <w:tc>
          <w:tcPr>
            <w:tcW w:w="1979" w:type="dxa"/>
          </w:tcPr>
          <w:p w:rsidR="003A249F" w:rsidDel="00CA046B" w:rsidRDefault="003A249F" w:rsidP="003F5E76">
            <w:pPr>
              <w:rPr>
                <w:del w:id="1829" w:author="Fernandes, Richard" w:date="2019-01-02T16:46:00Z"/>
              </w:rPr>
              <w:pPrChange w:id="1830" w:author="Fernandes, Richard [2]" w:date="2020-07-14T17:17:00Z">
                <w:pPr/>
              </w:pPrChange>
            </w:pPr>
            <w:del w:id="1831" w:author="Fernandes, Richard" w:date="2019-01-02T16:46:00Z">
              <w:r w:rsidRPr="00AC6506" w:rsidDel="00CA046B">
                <w:delText>daily</w:delText>
              </w:r>
            </w:del>
          </w:p>
        </w:tc>
        <w:tc>
          <w:tcPr>
            <w:tcW w:w="1915" w:type="dxa"/>
          </w:tcPr>
          <w:p w:rsidR="003A249F" w:rsidDel="00CA046B" w:rsidRDefault="003A249F" w:rsidP="003F5E76">
            <w:pPr>
              <w:rPr>
                <w:del w:id="1832" w:author="Fernandes, Richard" w:date="2019-01-02T16:46:00Z"/>
              </w:rPr>
              <w:pPrChange w:id="1833" w:author="Fernandes, Richard [2]" w:date="2020-07-14T17:17:00Z">
                <w:pPr/>
              </w:pPrChange>
            </w:pPr>
            <w:del w:id="1834" w:author="Fernandes, Richard" w:date="2019-01-02T16:46:00Z">
              <w:r w:rsidDel="00CA046B">
                <w:delText>Re-analysis</w:delText>
              </w:r>
            </w:del>
          </w:p>
        </w:tc>
        <w:tc>
          <w:tcPr>
            <w:tcW w:w="1979" w:type="dxa"/>
          </w:tcPr>
          <w:p w:rsidR="003A249F" w:rsidDel="00CA046B" w:rsidRDefault="003A249F" w:rsidP="003F5E76">
            <w:pPr>
              <w:rPr>
                <w:del w:id="1835" w:author="Fernandes, Richard" w:date="2019-01-02T16:46:00Z"/>
              </w:rPr>
              <w:pPrChange w:id="1836" w:author="Fernandes, Richard [2]" w:date="2020-07-14T17:17:00Z">
                <w:pPr/>
              </w:pPrChange>
            </w:pPr>
            <w:del w:id="1837" w:author="Fernandes, Richard" w:date="2019-01-02T16:46:00Z">
              <w:r w:rsidDel="00CA046B">
                <w:delText>80km</w:delText>
              </w:r>
            </w:del>
          </w:p>
        </w:tc>
        <w:tc>
          <w:tcPr>
            <w:tcW w:w="1659" w:type="dxa"/>
          </w:tcPr>
          <w:p w:rsidR="003A249F" w:rsidDel="00CA046B" w:rsidRDefault="003A249F" w:rsidP="003F5E76">
            <w:pPr>
              <w:rPr>
                <w:del w:id="1838" w:author="Fernandes, Richard" w:date="2019-01-02T16:46:00Z"/>
              </w:rPr>
              <w:pPrChange w:id="1839" w:author="Fernandes, Richard [2]" w:date="2020-07-14T17:17:00Z">
                <w:pPr/>
              </w:pPrChange>
            </w:pPr>
            <w:del w:id="1840" w:author="Fernandes, Richard" w:date="2019-01-02T16:46:00Z">
              <w:r w:rsidDel="00CA046B">
                <w:delText>ERA Interim</w:delText>
              </w:r>
            </w:del>
          </w:p>
        </w:tc>
      </w:tr>
      <w:tr w:rsidR="003A249F" w:rsidDel="00CA046B" w:rsidTr="009801B4">
        <w:trPr>
          <w:del w:id="1841" w:author="Fernandes, Richard" w:date="2019-01-02T16:46:00Z"/>
        </w:trPr>
        <w:tc>
          <w:tcPr>
            <w:tcW w:w="2044" w:type="dxa"/>
          </w:tcPr>
          <w:p w:rsidR="003A249F" w:rsidDel="00CA046B" w:rsidRDefault="003A249F" w:rsidP="003F5E76">
            <w:pPr>
              <w:rPr>
                <w:del w:id="1842" w:author="Fernandes, Richard" w:date="2019-01-02T16:46:00Z"/>
              </w:rPr>
              <w:pPrChange w:id="1843" w:author="Fernandes, Richard [2]" w:date="2020-07-14T17:17:00Z">
                <w:pPr/>
              </w:pPrChange>
            </w:pPr>
            <w:del w:id="1844" w:author="Fernandes, Richard" w:date="2019-01-02T16:46:00Z">
              <w:r w:rsidDel="00CA046B">
                <w:lastRenderedPageBreak/>
                <w:delText>2m minimum air temperature</w:delText>
              </w:r>
            </w:del>
          </w:p>
        </w:tc>
        <w:tc>
          <w:tcPr>
            <w:tcW w:w="1979" w:type="dxa"/>
          </w:tcPr>
          <w:p w:rsidR="003A249F" w:rsidDel="00CA046B" w:rsidRDefault="003A249F" w:rsidP="003F5E76">
            <w:pPr>
              <w:rPr>
                <w:del w:id="1845" w:author="Fernandes, Richard" w:date="2019-01-02T16:46:00Z"/>
              </w:rPr>
              <w:pPrChange w:id="1846" w:author="Fernandes, Richard [2]" w:date="2020-07-14T17:17:00Z">
                <w:pPr/>
              </w:pPrChange>
            </w:pPr>
            <w:del w:id="1847" w:author="Fernandes, Richard" w:date="2019-01-02T16:46:00Z">
              <w:r w:rsidRPr="00AC6506" w:rsidDel="00CA046B">
                <w:delText>daily</w:delText>
              </w:r>
            </w:del>
          </w:p>
        </w:tc>
        <w:tc>
          <w:tcPr>
            <w:tcW w:w="1915" w:type="dxa"/>
          </w:tcPr>
          <w:p w:rsidR="003A249F" w:rsidDel="00CA046B" w:rsidRDefault="003A249F" w:rsidP="003F5E76">
            <w:pPr>
              <w:rPr>
                <w:del w:id="1848" w:author="Fernandes, Richard" w:date="2019-01-02T16:46:00Z"/>
              </w:rPr>
              <w:pPrChange w:id="1849" w:author="Fernandes, Richard [2]" w:date="2020-07-14T17:17:00Z">
                <w:pPr/>
              </w:pPrChange>
            </w:pPr>
            <w:del w:id="1850" w:author="Fernandes, Richard" w:date="2019-01-02T16:46:00Z">
              <w:r w:rsidDel="00CA046B">
                <w:delText>Re-analysis</w:delText>
              </w:r>
            </w:del>
          </w:p>
        </w:tc>
        <w:tc>
          <w:tcPr>
            <w:tcW w:w="1979" w:type="dxa"/>
          </w:tcPr>
          <w:p w:rsidR="003A249F" w:rsidDel="00CA046B" w:rsidRDefault="003A249F" w:rsidP="003F5E76">
            <w:pPr>
              <w:rPr>
                <w:del w:id="1851" w:author="Fernandes, Richard" w:date="2019-01-02T16:46:00Z"/>
              </w:rPr>
              <w:pPrChange w:id="1852" w:author="Fernandes, Richard [2]" w:date="2020-07-14T17:17:00Z">
                <w:pPr/>
              </w:pPrChange>
            </w:pPr>
            <w:del w:id="1853" w:author="Fernandes, Richard" w:date="2019-01-02T16:46:00Z">
              <w:r w:rsidDel="00CA046B">
                <w:delText>80km</w:delText>
              </w:r>
            </w:del>
          </w:p>
        </w:tc>
        <w:tc>
          <w:tcPr>
            <w:tcW w:w="1659" w:type="dxa"/>
          </w:tcPr>
          <w:p w:rsidR="003A249F" w:rsidDel="00CA046B" w:rsidRDefault="003A249F" w:rsidP="003F5E76">
            <w:pPr>
              <w:rPr>
                <w:del w:id="1854" w:author="Fernandes, Richard" w:date="2019-01-02T16:46:00Z"/>
              </w:rPr>
              <w:pPrChange w:id="1855" w:author="Fernandes, Richard [2]" w:date="2020-07-14T17:17:00Z">
                <w:pPr/>
              </w:pPrChange>
            </w:pPr>
            <w:del w:id="1856" w:author="Fernandes, Richard" w:date="2019-01-02T16:46:00Z">
              <w:r w:rsidDel="00CA046B">
                <w:delText>ERA Interim</w:delText>
              </w:r>
            </w:del>
          </w:p>
        </w:tc>
      </w:tr>
    </w:tbl>
    <w:p w:rsidR="000F72C0" w:rsidDel="00CA046B" w:rsidRDefault="000F72C0" w:rsidP="003F5E76">
      <w:pPr>
        <w:spacing w:line="240" w:lineRule="auto"/>
        <w:rPr>
          <w:del w:id="1857" w:author="Fernandes, Richard" w:date="2019-01-02T16:46:00Z"/>
        </w:rPr>
        <w:pPrChange w:id="1858" w:author="Fernandes, Richard [2]" w:date="2020-07-14T17:17:00Z">
          <w:pPr/>
        </w:pPrChange>
      </w:pPr>
    </w:p>
    <w:p w:rsidR="000F72C0" w:rsidDel="00CA046B" w:rsidRDefault="000F72C0" w:rsidP="003F5E76">
      <w:pPr>
        <w:pStyle w:val="Heading3"/>
        <w:spacing w:line="240" w:lineRule="auto"/>
        <w:rPr>
          <w:del w:id="1859" w:author="Fernandes, Richard" w:date="2019-01-02T16:46:00Z"/>
        </w:rPr>
        <w:pPrChange w:id="1860" w:author="Fernandes, Richard [2]" w:date="2020-07-14T17:17:00Z">
          <w:pPr>
            <w:pStyle w:val="Heading3"/>
          </w:pPr>
        </w:pPrChange>
      </w:pPr>
      <w:del w:id="1861" w:author="Fernandes, Richard" w:date="2019-01-02T16:46:00Z">
        <w:r w:rsidDel="00CA046B">
          <w:delText>Functionality</w:delText>
        </w:r>
      </w:del>
    </w:p>
    <w:p w:rsidR="000F72C0" w:rsidDel="00CA046B" w:rsidRDefault="000F72C0" w:rsidP="003F5E76">
      <w:pPr>
        <w:spacing w:line="240" w:lineRule="auto"/>
        <w:rPr>
          <w:del w:id="1862" w:author="Fernandes, Richard" w:date="2019-01-02T16:46:00Z"/>
        </w:rPr>
        <w:pPrChange w:id="1863" w:author="Fernandes, Richard [2]" w:date="2020-07-14T17:17:00Z">
          <w:pPr/>
        </w:pPrChange>
      </w:pPr>
    </w:p>
    <w:p w:rsidR="003A249F" w:rsidDel="00CA046B" w:rsidRDefault="003A249F" w:rsidP="003F5E76">
      <w:pPr>
        <w:spacing w:line="240" w:lineRule="auto"/>
        <w:rPr>
          <w:del w:id="1864" w:author="Fernandes, Richard" w:date="2019-01-02T16:46:00Z"/>
        </w:rPr>
        <w:pPrChange w:id="1865" w:author="Fernandes, Richard [2]" w:date="2020-07-14T17:17:00Z">
          <w:pPr/>
        </w:pPrChange>
      </w:pPr>
      <w:del w:id="1866" w:author="Fernandes, Richard" w:date="2019-01-02T16:46:00Z">
        <w:r w:rsidDel="00CA046B">
          <w:delText xml:space="preserve">System functions are grouped into four categories: control, input, processing, and output. </w:delText>
        </w:r>
      </w:del>
    </w:p>
    <w:p w:rsidR="002E4A5B" w:rsidDel="00CA046B" w:rsidRDefault="002E4A5B" w:rsidP="003F5E76">
      <w:pPr>
        <w:spacing w:line="240" w:lineRule="auto"/>
        <w:rPr>
          <w:del w:id="1867" w:author="Fernandes, Richard" w:date="2019-01-02T16:46:00Z"/>
        </w:rPr>
        <w:pPrChange w:id="1868" w:author="Fernandes, Richard [2]" w:date="2020-07-14T17:17:00Z">
          <w:pPr/>
        </w:pPrChange>
      </w:pPr>
    </w:p>
    <w:p w:rsidR="003A249F" w:rsidDel="00CA046B" w:rsidRDefault="003A249F" w:rsidP="003F5E76">
      <w:pPr>
        <w:pStyle w:val="Heading4"/>
        <w:spacing w:line="240" w:lineRule="auto"/>
        <w:rPr>
          <w:del w:id="1869" w:author="Fernandes, Richard" w:date="2019-01-02T16:46:00Z"/>
        </w:rPr>
        <w:pPrChange w:id="1870" w:author="Fernandes, Richard [2]" w:date="2020-07-14T17:17:00Z">
          <w:pPr>
            <w:pStyle w:val="Heading4"/>
          </w:pPr>
        </w:pPrChange>
      </w:pPr>
      <w:del w:id="1871" w:author="Fernandes, Richard" w:date="2019-01-02T16:46:00Z">
        <w:r w:rsidDel="00CA046B">
          <w:delText xml:space="preserve">Control </w:delText>
        </w:r>
      </w:del>
    </w:p>
    <w:p w:rsidR="003A249F" w:rsidDel="00CA046B" w:rsidRDefault="003A249F" w:rsidP="003F5E76">
      <w:pPr>
        <w:spacing w:line="240" w:lineRule="auto"/>
        <w:rPr>
          <w:del w:id="1872" w:author="Fernandes, Richard" w:date="2019-01-02T16:46:00Z"/>
        </w:rPr>
        <w:pPrChange w:id="1873" w:author="Fernandes, Richard [2]" w:date="2020-07-14T17:17:00Z">
          <w:pPr/>
        </w:pPrChange>
      </w:pPr>
    </w:p>
    <w:p w:rsidR="003A249F" w:rsidDel="00CA046B" w:rsidRDefault="003A249F" w:rsidP="003F5E76">
      <w:pPr>
        <w:spacing w:line="240" w:lineRule="auto"/>
        <w:rPr>
          <w:del w:id="1874" w:author="Fernandes, Richard" w:date="2019-01-02T16:46:00Z"/>
        </w:rPr>
        <w:pPrChange w:id="1875" w:author="Fernandes, Richard [2]" w:date="2020-07-14T17:17:00Z">
          <w:pPr/>
        </w:pPrChange>
      </w:pPr>
      <w:del w:id="1876" w:author="Fernandes, Richard" w:date="2019-01-02T16:46:00Z">
        <w:r w:rsidDel="00CA046B">
          <w:delText xml:space="preserve">Control functions serve have three tasks: updating system parameters, controlling the sequence of data ingest and processing, and validating system performance.  </w:delText>
        </w:r>
      </w:del>
    </w:p>
    <w:p w:rsidR="003A249F" w:rsidDel="00CA046B" w:rsidRDefault="003A249F" w:rsidP="003F5E76">
      <w:pPr>
        <w:spacing w:line="240" w:lineRule="auto"/>
        <w:rPr>
          <w:del w:id="1877" w:author="Fernandes, Richard" w:date="2019-01-02T16:46:00Z"/>
        </w:rPr>
        <w:pPrChange w:id="1878" w:author="Fernandes, Richard [2]" w:date="2020-07-14T17:17:00Z">
          <w:pPr/>
        </w:pPrChange>
      </w:pPr>
    </w:p>
    <w:p w:rsidR="003A249F" w:rsidDel="00CA046B" w:rsidRDefault="003A249F" w:rsidP="003F5E76">
      <w:pPr>
        <w:spacing w:line="240" w:lineRule="auto"/>
        <w:rPr>
          <w:del w:id="1879" w:author="Fernandes, Richard" w:date="2019-01-02T16:46:00Z"/>
        </w:rPr>
        <w:pPrChange w:id="1880" w:author="Fernandes, Richard [2]" w:date="2020-07-14T17:17:00Z">
          <w:pPr/>
        </w:pPrChange>
      </w:pPr>
    </w:p>
    <w:p w:rsidR="00EC5CD0" w:rsidDel="00CA046B" w:rsidRDefault="003A249F" w:rsidP="003F5E76">
      <w:pPr>
        <w:pStyle w:val="Heading5"/>
        <w:spacing w:line="240" w:lineRule="auto"/>
        <w:rPr>
          <w:del w:id="1881" w:author="Fernandes, Richard" w:date="2019-01-02T16:46:00Z"/>
        </w:rPr>
        <w:pPrChange w:id="1882" w:author="Fernandes, Richard [2]" w:date="2020-07-14T17:17:00Z">
          <w:pPr>
            <w:pStyle w:val="Heading5"/>
          </w:pPr>
        </w:pPrChange>
      </w:pPr>
      <w:del w:id="1883" w:author="Fernandes, Richard" w:date="2019-01-02T16:46:00Z">
        <w:r w:rsidDel="00CA046B">
          <w:delText>System Parameter Updating</w:delText>
        </w:r>
      </w:del>
    </w:p>
    <w:p w:rsidR="003A249F" w:rsidDel="00CA046B" w:rsidRDefault="003A249F" w:rsidP="003F5E76">
      <w:pPr>
        <w:spacing w:line="240" w:lineRule="auto"/>
        <w:rPr>
          <w:del w:id="1884" w:author="Fernandes, Richard" w:date="2019-01-02T16:46:00Z"/>
        </w:rPr>
        <w:pPrChange w:id="1885" w:author="Fernandes, Richard [2]" w:date="2020-07-14T17:17:00Z">
          <w:pPr/>
        </w:pPrChange>
      </w:pPr>
    </w:p>
    <w:p w:rsidR="003A249F" w:rsidDel="00CA046B" w:rsidRDefault="003A249F" w:rsidP="003F5E76">
      <w:pPr>
        <w:spacing w:line="240" w:lineRule="auto"/>
        <w:rPr>
          <w:del w:id="1886" w:author="Fernandes, Richard" w:date="2019-01-02T16:46:00Z"/>
        </w:rPr>
        <w:pPrChange w:id="1887" w:author="Fernandes, Richard [2]" w:date="2020-07-14T17:17:00Z">
          <w:pPr/>
        </w:pPrChange>
      </w:pPr>
      <w:del w:id="1888" w:author="Fernandes, Richard" w:date="2019-01-02T16:46:00Z">
        <w:r w:rsidDel="00CA046B">
          <w:delText>System parameters are values for which an update or initialization rule is not provided within an input, output or processing function.  Specific examples defined</w:delText>
        </w:r>
        <w:r w:rsidR="002E4A5B" w:rsidDel="00CA046B">
          <w:delText xml:space="preserve"> by function are summarized in T</w:delText>
        </w:r>
        <w:r w:rsidDel="00CA046B">
          <w:delText xml:space="preserve">ables </w:delText>
        </w:r>
        <w:r w:rsidR="002E4A5B" w:rsidDel="00CA046B">
          <w:delText>3,4 and 5.</w:delText>
        </w:r>
      </w:del>
    </w:p>
    <w:p w:rsidR="002E4A5B" w:rsidDel="00CA046B" w:rsidRDefault="002E4A5B" w:rsidP="003F5E76">
      <w:pPr>
        <w:pStyle w:val="Caption"/>
        <w:keepNext/>
        <w:rPr>
          <w:del w:id="1889" w:author="Fernandes, Richard" w:date="2019-01-02T16:46:00Z"/>
        </w:rPr>
        <w:pPrChange w:id="1890" w:author="Fernandes, Richard [2]" w:date="2020-07-14T17:17:00Z">
          <w:pPr>
            <w:pStyle w:val="Caption"/>
            <w:keepNext/>
          </w:pPr>
        </w:pPrChange>
      </w:pPr>
      <w:del w:id="1891" w:author="Fernandes, Richard" w:date="2019-01-02T16:46:00Z">
        <w:r w:rsidDel="00CA046B">
          <w:delText xml:space="preserve">Table </w:delText>
        </w:r>
        <w:r w:rsidR="00BC5F91" w:rsidDel="00CA046B">
          <w:fldChar w:fldCharType="begin"/>
        </w:r>
        <w:r w:rsidR="00BC5F91" w:rsidDel="00CA046B">
          <w:delInstrText xml:space="preserve"> SEQ Table \* ARABIC </w:delInstrText>
        </w:r>
        <w:r w:rsidR="00BC5F91" w:rsidDel="00CA046B">
          <w:fldChar w:fldCharType="separate"/>
        </w:r>
        <w:r w:rsidR="009556E9" w:rsidDel="00CA046B">
          <w:rPr>
            <w:noProof/>
          </w:rPr>
          <w:delText>3</w:delText>
        </w:r>
        <w:r w:rsidR="00BC5F91" w:rsidDel="00CA046B">
          <w:rPr>
            <w:noProof/>
          </w:rPr>
          <w:fldChar w:fldCharType="end"/>
        </w:r>
      </w:del>
    </w:p>
    <w:tbl>
      <w:tblPr>
        <w:tblStyle w:val="TableGrid"/>
        <w:tblW w:w="0" w:type="auto"/>
        <w:tblLook w:val="04A0" w:firstRow="1" w:lastRow="0" w:firstColumn="1" w:lastColumn="0" w:noHBand="0" w:noVBand="1"/>
      </w:tblPr>
      <w:tblGrid>
        <w:gridCol w:w="3118"/>
        <w:gridCol w:w="3117"/>
        <w:gridCol w:w="3115"/>
      </w:tblGrid>
      <w:tr w:rsidR="003A249F" w:rsidDel="00CA046B" w:rsidTr="003A249F">
        <w:trPr>
          <w:del w:id="1892" w:author="Fernandes, Richard" w:date="2019-01-02T16:46:00Z"/>
        </w:trPr>
        <w:tc>
          <w:tcPr>
            <w:tcW w:w="3192" w:type="dxa"/>
          </w:tcPr>
          <w:p w:rsidR="003A249F" w:rsidDel="00CA046B" w:rsidRDefault="003A249F" w:rsidP="003F5E76">
            <w:pPr>
              <w:rPr>
                <w:del w:id="1893" w:author="Fernandes, Richard" w:date="2019-01-02T16:46:00Z"/>
              </w:rPr>
              <w:pPrChange w:id="1894" w:author="Fernandes, Richard [2]" w:date="2020-07-14T17:17:00Z">
                <w:pPr/>
              </w:pPrChange>
            </w:pPr>
            <w:del w:id="1895" w:author="Fernandes, Richard" w:date="2019-01-02T16:46:00Z">
              <w:r w:rsidDel="00CA046B">
                <w:delText>Parameter</w:delText>
              </w:r>
            </w:del>
          </w:p>
        </w:tc>
        <w:tc>
          <w:tcPr>
            <w:tcW w:w="3192" w:type="dxa"/>
          </w:tcPr>
          <w:p w:rsidR="003A249F" w:rsidDel="00CA046B" w:rsidRDefault="003A249F" w:rsidP="003F5E76">
            <w:pPr>
              <w:rPr>
                <w:del w:id="1896" w:author="Fernandes, Richard" w:date="2019-01-02T16:46:00Z"/>
              </w:rPr>
              <w:pPrChange w:id="1897" w:author="Fernandes, Richard [2]" w:date="2020-07-14T17:17:00Z">
                <w:pPr/>
              </w:pPrChange>
            </w:pPr>
            <w:del w:id="1898" w:author="Fernandes, Richard" w:date="2019-01-02T16:46:00Z">
              <w:r w:rsidDel="00CA046B">
                <w:delText>Description</w:delText>
              </w:r>
            </w:del>
          </w:p>
        </w:tc>
        <w:tc>
          <w:tcPr>
            <w:tcW w:w="3192" w:type="dxa"/>
          </w:tcPr>
          <w:p w:rsidR="003A249F" w:rsidDel="00CA046B" w:rsidRDefault="00544744" w:rsidP="003F5E76">
            <w:pPr>
              <w:rPr>
                <w:del w:id="1899" w:author="Fernandes, Richard" w:date="2019-01-02T16:46:00Z"/>
              </w:rPr>
              <w:pPrChange w:id="1900" w:author="Fernandes, Richard [2]" w:date="2020-07-14T17:17:00Z">
                <w:pPr/>
              </w:pPrChange>
            </w:pPr>
            <w:del w:id="1901" w:author="Fernandes, Richard" w:date="2019-01-02T16:46:00Z">
              <w:r w:rsidDel="00CA046B">
                <w:delText>Example</w:delText>
              </w:r>
            </w:del>
          </w:p>
        </w:tc>
      </w:tr>
      <w:tr w:rsidR="003A249F" w:rsidDel="00CA046B" w:rsidTr="003A249F">
        <w:trPr>
          <w:del w:id="1902" w:author="Fernandes, Richard" w:date="2019-01-02T16:46:00Z"/>
        </w:trPr>
        <w:tc>
          <w:tcPr>
            <w:tcW w:w="3192" w:type="dxa"/>
          </w:tcPr>
          <w:p w:rsidR="003A249F" w:rsidDel="00CA046B" w:rsidRDefault="003A249F" w:rsidP="003F5E76">
            <w:pPr>
              <w:rPr>
                <w:del w:id="1903" w:author="Fernandes, Richard" w:date="2019-01-02T16:46:00Z"/>
              </w:rPr>
              <w:pPrChange w:id="1904" w:author="Fernandes, Richard [2]" w:date="2020-07-14T17:17:00Z">
                <w:pPr/>
              </w:pPrChange>
            </w:pPr>
            <w:del w:id="1905" w:author="Fernandes, Richard" w:date="2019-01-02T16:46:00Z">
              <w:r w:rsidDel="00CA046B">
                <w:delText>Data access location</w:delText>
              </w:r>
            </w:del>
          </w:p>
        </w:tc>
        <w:tc>
          <w:tcPr>
            <w:tcW w:w="3192" w:type="dxa"/>
          </w:tcPr>
          <w:p w:rsidR="003A249F" w:rsidDel="00CA046B" w:rsidRDefault="003A249F" w:rsidP="003F5E76">
            <w:pPr>
              <w:rPr>
                <w:del w:id="1906" w:author="Fernandes, Richard" w:date="2019-01-02T16:46:00Z"/>
              </w:rPr>
              <w:pPrChange w:id="1907" w:author="Fernandes, Richard [2]" w:date="2020-07-14T17:17:00Z">
                <w:pPr/>
              </w:pPrChange>
            </w:pPr>
            <w:del w:id="1908" w:author="Fernandes, Richard" w:date="2019-01-02T16:46:00Z">
              <w:r w:rsidDel="00CA046B">
                <w:delText>External lo</w:delText>
              </w:r>
              <w:r w:rsidR="00544744" w:rsidDel="00CA046B">
                <w:delText>cation for accessing input data together with access credentials.</w:delText>
              </w:r>
            </w:del>
          </w:p>
        </w:tc>
        <w:tc>
          <w:tcPr>
            <w:tcW w:w="3192" w:type="dxa"/>
          </w:tcPr>
          <w:p w:rsidR="003A249F" w:rsidDel="00CA046B" w:rsidRDefault="00544744" w:rsidP="003F5E76">
            <w:pPr>
              <w:rPr>
                <w:del w:id="1909" w:author="Fernandes, Richard" w:date="2019-01-02T16:46:00Z"/>
              </w:rPr>
              <w:pPrChange w:id="1910" w:author="Fernandes, Richard [2]" w:date="2020-07-14T17:17:00Z">
                <w:pPr/>
              </w:pPrChange>
            </w:pPr>
            <w:del w:id="1911" w:author="Fernandes, Richard" w:date="2019-01-02T16:46:00Z">
              <w:r w:rsidDel="00CA046B">
                <w:delText>Cloud server ID</w:delText>
              </w:r>
            </w:del>
          </w:p>
          <w:p w:rsidR="00544744" w:rsidDel="00CA046B" w:rsidRDefault="00544744" w:rsidP="003F5E76">
            <w:pPr>
              <w:rPr>
                <w:del w:id="1912" w:author="Fernandes, Richard" w:date="2019-01-02T16:46:00Z"/>
              </w:rPr>
              <w:pPrChange w:id="1913" w:author="Fernandes, Richard [2]" w:date="2020-07-14T17:17:00Z">
                <w:pPr/>
              </w:pPrChange>
            </w:pPr>
            <w:del w:id="1914" w:author="Fernandes, Richard" w:date="2019-01-02T16:46:00Z">
              <w:r w:rsidDel="00CA046B">
                <w:delText>ftp site URL</w:delText>
              </w:r>
            </w:del>
          </w:p>
        </w:tc>
      </w:tr>
      <w:tr w:rsidR="003A249F" w:rsidDel="00CA046B" w:rsidTr="003A249F">
        <w:trPr>
          <w:del w:id="1915" w:author="Fernandes, Richard" w:date="2019-01-02T16:46:00Z"/>
        </w:trPr>
        <w:tc>
          <w:tcPr>
            <w:tcW w:w="3192" w:type="dxa"/>
          </w:tcPr>
          <w:p w:rsidR="003A249F" w:rsidDel="00CA046B" w:rsidRDefault="00544744" w:rsidP="003F5E76">
            <w:pPr>
              <w:rPr>
                <w:del w:id="1916" w:author="Fernandes, Richard" w:date="2019-01-02T16:46:00Z"/>
              </w:rPr>
              <w:pPrChange w:id="1917" w:author="Fernandes, Richard [2]" w:date="2020-07-14T17:17:00Z">
                <w:pPr/>
              </w:pPrChange>
            </w:pPr>
            <w:del w:id="1918" w:author="Fernandes, Richard" w:date="2019-01-02T16:46:00Z">
              <w:r w:rsidDel="00CA046B">
                <w:delText>Data access schedule.</w:delText>
              </w:r>
            </w:del>
          </w:p>
        </w:tc>
        <w:tc>
          <w:tcPr>
            <w:tcW w:w="3192" w:type="dxa"/>
          </w:tcPr>
          <w:p w:rsidR="003A249F" w:rsidDel="00CA046B" w:rsidRDefault="00544744" w:rsidP="003F5E76">
            <w:pPr>
              <w:rPr>
                <w:del w:id="1919" w:author="Fernandes, Richard" w:date="2019-01-02T16:46:00Z"/>
              </w:rPr>
              <w:pPrChange w:id="1920" w:author="Fernandes, Richard [2]" w:date="2020-07-14T17:17:00Z">
                <w:pPr/>
              </w:pPrChange>
            </w:pPr>
            <w:del w:id="1921" w:author="Fernandes, Richard" w:date="2019-01-02T16:46:00Z">
              <w:r w:rsidDel="00CA046B">
                <w:delText>Time schedule for data access.</w:delText>
              </w:r>
            </w:del>
          </w:p>
        </w:tc>
        <w:tc>
          <w:tcPr>
            <w:tcW w:w="3192" w:type="dxa"/>
          </w:tcPr>
          <w:p w:rsidR="003A249F" w:rsidDel="00CA046B" w:rsidRDefault="00544744" w:rsidP="003F5E76">
            <w:pPr>
              <w:rPr>
                <w:del w:id="1922" w:author="Fernandes, Richard" w:date="2019-01-02T16:46:00Z"/>
              </w:rPr>
              <w:pPrChange w:id="1923" w:author="Fernandes, Richard [2]" w:date="2020-07-14T17:17:00Z">
                <w:pPr/>
              </w:pPrChange>
            </w:pPr>
            <w:del w:id="1924" w:author="Fernandes, Richard" w:date="2019-01-02T16:46:00Z">
              <w:r w:rsidDel="00CA046B">
                <w:delText>Daily access for new SDR and MDR.  Annual access for new ancillary datasets.</w:delText>
              </w:r>
            </w:del>
          </w:p>
        </w:tc>
      </w:tr>
      <w:tr w:rsidR="003A249F" w:rsidDel="00CA046B" w:rsidTr="003A249F">
        <w:trPr>
          <w:del w:id="1925" w:author="Fernandes, Richard" w:date="2019-01-02T16:46:00Z"/>
        </w:trPr>
        <w:tc>
          <w:tcPr>
            <w:tcW w:w="3192" w:type="dxa"/>
          </w:tcPr>
          <w:p w:rsidR="003A249F" w:rsidDel="00CA046B" w:rsidRDefault="00544744" w:rsidP="003F5E76">
            <w:pPr>
              <w:rPr>
                <w:del w:id="1926" w:author="Fernandes, Richard" w:date="2019-01-02T16:46:00Z"/>
              </w:rPr>
              <w:pPrChange w:id="1927" w:author="Fernandes, Richard [2]" w:date="2020-07-14T17:17:00Z">
                <w:pPr/>
              </w:pPrChange>
            </w:pPr>
            <w:del w:id="1928" w:author="Fernandes, Richard" w:date="2019-01-02T16:46:00Z">
              <w:r w:rsidDel="00CA046B">
                <w:delText>Data destination.</w:delText>
              </w:r>
            </w:del>
          </w:p>
        </w:tc>
        <w:tc>
          <w:tcPr>
            <w:tcW w:w="3192" w:type="dxa"/>
          </w:tcPr>
          <w:p w:rsidR="003A249F" w:rsidDel="00CA046B" w:rsidRDefault="00544744" w:rsidP="003F5E76">
            <w:pPr>
              <w:rPr>
                <w:del w:id="1929" w:author="Fernandes, Richard" w:date="2019-01-02T16:46:00Z"/>
              </w:rPr>
              <w:pPrChange w:id="1930" w:author="Fernandes, Richard [2]" w:date="2020-07-14T17:17:00Z">
                <w:pPr/>
              </w:pPrChange>
            </w:pPr>
            <w:del w:id="1931" w:author="Fernandes, Richard" w:date="2019-01-02T16:46:00Z">
              <w:r w:rsidDel="00CA046B">
                <w:delText>Destination of accessed data for processing.</w:delText>
              </w:r>
            </w:del>
          </w:p>
        </w:tc>
        <w:tc>
          <w:tcPr>
            <w:tcW w:w="3192" w:type="dxa"/>
          </w:tcPr>
          <w:p w:rsidR="003A249F" w:rsidDel="00CA046B" w:rsidRDefault="00544744" w:rsidP="003F5E76">
            <w:pPr>
              <w:rPr>
                <w:del w:id="1932" w:author="Fernandes, Richard" w:date="2019-01-02T16:46:00Z"/>
              </w:rPr>
              <w:pPrChange w:id="1933" w:author="Fernandes, Richard [2]" w:date="2020-07-14T17:17:00Z">
                <w:pPr/>
              </w:pPrChange>
            </w:pPr>
            <w:del w:id="1934" w:author="Fernandes, Richard" w:date="2019-01-02T16:46:00Z">
              <w:r w:rsidDel="00CA046B">
                <w:delText>Staging disks for data processing.</w:delText>
              </w:r>
            </w:del>
          </w:p>
        </w:tc>
      </w:tr>
      <w:tr w:rsidR="003A249F" w:rsidDel="00CA046B" w:rsidTr="003A249F">
        <w:trPr>
          <w:del w:id="1935" w:author="Fernandes, Richard" w:date="2019-01-02T16:46:00Z"/>
        </w:trPr>
        <w:tc>
          <w:tcPr>
            <w:tcW w:w="3192" w:type="dxa"/>
          </w:tcPr>
          <w:p w:rsidR="003A249F" w:rsidDel="00CA046B" w:rsidRDefault="003A249F" w:rsidP="003F5E76">
            <w:pPr>
              <w:rPr>
                <w:del w:id="1936" w:author="Fernandes, Richard" w:date="2019-01-02T16:46:00Z"/>
              </w:rPr>
              <w:pPrChange w:id="1937" w:author="Fernandes, Richard [2]" w:date="2020-07-14T17:17:00Z">
                <w:pPr/>
              </w:pPrChange>
            </w:pPr>
          </w:p>
        </w:tc>
        <w:tc>
          <w:tcPr>
            <w:tcW w:w="3192" w:type="dxa"/>
          </w:tcPr>
          <w:p w:rsidR="003A249F" w:rsidDel="00CA046B" w:rsidRDefault="003A249F" w:rsidP="003F5E76">
            <w:pPr>
              <w:rPr>
                <w:del w:id="1938" w:author="Fernandes, Richard" w:date="2019-01-02T16:46:00Z"/>
              </w:rPr>
              <w:pPrChange w:id="1939" w:author="Fernandes, Richard [2]" w:date="2020-07-14T17:17:00Z">
                <w:pPr/>
              </w:pPrChange>
            </w:pPr>
          </w:p>
        </w:tc>
        <w:tc>
          <w:tcPr>
            <w:tcW w:w="3192" w:type="dxa"/>
          </w:tcPr>
          <w:p w:rsidR="003A249F" w:rsidDel="00CA046B" w:rsidRDefault="003A249F" w:rsidP="003F5E76">
            <w:pPr>
              <w:rPr>
                <w:del w:id="1940" w:author="Fernandes, Richard" w:date="2019-01-02T16:46:00Z"/>
              </w:rPr>
              <w:pPrChange w:id="1941" w:author="Fernandes, Richard [2]" w:date="2020-07-14T17:17:00Z">
                <w:pPr/>
              </w:pPrChange>
            </w:pPr>
          </w:p>
        </w:tc>
      </w:tr>
    </w:tbl>
    <w:p w:rsidR="003A249F" w:rsidDel="00CA046B" w:rsidRDefault="003A249F" w:rsidP="003F5E76">
      <w:pPr>
        <w:spacing w:line="240" w:lineRule="auto"/>
        <w:rPr>
          <w:del w:id="1942" w:author="Fernandes, Richard" w:date="2019-01-02T16:46:00Z"/>
        </w:rPr>
        <w:pPrChange w:id="1943" w:author="Fernandes, Richard [2]" w:date="2020-07-14T17:17:00Z">
          <w:pPr/>
        </w:pPrChange>
      </w:pPr>
    </w:p>
    <w:p w:rsidR="002E4A5B" w:rsidDel="00CA046B" w:rsidRDefault="002E4A5B" w:rsidP="003F5E76">
      <w:pPr>
        <w:pStyle w:val="Caption"/>
        <w:keepNext/>
        <w:rPr>
          <w:del w:id="1944" w:author="Fernandes, Richard" w:date="2019-01-02T16:46:00Z"/>
        </w:rPr>
        <w:pPrChange w:id="1945" w:author="Fernandes, Richard [2]" w:date="2020-07-14T17:17:00Z">
          <w:pPr>
            <w:pStyle w:val="Caption"/>
            <w:keepNext/>
          </w:pPr>
        </w:pPrChange>
      </w:pPr>
      <w:del w:id="1946" w:author="Fernandes, Richard" w:date="2019-01-02T16:46:00Z">
        <w:r w:rsidDel="00CA046B">
          <w:delText xml:space="preserve">Table </w:delText>
        </w:r>
        <w:r w:rsidR="00BC5F91" w:rsidDel="00CA046B">
          <w:fldChar w:fldCharType="begin"/>
        </w:r>
        <w:r w:rsidR="00BC5F91" w:rsidDel="00CA046B">
          <w:delInstrText xml:space="preserve"> SEQ Table \* ARABIC </w:delInstrText>
        </w:r>
        <w:r w:rsidR="00BC5F91" w:rsidDel="00CA046B">
          <w:fldChar w:fldCharType="separate"/>
        </w:r>
        <w:r w:rsidR="009556E9" w:rsidDel="00CA046B">
          <w:rPr>
            <w:noProof/>
          </w:rPr>
          <w:delText>4</w:delText>
        </w:r>
        <w:r w:rsidR="00BC5F91" w:rsidDel="00CA046B">
          <w:rPr>
            <w:noProof/>
          </w:rPr>
          <w:fldChar w:fldCharType="end"/>
        </w:r>
      </w:del>
    </w:p>
    <w:tbl>
      <w:tblPr>
        <w:tblStyle w:val="TableGrid"/>
        <w:tblW w:w="0" w:type="auto"/>
        <w:tblLook w:val="04A0" w:firstRow="1" w:lastRow="0" w:firstColumn="1" w:lastColumn="0" w:noHBand="0" w:noVBand="1"/>
      </w:tblPr>
      <w:tblGrid>
        <w:gridCol w:w="3118"/>
        <w:gridCol w:w="3114"/>
        <w:gridCol w:w="3118"/>
      </w:tblGrid>
      <w:tr w:rsidR="00544744" w:rsidDel="00CA046B" w:rsidTr="00CC30D8">
        <w:trPr>
          <w:del w:id="1947" w:author="Fernandes, Richard" w:date="2019-01-02T16:46:00Z"/>
        </w:trPr>
        <w:tc>
          <w:tcPr>
            <w:tcW w:w="3192" w:type="dxa"/>
          </w:tcPr>
          <w:p w:rsidR="00544744" w:rsidDel="00CA046B" w:rsidRDefault="00544744" w:rsidP="003F5E76">
            <w:pPr>
              <w:rPr>
                <w:del w:id="1948" w:author="Fernandes, Richard" w:date="2019-01-02T16:46:00Z"/>
              </w:rPr>
              <w:pPrChange w:id="1949" w:author="Fernandes, Richard [2]" w:date="2020-07-14T17:17:00Z">
                <w:pPr/>
              </w:pPrChange>
            </w:pPr>
            <w:del w:id="1950" w:author="Fernandes, Richard" w:date="2019-01-02T16:46:00Z">
              <w:r w:rsidDel="00CA046B">
                <w:delText>Parameter</w:delText>
              </w:r>
            </w:del>
          </w:p>
        </w:tc>
        <w:tc>
          <w:tcPr>
            <w:tcW w:w="3192" w:type="dxa"/>
          </w:tcPr>
          <w:p w:rsidR="00544744" w:rsidDel="00CA046B" w:rsidRDefault="00544744" w:rsidP="003F5E76">
            <w:pPr>
              <w:rPr>
                <w:del w:id="1951" w:author="Fernandes, Richard" w:date="2019-01-02T16:46:00Z"/>
              </w:rPr>
              <w:pPrChange w:id="1952" w:author="Fernandes, Richard [2]" w:date="2020-07-14T17:17:00Z">
                <w:pPr/>
              </w:pPrChange>
            </w:pPr>
            <w:del w:id="1953" w:author="Fernandes, Richard" w:date="2019-01-02T16:46:00Z">
              <w:r w:rsidDel="00CA046B">
                <w:delText>Description</w:delText>
              </w:r>
            </w:del>
          </w:p>
        </w:tc>
        <w:tc>
          <w:tcPr>
            <w:tcW w:w="3192" w:type="dxa"/>
          </w:tcPr>
          <w:p w:rsidR="00544744" w:rsidDel="00CA046B" w:rsidRDefault="00544744" w:rsidP="003F5E76">
            <w:pPr>
              <w:rPr>
                <w:del w:id="1954" w:author="Fernandes, Richard" w:date="2019-01-02T16:46:00Z"/>
              </w:rPr>
              <w:pPrChange w:id="1955" w:author="Fernandes, Richard [2]" w:date="2020-07-14T17:17:00Z">
                <w:pPr/>
              </w:pPrChange>
            </w:pPr>
            <w:del w:id="1956" w:author="Fernandes, Richard" w:date="2019-01-02T16:46:00Z">
              <w:r w:rsidDel="00CA046B">
                <w:delText>Example</w:delText>
              </w:r>
            </w:del>
          </w:p>
        </w:tc>
      </w:tr>
      <w:tr w:rsidR="00544744" w:rsidDel="00CA046B" w:rsidTr="00CC30D8">
        <w:trPr>
          <w:del w:id="1957" w:author="Fernandes, Richard" w:date="2019-01-02T16:46:00Z"/>
        </w:trPr>
        <w:tc>
          <w:tcPr>
            <w:tcW w:w="3192" w:type="dxa"/>
          </w:tcPr>
          <w:p w:rsidR="00544744" w:rsidDel="00CA046B" w:rsidRDefault="00544744" w:rsidP="003F5E76">
            <w:pPr>
              <w:rPr>
                <w:del w:id="1958" w:author="Fernandes, Richard" w:date="2019-01-02T16:46:00Z"/>
              </w:rPr>
              <w:pPrChange w:id="1959" w:author="Fernandes, Richard [2]" w:date="2020-07-14T17:17:00Z">
                <w:pPr/>
              </w:pPrChange>
            </w:pPr>
            <w:del w:id="1960" w:author="Fernandes, Richard" w:date="2019-01-02T16:46:00Z">
              <w:r w:rsidDel="00CA046B">
                <w:delText>Calibration Rule</w:delText>
              </w:r>
            </w:del>
          </w:p>
        </w:tc>
        <w:tc>
          <w:tcPr>
            <w:tcW w:w="3192" w:type="dxa"/>
          </w:tcPr>
          <w:p w:rsidR="00544744" w:rsidDel="00CA046B" w:rsidRDefault="00544744" w:rsidP="003F5E76">
            <w:pPr>
              <w:rPr>
                <w:del w:id="1961" w:author="Fernandes, Richard" w:date="2019-01-02T16:46:00Z"/>
              </w:rPr>
              <w:pPrChange w:id="1962" w:author="Fernandes, Richard [2]" w:date="2020-07-14T17:17:00Z">
                <w:pPr/>
              </w:pPrChange>
            </w:pPr>
            <w:del w:id="1963" w:author="Fernandes, Richard" w:date="2019-01-02T16:46:00Z">
              <w:r w:rsidDel="00CA046B">
                <w:delText>Parameters required for radiometric calibration.</w:delText>
              </w:r>
            </w:del>
          </w:p>
        </w:tc>
        <w:tc>
          <w:tcPr>
            <w:tcW w:w="3192" w:type="dxa"/>
          </w:tcPr>
          <w:p w:rsidR="00544744" w:rsidDel="00CA046B" w:rsidRDefault="00544744" w:rsidP="003F5E76">
            <w:pPr>
              <w:rPr>
                <w:del w:id="1964" w:author="Fernandes, Richard" w:date="2019-01-02T16:46:00Z"/>
              </w:rPr>
              <w:pPrChange w:id="1965" w:author="Fernandes, Richard [2]" w:date="2020-07-14T17:17:00Z">
                <w:pPr/>
              </w:pPrChange>
            </w:pPr>
            <w:del w:id="1966" w:author="Fernandes, Richard" w:date="2019-01-02T16:46:00Z">
              <w:r w:rsidDel="00CA046B">
                <w:delText>Calibration file to derive TOA reflectance from OLI data.</w:delText>
              </w:r>
            </w:del>
          </w:p>
        </w:tc>
      </w:tr>
      <w:tr w:rsidR="00544744" w:rsidDel="00CA046B" w:rsidTr="00CC30D8">
        <w:trPr>
          <w:del w:id="1967" w:author="Fernandes, Richard" w:date="2019-01-02T16:46:00Z"/>
        </w:trPr>
        <w:tc>
          <w:tcPr>
            <w:tcW w:w="3192" w:type="dxa"/>
          </w:tcPr>
          <w:p w:rsidR="00544744" w:rsidDel="00CA046B" w:rsidRDefault="00544744" w:rsidP="003F5E76">
            <w:pPr>
              <w:rPr>
                <w:del w:id="1968" w:author="Fernandes, Richard" w:date="2019-01-02T16:46:00Z"/>
              </w:rPr>
              <w:pPrChange w:id="1969" w:author="Fernandes, Richard [2]" w:date="2020-07-14T17:17:00Z">
                <w:pPr/>
              </w:pPrChange>
            </w:pPr>
            <w:del w:id="1970" w:author="Fernandes, Richard" w:date="2019-01-02T16:46:00Z">
              <w:r w:rsidDel="00CA046B">
                <w:delText>Atmospheric Correction Rule</w:delText>
              </w:r>
            </w:del>
          </w:p>
        </w:tc>
        <w:tc>
          <w:tcPr>
            <w:tcW w:w="3192" w:type="dxa"/>
          </w:tcPr>
          <w:p w:rsidR="00544744" w:rsidDel="00CA046B" w:rsidRDefault="00544744" w:rsidP="003F5E76">
            <w:pPr>
              <w:rPr>
                <w:del w:id="1971" w:author="Fernandes, Richard" w:date="2019-01-02T16:46:00Z"/>
              </w:rPr>
              <w:pPrChange w:id="1972" w:author="Fernandes, Richard [2]" w:date="2020-07-14T17:17:00Z">
                <w:pPr/>
              </w:pPrChange>
            </w:pPr>
            <w:del w:id="1973" w:author="Fernandes, Richard" w:date="2019-01-02T16:46:00Z">
              <w:r w:rsidDel="00CA046B">
                <w:delText>Time schedule for data access.</w:delText>
              </w:r>
            </w:del>
          </w:p>
        </w:tc>
        <w:tc>
          <w:tcPr>
            <w:tcW w:w="3192" w:type="dxa"/>
          </w:tcPr>
          <w:p w:rsidR="00544744" w:rsidDel="00CA046B" w:rsidRDefault="00544744" w:rsidP="003F5E76">
            <w:pPr>
              <w:rPr>
                <w:del w:id="1974" w:author="Fernandes, Richard" w:date="2019-01-02T16:46:00Z"/>
              </w:rPr>
              <w:pPrChange w:id="1975" w:author="Fernandes, Richard [2]" w:date="2020-07-14T17:17:00Z">
                <w:pPr/>
              </w:pPrChange>
            </w:pPr>
            <w:del w:id="1976" w:author="Fernandes, Richard" w:date="2019-01-02T16:46:00Z">
              <w:r w:rsidDel="00CA046B">
                <w:delText xml:space="preserve">Specification of ML algorithm for OLI atmospheric correction </w:delText>
              </w:r>
              <w:r w:rsidDel="00CA046B">
                <w:lastRenderedPageBreak/>
                <w:delText>together with paths to MDRs and ancillary data required.</w:delText>
              </w:r>
            </w:del>
          </w:p>
        </w:tc>
      </w:tr>
      <w:tr w:rsidR="00544744" w:rsidDel="00CA046B" w:rsidTr="00CC30D8">
        <w:trPr>
          <w:del w:id="1977" w:author="Fernandes, Richard" w:date="2019-01-02T16:46:00Z"/>
        </w:trPr>
        <w:tc>
          <w:tcPr>
            <w:tcW w:w="3192" w:type="dxa"/>
          </w:tcPr>
          <w:p w:rsidR="00544744" w:rsidDel="00CA046B" w:rsidRDefault="00544744" w:rsidP="003F5E76">
            <w:pPr>
              <w:rPr>
                <w:del w:id="1978" w:author="Fernandes, Richard" w:date="2019-01-02T16:46:00Z"/>
              </w:rPr>
              <w:pPrChange w:id="1979" w:author="Fernandes, Richard [2]" w:date="2020-07-14T17:17:00Z">
                <w:pPr/>
              </w:pPrChange>
            </w:pPr>
            <w:del w:id="1980" w:author="Fernandes, Richard" w:date="2019-01-02T16:46:00Z">
              <w:r w:rsidDel="00CA046B">
                <w:lastRenderedPageBreak/>
                <w:delText>Geometric Correction Rule</w:delText>
              </w:r>
            </w:del>
          </w:p>
        </w:tc>
        <w:tc>
          <w:tcPr>
            <w:tcW w:w="3192" w:type="dxa"/>
          </w:tcPr>
          <w:p w:rsidR="00544744" w:rsidDel="00CA046B" w:rsidRDefault="00544744" w:rsidP="003F5E76">
            <w:pPr>
              <w:rPr>
                <w:del w:id="1981" w:author="Fernandes, Richard" w:date="2019-01-02T16:46:00Z"/>
              </w:rPr>
              <w:pPrChange w:id="1982" w:author="Fernandes, Richard [2]" w:date="2020-07-14T17:17:00Z">
                <w:pPr/>
              </w:pPrChange>
            </w:pPr>
            <w:del w:id="1983" w:author="Fernandes, Richard" w:date="2019-01-02T16:46:00Z">
              <w:r w:rsidDel="00CA046B">
                <w:delText>Reference database and algorithm to be applied,</w:delText>
              </w:r>
            </w:del>
          </w:p>
        </w:tc>
        <w:tc>
          <w:tcPr>
            <w:tcW w:w="3192" w:type="dxa"/>
          </w:tcPr>
          <w:p w:rsidR="00544744" w:rsidDel="00CA046B" w:rsidRDefault="00544744" w:rsidP="003F5E76">
            <w:pPr>
              <w:rPr>
                <w:del w:id="1984" w:author="Fernandes, Richard" w:date="2019-01-02T16:46:00Z"/>
              </w:rPr>
              <w:pPrChange w:id="1985" w:author="Fernandes, Richard [2]" w:date="2020-07-14T17:17:00Z">
                <w:pPr/>
              </w:pPrChange>
            </w:pPr>
            <w:del w:id="1986" w:author="Fernandes, Richard" w:date="2019-01-02T16:46:00Z">
              <w:r w:rsidDel="00CA046B">
                <w:delText>Application of SURF algorithm to correct OLI imagery using a reference MSI image last processed to Level 1.</w:delText>
              </w:r>
            </w:del>
          </w:p>
        </w:tc>
      </w:tr>
      <w:tr w:rsidR="00544744" w:rsidDel="00CA046B" w:rsidTr="00CC30D8">
        <w:trPr>
          <w:del w:id="1987" w:author="Fernandes, Richard" w:date="2019-01-02T16:46:00Z"/>
        </w:trPr>
        <w:tc>
          <w:tcPr>
            <w:tcW w:w="3192" w:type="dxa"/>
          </w:tcPr>
          <w:p w:rsidR="00544744" w:rsidDel="00CA046B" w:rsidRDefault="00544744" w:rsidP="003F5E76">
            <w:pPr>
              <w:rPr>
                <w:del w:id="1988" w:author="Fernandes, Richard" w:date="2019-01-02T16:46:00Z"/>
              </w:rPr>
              <w:pPrChange w:id="1989" w:author="Fernandes, Richard [2]" w:date="2020-07-14T17:17:00Z">
                <w:pPr/>
              </w:pPrChange>
            </w:pPr>
            <w:del w:id="1990" w:author="Fernandes, Richard" w:date="2019-01-02T16:46:00Z">
              <w:r w:rsidDel="00CA046B">
                <w:delText>Clear sky mapping Rule.</w:delText>
              </w:r>
            </w:del>
          </w:p>
        </w:tc>
        <w:tc>
          <w:tcPr>
            <w:tcW w:w="3192" w:type="dxa"/>
          </w:tcPr>
          <w:p w:rsidR="00544744" w:rsidDel="00CA046B" w:rsidRDefault="00544744" w:rsidP="003F5E76">
            <w:pPr>
              <w:rPr>
                <w:del w:id="1991" w:author="Fernandes, Richard" w:date="2019-01-02T16:46:00Z"/>
              </w:rPr>
              <w:pPrChange w:id="1992" w:author="Fernandes, Richard [2]" w:date="2020-07-14T17:17:00Z">
                <w:pPr/>
              </w:pPrChange>
            </w:pPr>
            <w:del w:id="1993" w:author="Fernandes, Richard" w:date="2019-01-02T16:46:00Z">
              <w:r w:rsidDel="00CA046B">
                <w:delText>Algorithm to be applied for clear sky mapping.</w:delText>
              </w:r>
            </w:del>
          </w:p>
        </w:tc>
        <w:tc>
          <w:tcPr>
            <w:tcW w:w="3192" w:type="dxa"/>
          </w:tcPr>
          <w:p w:rsidR="00544744" w:rsidDel="00CA046B" w:rsidRDefault="00544744" w:rsidP="003F5E76">
            <w:pPr>
              <w:rPr>
                <w:del w:id="1994" w:author="Fernandes, Richard" w:date="2019-01-02T16:46:00Z"/>
              </w:rPr>
              <w:pPrChange w:id="1995" w:author="Fernandes, Richard [2]" w:date="2020-07-14T17:17:00Z">
                <w:pPr/>
              </w:pPrChange>
            </w:pPr>
            <w:del w:id="1996" w:author="Fernandes, Richard" w:date="2019-01-02T16:46:00Z">
              <w:r w:rsidDel="00CA046B">
                <w:delText>Pointer to existing clear sky map provided with OLI imagery.</w:delText>
              </w:r>
            </w:del>
          </w:p>
        </w:tc>
      </w:tr>
      <w:tr w:rsidR="00544744" w:rsidDel="00CA046B" w:rsidTr="00CC30D8">
        <w:trPr>
          <w:del w:id="1997" w:author="Fernandes, Richard" w:date="2019-01-02T16:46:00Z"/>
        </w:trPr>
        <w:tc>
          <w:tcPr>
            <w:tcW w:w="3192" w:type="dxa"/>
          </w:tcPr>
          <w:p w:rsidR="00544744" w:rsidDel="00CA046B" w:rsidRDefault="00544744" w:rsidP="003F5E76">
            <w:pPr>
              <w:rPr>
                <w:del w:id="1998" w:author="Fernandes, Richard" w:date="2019-01-02T16:46:00Z"/>
              </w:rPr>
              <w:pPrChange w:id="1999" w:author="Fernandes, Richard [2]" w:date="2020-07-14T17:17:00Z">
                <w:pPr/>
              </w:pPrChange>
            </w:pPr>
            <w:del w:id="2000" w:author="Fernandes, Richard" w:date="2019-01-02T16:46:00Z">
              <w:r w:rsidDel="00CA046B">
                <w:delText>fAPAR derivation rule</w:delText>
              </w:r>
            </w:del>
          </w:p>
        </w:tc>
        <w:tc>
          <w:tcPr>
            <w:tcW w:w="3192" w:type="dxa"/>
          </w:tcPr>
          <w:p w:rsidR="00544744" w:rsidDel="00CA046B" w:rsidRDefault="00544744" w:rsidP="003F5E76">
            <w:pPr>
              <w:rPr>
                <w:del w:id="2001" w:author="Fernandes, Richard" w:date="2019-01-02T16:46:00Z"/>
              </w:rPr>
              <w:pPrChange w:id="2002" w:author="Fernandes, Richard [2]" w:date="2020-07-14T17:17:00Z">
                <w:pPr/>
              </w:pPrChange>
            </w:pPr>
            <w:del w:id="2003" w:author="Fernandes, Richard" w:date="2019-01-02T16:46:00Z">
              <w:r w:rsidDel="00CA046B">
                <w:delText>Algorithm to be applied to retrieve fAPAR.</w:delText>
              </w:r>
            </w:del>
          </w:p>
        </w:tc>
        <w:tc>
          <w:tcPr>
            <w:tcW w:w="3192" w:type="dxa"/>
          </w:tcPr>
          <w:p w:rsidR="00544744" w:rsidDel="00CA046B" w:rsidRDefault="00544744" w:rsidP="003F5E76">
            <w:pPr>
              <w:rPr>
                <w:del w:id="2004" w:author="Fernandes, Richard" w:date="2019-01-02T16:46:00Z"/>
              </w:rPr>
              <w:pPrChange w:id="2005" w:author="Fernandes, Richard [2]" w:date="2020-07-14T17:17:00Z">
                <w:pPr/>
              </w:pPrChange>
            </w:pPr>
            <w:del w:id="2006" w:author="Fernandes, Richard" w:date="2019-01-02T16:46:00Z">
              <w:r w:rsidDel="00CA046B">
                <w:delText xml:space="preserve">The S2 neural network algorithm applied to a MSI TOA reflectance image.  </w:delText>
              </w:r>
            </w:del>
          </w:p>
        </w:tc>
      </w:tr>
      <w:tr w:rsidR="00544744" w:rsidDel="00CA046B" w:rsidTr="00CC30D8">
        <w:trPr>
          <w:del w:id="2007" w:author="Fernandes, Richard" w:date="2019-01-02T16:46:00Z"/>
        </w:trPr>
        <w:tc>
          <w:tcPr>
            <w:tcW w:w="3192" w:type="dxa"/>
          </w:tcPr>
          <w:p w:rsidR="00544744" w:rsidDel="00CA046B" w:rsidRDefault="00544744" w:rsidP="003F5E76">
            <w:pPr>
              <w:rPr>
                <w:del w:id="2008" w:author="Fernandes, Richard" w:date="2019-01-02T16:46:00Z"/>
              </w:rPr>
              <w:pPrChange w:id="2009" w:author="Fernandes, Richard [2]" w:date="2020-07-14T17:17:00Z">
                <w:pPr/>
              </w:pPrChange>
            </w:pPr>
            <w:del w:id="2010" w:author="Fernandes, Richard" w:date="2019-01-02T16:46:00Z">
              <w:r w:rsidDel="00CA046B">
                <w:delText xml:space="preserve">fAPAR </w:delText>
              </w:r>
              <w:r w:rsidR="002A3D67" w:rsidDel="00CA046B">
                <w:delText xml:space="preserve">L2 </w:delText>
              </w:r>
              <w:r w:rsidDel="00CA046B">
                <w:delText>quality control rule</w:delText>
              </w:r>
            </w:del>
          </w:p>
        </w:tc>
        <w:tc>
          <w:tcPr>
            <w:tcW w:w="3192" w:type="dxa"/>
          </w:tcPr>
          <w:p w:rsidR="00544744" w:rsidDel="00CA046B" w:rsidRDefault="00544744" w:rsidP="003F5E76">
            <w:pPr>
              <w:rPr>
                <w:del w:id="2011" w:author="Fernandes, Richard" w:date="2019-01-02T16:46:00Z"/>
              </w:rPr>
              <w:pPrChange w:id="2012" w:author="Fernandes, Richard [2]" w:date="2020-07-14T17:17:00Z">
                <w:pPr/>
              </w:pPrChange>
            </w:pPr>
            <w:del w:id="2013" w:author="Fernandes, Richard" w:date="2019-01-02T16:46:00Z">
              <w:r w:rsidDel="00CA046B">
                <w:delText>Algorithm to be applied to assign a quality index to fAPAR retrievals.</w:delText>
              </w:r>
            </w:del>
          </w:p>
        </w:tc>
        <w:tc>
          <w:tcPr>
            <w:tcW w:w="3192" w:type="dxa"/>
          </w:tcPr>
          <w:p w:rsidR="00544744" w:rsidDel="00CA046B" w:rsidRDefault="002A3D67" w:rsidP="003F5E76">
            <w:pPr>
              <w:rPr>
                <w:del w:id="2014" w:author="Fernandes, Richard" w:date="2019-01-02T16:46:00Z"/>
              </w:rPr>
              <w:pPrChange w:id="2015" w:author="Fernandes, Richard [2]" w:date="2020-07-14T17:17:00Z">
                <w:pPr/>
              </w:pPrChange>
            </w:pPr>
            <w:del w:id="2016" w:author="Fernandes, Richard" w:date="2019-01-02T16:46:00Z">
              <w:r w:rsidDel="00CA046B">
                <w:delText xml:space="preserve">Error propagation algorithm </w:delText>
              </w:r>
            </w:del>
          </w:p>
        </w:tc>
      </w:tr>
      <w:tr w:rsidR="00544744" w:rsidDel="00CA046B" w:rsidTr="00CC30D8">
        <w:trPr>
          <w:del w:id="2017" w:author="Fernandes, Richard" w:date="2019-01-02T16:46:00Z"/>
        </w:trPr>
        <w:tc>
          <w:tcPr>
            <w:tcW w:w="3192" w:type="dxa"/>
          </w:tcPr>
          <w:p w:rsidR="00544744" w:rsidDel="00CA046B" w:rsidRDefault="002A3D67" w:rsidP="003F5E76">
            <w:pPr>
              <w:rPr>
                <w:del w:id="2018" w:author="Fernandes, Richard" w:date="2019-01-02T16:46:00Z"/>
              </w:rPr>
              <w:pPrChange w:id="2019" w:author="Fernandes, Richard [2]" w:date="2020-07-14T17:17:00Z">
                <w:pPr/>
              </w:pPrChange>
            </w:pPr>
            <w:del w:id="2020" w:author="Fernandes, Richard" w:date="2019-01-02T16:46:00Z">
              <w:r w:rsidDel="00CA046B">
                <w:delText>fAPAR L3 quality control rule</w:delText>
              </w:r>
            </w:del>
          </w:p>
        </w:tc>
        <w:tc>
          <w:tcPr>
            <w:tcW w:w="3192" w:type="dxa"/>
          </w:tcPr>
          <w:p w:rsidR="00544744" w:rsidDel="00CA046B" w:rsidRDefault="002A3D67" w:rsidP="003F5E76">
            <w:pPr>
              <w:rPr>
                <w:del w:id="2021" w:author="Fernandes, Richard" w:date="2019-01-02T16:46:00Z"/>
              </w:rPr>
              <w:pPrChange w:id="2022" w:author="Fernandes, Richard [2]" w:date="2020-07-14T17:17:00Z">
                <w:pPr/>
              </w:pPrChange>
            </w:pPr>
            <w:del w:id="2023" w:author="Fernandes, Richard" w:date="2019-01-02T16:46:00Z">
              <w:r w:rsidDel="00CA046B">
                <w:delText>Algorithm to revise quality index for fAPAR based on L3 retrievals.</w:delText>
              </w:r>
            </w:del>
          </w:p>
        </w:tc>
        <w:tc>
          <w:tcPr>
            <w:tcW w:w="3192" w:type="dxa"/>
          </w:tcPr>
          <w:p w:rsidR="00544744" w:rsidDel="00CA046B" w:rsidRDefault="002A3D67" w:rsidP="003F5E76">
            <w:pPr>
              <w:rPr>
                <w:del w:id="2024" w:author="Fernandes, Richard" w:date="2019-01-02T16:46:00Z"/>
              </w:rPr>
              <w:pPrChange w:id="2025" w:author="Fernandes, Richard [2]" w:date="2020-07-14T17:17:00Z">
                <w:pPr/>
              </w:pPrChange>
            </w:pPr>
            <w:del w:id="2026" w:author="Fernandes, Richard" w:date="2019-01-02T16:46:00Z">
              <w:r w:rsidDel="00CA046B">
                <w:delText>Comparison to fAPAR climatology indexed by growing and freezing degree days.</w:delText>
              </w:r>
            </w:del>
          </w:p>
        </w:tc>
      </w:tr>
      <w:tr w:rsidR="00544744" w:rsidDel="00CA046B" w:rsidTr="00CC30D8">
        <w:trPr>
          <w:del w:id="2027" w:author="Fernandes, Richard" w:date="2019-01-02T16:46:00Z"/>
        </w:trPr>
        <w:tc>
          <w:tcPr>
            <w:tcW w:w="3192" w:type="dxa"/>
          </w:tcPr>
          <w:p w:rsidR="00544744" w:rsidDel="00CA046B" w:rsidRDefault="002A3D67" w:rsidP="003F5E76">
            <w:pPr>
              <w:rPr>
                <w:del w:id="2028" w:author="Fernandes, Richard" w:date="2019-01-02T16:46:00Z"/>
              </w:rPr>
              <w:pPrChange w:id="2029" w:author="Fernandes, Richard [2]" w:date="2020-07-14T17:17:00Z">
                <w:pPr/>
              </w:pPrChange>
            </w:pPr>
            <w:del w:id="2030" w:author="Fernandes, Richard" w:date="2019-01-02T16:46:00Z">
              <w:r w:rsidDel="00CA046B">
                <w:delText>fAPAR L3 estimation rule</w:delText>
              </w:r>
            </w:del>
          </w:p>
        </w:tc>
        <w:tc>
          <w:tcPr>
            <w:tcW w:w="3192" w:type="dxa"/>
          </w:tcPr>
          <w:p w:rsidR="00544744" w:rsidDel="00CA046B" w:rsidRDefault="002A3D67" w:rsidP="003F5E76">
            <w:pPr>
              <w:rPr>
                <w:del w:id="2031" w:author="Fernandes, Richard" w:date="2019-01-02T16:46:00Z"/>
              </w:rPr>
              <w:pPrChange w:id="2032" w:author="Fernandes, Richard [2]" w:date="2020-07-14T17:17:00Z">
                <w:pPr/>
              </w:pPrChange>
            </w:pPr>
            <w:del w:id="2033" w:author="Fernandes, Richard" w:date="2019-01-02T16:46:00Z">
              <w:r w:rsidDel="00CA046B">
                <w:delText>Algorithm to estimate fAPAR for a given date based on Level 2 fAPAR and inputs.</w:delText>
              </w:r>
            </w:del>
          </w:p>
        </w:tc>
        <w:tc>
          <w:tcPr>
            <w:tcW w:w="3192" w:type="dxa"/>
          </w:tcPr>
          <w:p w:rsidR="00544744" w:rsidDel="00CA046B" w:rsidRDefault="002A3D67" w:rsidP="003F5E76">
            <w:pPr>
              <w:rPr>
                <w:del w:id="2034" w:author="Fernandes, Richard" w:date="2019-01-02T16:46:00Z"/>
              </w:rPr>
              <w:pPrChange w:id="2035" w:author="Fernandes, Richard [2]" w:date="2020-07-14T17:17:00Z">
                <w:pPr/>
              </w:pPrChange>
            </w:pPr>
            <w:del w:id="2036" w:author="Fernandes, Richard" w:date="2019-01-02T16:46:00Z">
              <w:r w:rsidDel="00CA046B">
                <w:delText xml:space="preserve">Rolling 10 day clear quality index weighted fAPAR. </w:delText>
              </w:r>
            </w:del>
          </w:p>
        </w:tc>
      </w:tr>
    </w:tbl>
    <w:p w:rsidR="003A249F" w:rsidDel="00CA046B" w:rsidRDefault="003A249F" w:rsidP="003F5E76">
      <w:pPr>
        <w:spacing w:line="240" w:lineRule="auto"/>
        <w:rPr>
          <w:del w:id="2037" w:author="Fernandes, Richard" w:date="2019-01-02T16:46:00Z"/>
        </w:rPr>
        <w:pPrChange w:id="2038" w:author="Fernandes, Richard [2]" w:date="2020-07-14T17:17:00Z">
          <w:pPr/>
        </w:pPrChange>
      </w:pPr>
    </w:p>
    <w:p w:rsidR="002E4A5B" w:rsidDel="00CA046B" w:rsidRDefault="002E4A5B" w:rsidP="003F5E76">
      <w:pPr>
        <w:pStyle w:val="Caption"/>
        <w:keepNext/>
        <w:rPr>
          <w:del w:id="2039" w:author="Fernandes, Richard" w:date="2019-01-02T16:46:00Z"/>
        </w:rPr>
        <w:pPrChange w:id="2040" w:author="Fernandes, Richard [2]" w:date="2020-07-14T17:17:00Z">
          <w:pPr>
            <w:pStyle w:val="Caption"/>
            <w:keepNext/>
          </w:pPr>
        </w:pPrChange>
      </w:pPr>
      <w:del w:id="2041" w:author="Fernandes, Richard" w:date="2019-01-02T16:46:00Z">
        <w:r w:rsidDel="00CA046B">
          <w:delText xml:space="preserve">Table </w:delText>
        </w:r>
        <w:r w:rsidR="00BC5F91" w:rsidDel="00CA046B">
          <w:fldChar w:fldCharType="begin"/>
        </w:r>
        <w:r w:rsidR="00BC5F91" w:rsidDel="00CA046B">
          <w:delInstrText xml:space="preserve"> SEQ Table \* ARABIC </w:delInstrText>
        </w:r>
        <w:r w:rsidR="00BC5F91" w:rsidDel="00CA046B">
          <w:fldChar w:fldCharType="separate"/>
        </w:r>
        <w:r w:rsidR="009556E9" w:rsidDel="00CA046B">
          <w:rPr>
            <w:noProof/>
          </w:rPr>
          <w:delText>5</w:delText>
        </w:r>
        <w:r w:rsidR="00BC5F91" w:rsidDel="00CA046B">
          <w:rPr>
            <w:noProof/>
          </w:rPr>
          <w:fldChar w:fldCharType="end"/>
        </w:r>
      </w:del>
    </w:p>
    <w:tbl>
      <w:tblPr>
        <w:tblStyle w:val="TableGrid"/>
        <w:tblW w:w="0" w:type="auto"/>
        <w:tblLook w:val="04A0" w:firstRow="1" w:lastRow="0" w:firstColumn="1" w:lastColumn="0" w:noHBand="0" w:noVBand="1"/>
      </w:tblPr>
      <w:tblGrid>
        <w:gridCol w:w="3118"/>
        <w:gridCol w:w="3116"/>
        <w:gridCol w:w="3116"/>
      </w:tblGrid>
      <w:tr w:rsidR="002A3D67" w:rsidDel="00CA046B" w:rsidTr="00CC30D8">
        <w:trPr>
          <w:del w:id="2042" w:author="Fernandes, Richard" w:date="2019-01-02T16:46:00Z"/>
        </w:trPr>
        <w:tc>
          <w:tcPr>
            <w:tcW w:w="3192" w:type="dxa"/>
          </w:tcPr>
          <w:p w:rsidR="002A3D67" w:rsidDel="00CA046B" w:rsidRDefault="002A3D67" w:rsidP="003F5E76">
            <w:pPr>
              <w:rPr>
                <w:del w:id="2043" w:author="Fernandes, Richard" w:date="2019-01-02T16:46:00Z"/>
              </w:rPr>
              <w:pPrChange w:id="2044" w:author="Fernandes, Richard [2]" w:date="2020-07-14T17:17:00Z">
                <w:pPr/>
              </w:pPrChange>
            </w:pPr>
            <w:del w:id="2045" w:author="Fernandes, Richard" w:date="2019-01-02T16:46:00Z">
              <w:r w:rsidDel="00CA046B">
                <w:delText>Parameter</w:delText>
              </w:r>
            </w:del>
          </w:p>
        </w:tc>
        <w:tc>
          <w:tcPr>
            <w:tcW w:w="3192" w:type="dxa"/>
          </w:tcPr>
          <w:p w:rsidR="002A3D67" w:rsidDel="00CA046B" w:rsidRDefault="002A3D67" w:rsidP="003F5E76">
            <w:pPr>
              <w:rPr>
                <w:del w:id="2046" w:author="Fernandes, Richard" w:date="2019-01-02T16:46:00Z"/>
              </w:rPr>
              <w:pPrChange w:id="2047" w:author="Fernandes, Richard [2]" w:date="2020-07-14T17:17:00Z">
                <w:pPr/>
              </w:pPrChange>
            </w:pPr>
            <w:del w:id="2048" w:author="Fernandes, Richard" w:date="2019-01-02T16:46:00Z">
              <w:r w:rsidDel="00CA046B">
                <w:delText>Description</w:delText>
              </w:r>
            </w:del>
          </w:p>
        </w:tc>
        <w:tc>
          <w:tcPr>
            <w:tcW w:w="3192" w:type="dxa"/>
          </w:tcPr>
          <w:p w:rsidR="002A3D67" w:rsidDel="00CA046B" w:rsidRDefault="002A3D67" w:rsidP="003F5E76">
            <w:pPr>
              <w:rPr>
                <w:del w:id="2049" w:author="Fernandes, Richard" w:date="2019-01-02T16:46:00Z"/>
              </w:rPr>
              <w:pPrChange w:id="2050" w:author="Fernandes, Richard [2]" w:date="2020-07-14T17:17:00Z">
                <w:pPr/>
              </w:pPrChange>
            </w:pPr>
            <w:del w:id="2051" w:author="Fernandes, Richard" w:date="2019-01-02T16:46:00Z">
              <w:r w:rsidDel="00CA046B">
                <w:delText>Example</w:delText>
              </w:r>
            </w:del>
          </w:p>
        </w:tc>
      </w:tr>
      <w:tr w:rsidR="002A3D67" w:rsidDel="00CA046B" w:rsidTr="00CC30D8">
        <w:trPr>
          <w:del w:id="2052" w:author="Fernandes, Richard" w:date="2019-01-02T16:46:00Z"/>
        </w:trPr>
        <w:tc>
          <w:tcPr>
            <w:tcW w:w="3192" w:type="dxa"/>
          </w:tcPr>
          <w:p w:rsidR="002A3D67" w:rsidDel="00CA046B" w:rsidRDefault="002A3D67" w:rsidP="003F5E76">
            <w:pPr>
              <w:rPr>
                <w:del w:id="2053" w:author="Fernandes, Richard" w:date="2019-01-02T16:46:00Z"/>
              </w:rPr>
              <w:pPrChange w:id="2054" w:author="Fernandes, Richard [2]" w:date="2020-07-14T17:17:00Z">
                <w:pPr/>
              </w:pPrChange>
            </w:pPr>
            <w:del w:id="2055" w:author="Fernandes, Richard" w:date="2019-01-02T16:46:00Z">
              <w:r w:rsidDel="00CA046B">
                <w:delText>Data archive location.</w:delText>
              </w:r>
            </w:del>
          </w:p>
        </w:tc>
        <w:tc>
          <w:tcPr>
            <w:tcW w:w="3192" w:type="dxa"/>
          </w:tcPr>
          <w:p w:rsidR="002A3D67" w:rsidDel="00CA046B" w:rsidRDefault="002A3D67" w:rsidP="003F5E76">
            <w:pPr>
              <w:rPr>
                <w:del w:id="2056" w:author="Fernandes, Richard" w:date="2019-01-02T16:46:00Z"/>
              </w:rPr>
              <w:pPrChange w:id="2057" w:author="Fernandes, Richard [2]" w:date="2020-07-14T17:17:00Z">
                <w:pPr/>
              </w:pPrChange>
            </w:pPr>
            <w:del w:id="2058" w:author="Fernandes, Richard" w:date="2019-01-02T16:46:00Z">
              <w:r w:rsidDel="00CA046B">
                <w:delText>External location for archiving output VPI together with access credentials.</w:delText>
              </w:r>
            </w:del>
          </w:p>
        </w:tc>
        <w:tc>
          <w:tcPr>
            <w:tcW w:w="3192" w:type="dxa"/>
          </w:tcPr>
          <w:p w:rsidR="002A3D67" w:rsidDel="00CA046B" w:rsidRDefault="002A3D67" w:rsidP="003F5E76">
            <w:pPr>
              <w:rPr>
                <w:del w:id="2059" w:author="Fernandes, Richard" w:date="2019-01-02T16:46:00Z"/>
              </w:rPr>
              <w:pPrChange w:id="2060" w:author="Fernandes, Richard [2]" w:date="2020-07-14T17:17:00Z">
                <w:pPr/>
              </w:pPrChange>
            </w:pPr>
            <w:del w:id="2061" w:author="Fernandes, Richard" w:date="2019-01-02T16:46:00Z">
              <w:r w:rsidDel="00CA046B">
                <w:delText>Cloud server ID</w:delText>
              </w:r>
            </w:del>
          </w:p>
          <w:p w:rsidR="002A3D67" w:rsidDel="00CA046B" w:rsidRDefault="002A3D67" w:rsidP="003F5E76">
            <w:pPr>
              <w:rPr>
                <w:del w:id="2062" w:author="Fernandes, Richard" w:date="2019-01-02T16:46:00Z"/>
              </w:rPr>
              <w:pPrChange w:id="2063" w:author="Fernandes, Richard [2]" w:date="2020-07-14T17:17:00Z">
                <w:pPr/>
              </w:pPrChange>
            </w:pPr>
            <w:del w:id="2064" w:author="Fernandes, Richard" w:date="2019-01-02T16:46:00Z">
              <w:r w:rsidDel="00CA046B">
                <w:delText>ftp site URL</w:delText>
              </w:r>
            </w:del>
          </w:p>
        </w:tc>
      </w:tr>
      <w:tr w:rsidR="002A3D67" w:rsidDel="00CA046B" w:rsidTr="00CC30D8">
        <w:trPr>
          <w:del w:id="2065" w:author="Fernandes, Richard" w:date="2019-01-02T16:46:00Z"/>
        </w:trPr>
        <w:tc>
          <w:tcPr>
            <w:tcW w:w="3192" w:type="dxa"/>
          </w:tcPr>
          <w:p w:rsidR="002A3D67" w:rsidDel="00CA046B" w:rsidRDefault="002A3D67" w:rsidP="003F5E76">
            <w:pPr>
              <w:rPr>
                <w:del w:id="2066" w:author="Fernandes, Richard" w:date="2019-01-02T16:46:00Z"/>
              </w:rPr>
              <w:pPrChange w:id="2067" w:author="Fernandes, Richard [2]" w:date="2020-07-14T17:17:00Z">
                <w:pPr/>
              </w:pPrChange>
            </w:pPr>
            <w:del w:id="2068" w:author="Fernandes, Richard" w:date="2019-01-02T16:46:00Z">
              <w:r w:rsidDel="00CA046B">
                <w:delText>Data archive specification.</w:delText>
              </w:r>
            </w:del>
          </w:p>
        </w:tc>
        <w:tc>
          <w:tcPr>
            <w:tcW w:w="3192" w:type="dxa"/>
          </w:tcPr>
          <w:p w:rsidR="002A3D67" w:rsidDel="00CA046B" w:rsidRDefault="002A3D67" w:rsidP="003F5E76">
            <w:pPr>
              <w:rPr>
                <w:del w:id="2069" w:author="Fernandes, Richard" w:date="2019-01-02T16:46:00Z"/>
              </w:rPr>
              <w:pPrChange w:id="2070" w:author="Fernandes, Richard [2]" w:date="2020-07-14T17:17:00Z">
                <w:pPr/>
              </w:pPrChange>
            </w:pPr>
            <w:del w:id="2071" w:author="Fernandes, Richard" w:date="2019-01-02T16:46:00Z">
              <w:r w:rsidDel="00CA046B">
                <w:delText>Specification of archive format.</w:delText>
              </w:r>
            </w:del>
          </w:p>
        </w:tc>
        <w:tc>
          <w:tcPr>
            <w:tcW w:w="3192" w:type="dxa"/>
          </w:tcPr>
          <w:p w:rsidR="002A3D67" w:rsidDel="00CA046B" w:rsidRDefault="002A3D67" w:rsidP="003F5E76">
            <w:pPr>
              <w:rPr>
                <w:del w:id="2072" w:author="Fernandes, Richard" w:date="2019-01-02T16:46:00Z"/>
              </w:rPr>
              <w:pPrChange w:id="2073" w:author="Fernandes, Richard [2]" w:date="2020-07-14T17:17:00Z">
                <w:pPr/>
              </w:pPrChange>
            </w:pPr>
            <w:del w:id="2074" w:author="Fernandes, Richard" w:date="2019-01-02T16:46:00Z">
              <w:r w:rsidDel="00CA046B">
                <w:delText>Required spatial and thematic reprocessing and metadata.</w:delText>
              </w:r>
            </w:del>
          </w:p>
        </w:tc>
      </w:tr>
    </w:tbl>
    <w:p w:rsidR="00CA046B" w:rsidRDefault="00CA046B" w:rsidP="003F5E76">
      <w:pPr>
        <w:pStyle w:val="Heading3"/>
        <w:spacing w:line="240" w:lineRule="auto"/>
        <w:rPr>
          <w:ins w:id="2075" w:author="Fernandes, Richard" w:date="2019-01-02T16:47:00Z"/>
        </w:rPr>
        <w:pPrChange w:id="2076" w:author="Fernandes, Richard [2]" w:date="2020-07-14T17:17:00Z">
          <w:pPr>
            <w:pStyle w:val="Heading3"/>
          </w:pPr>
        </w:pPrChange>
      </w:pPr>
      <w:ins w:id="2077" w:author="Fernandes, Richard" w:date="2019-01-02T16:47:00Z">
        <w:r>
          <w:t>Maintenance and Infrastructure</w:t>
        </w:r>
      </w:ins>
    </w:p>
    <w:p w:rsidR="00CA046B" w:rsidRDefault="00CA046B" w:rsidP="003F5E76">
      <w:pPr>
        <w:spacing w:line="240" w:lineRule="auto"/>
        <w:rPr>
          <w:ins w:id="2078" w:author="Fernandes, Richard" w:date="2019-01-02T16:58:00Z"/>
        </w:rPr>
        <w:pPrChange w:id="2079" w:author="Fernandes, Richard [2]" w:date="2020-07-14T17:17:00Z">
          <w:pPr>
            <w:pStyle w:val="Heading3"/>
          </w:pPr>
        </w:pPrChange>
      </w:pPr>
    </w:p>
    <w:p w:rsidR="005D31E7" w:rsidRDefault="005D31E7" w:rsidP="003F5E76">
      <w:pPr>
        <w:spacing w:line="240" w:lineRule="auto"/>
        <w:rPr>
          <w:ins w:id="2080" w:author="Fernandes, Richard" w:date="2019-01-02T16:47:00Z"/>
        </w:rPr>
        <w:pPrChange w:id="2081" w:author="Fernandes, Richard [2]" w:date="2020-07-14T17:17:00Z">
          <w:pPr>
            <w:pStyle w:val="Heading3"/>
          </w:pPr>
        </w:pPrChange>
      </w:pPr>
      <w:ins w:id="2082" w:author="Fernandes, Richard" w:date="2019-01-02T16:58:00Z">
        <w:r>
          <w:t xml:space="preserve">The system should be provided with an installer or clear installation instructions </w:t>
        </w:r>
        <w:r w:rsidR="007143B5">
          <w:t xml:space="preserve">for both standalone </w:t>
        </w:r>
      </w:ins>
      <w:ins w:id="2083" w:author="Fernandes, Richard" w:date="2019-01-02T16:59:00Z">
        <w:r w:rsidR="007143B5">
          <w:t>workstation</w:t>
        </w:r>
      </w:ins>
      <w:ins w:id="2084" w:author="Fernandes, Richard" w:date="2019-01-02T16:58:00Z">
        <w:r w:rsidR="007143B5">
          <w:t xml:space="preserve"> </w:t>
        </w:r>
      </w:ins>
      <w:ins w:id="2085" w:author="Fernandes, Richard" w:date="2019-01-02T16:59:00Z">
        <w:r w:rsidR="007143B5">
          <w:t>or cloud instances.</w:t>
        </w:r>
      </w:ins>
    </w:p>
    <w:p w:rsidR="00CA046B" w:rsidRDefault="00CA046B" w:rsidP="003F5E76">
      <w:pPr>
        <w:spacing w:line="240" w:lineRule="auto"/>
        <w:rPr>
          <w:ins w:id="2086" w:author="Fernandes, Richard" w:date="2019-01-02T16:49:00Z"/>
        </w:rPr>
        <w:pPrChange w:id="2087" w:author="Fernandes, Richard [2]" w:date="2020-07-14T17:17:00Z">
          <w:pPr>
            <w:pStyle w:val="Heading3"/>
          </w:pPr>
        </w:pPrChange>
      </w:pPr>
      <w:ins w:id="2088" w:author="Fernandes, Richard" w:date="2019-01-02T16:47:00Z">
        <w:r>
          <w:t xml:space="preserve">The system should be </w:t>
        </w:r>
      </w:ins>
      <w:ins w:id="2089" w:author="Fernandes, Richard" w:date="2019-01-02T16:48:00Z">
        <w:r>
          <w:t>maintained</w:t>
        </w:r>
      </w:ins>
      <w:ins w:id="2090" w:author="Fernandes, Richard" w:date="2019-01-02T16:47:00Z">
        <w:r>
          <w:t xml:space="preserve"> </w:t>
        </w:r>
      </w:ins>
      <w:ins w:id="2091" w:author="Fernandes, Richard" w:date="2019-01-02T16:48:00Z">
        <w:r>
          <w:t xml:space="preserve">remotely of users either by updates to code </w:t>
        </w:r>
        <w:proofErr w:type="spellStart"/>
        <w:r>
          <w:t>repositiories</w:t>
        </w:r>
        <w:proofErr w:type="spellEnd"/>
        <w:r>
          <w:t xml:space="preserve"> or cloud services.  </w:t>
        </w:r>
        <w:r w:rsidR="005D31E7">
          <w:t>Revisions</w:t>
        </w:r>
        <w:r>
          <w:t xml:space="preserve"> should </w:t>
        </w:r>
        <w:r w:rsidR="005D31E7">
          <w:t xml:space="preserve">preserve </w:t>
        </w:r>
        <w:r>
          <w:t xml:space="preserve">the ability to </w:t>
        </w:r>
        <w:r w:rsidR="005D31E7">
          <w:t>generate previous versions of outputs.</w:t>
        </w:r>
      </w:ins>
    </w:p>
    <w:p w:rsidR="005D31E7" w:rsidRDefault="005D31E7" w:rsidP="003F5E76">
      <w:pPr>
        <w:spacing w:line="240" w:lineRule="auto"/>
        <w:rPr>
          <w:ins w:id="2092" w:author="Fernandes, Richard" w:date="2019-01-02T16:49:00Z"/>
        </w:rPr>
        <w:pPrChange w:id="2093" w:author="Fernandes, Richard [2]" w:date="2020-07-14T17:17:00Z">
          <w:pPr>
            <w:pStyle w:val="Heading3"/>
          </w:pPr>
        </w:pPrChange>
      </w:pPr>
    </w:p>
    <w:p w:rsidR="005D31E7" w:rsidRDefault="005D31E7" w:rsidP="003F5E76">
      <w:pPr>
        <w:spacing w:line="240" w:lineRule="auto"/>
        <w:rPr>
          <w:ins w:id="2094" w:author="Fernandes, Richard" w:date="2019-01-02T16:51:00Z"/>
        </w:rPr>
        <w:pPrChange w:id="2095" w:author="Fernandes, Richard [2]" w:date="2020-07-14T17:17:00Z">
          <w:pPr>
            <w:pStyle w:val="Heading3"/>
          </w:pPr>
        </w:pPrChange>
      </w:pPr>
      <w:ins w:id="2096" w:author="Fernandes, Richard" w:date="2019-01-02T16:49:00Z">
        <w:r>
          <w:t xml:space="preserve">The system should maximize flexibility in terms of adding or modifying simulation codes, inversion algorithms and regularization algorithms.  </w:t>
        </w:r>
      </w:ins>
    </w:p>
    <w:p w:rsidR="005D31E7" w:rsidRDefault="005D31E7" w:rsidP="003F5E76">
      <w:pPr>
        <w:spacing w:line="240" w:lineRule="auto"/>
        <w:rPr>
          <w:ins w:id="2097" w:author="Fernandes, Richard" w:date="2019-01-02T16:51:00Z"/>
        </w:rPr>
        <w:pPrChange w:id="2098" w:author="Fernandes, Richard [2]" w:date="2020-07-14T17:17:00Z">
          <w:pPr>
            <w:pStyle w:val="Heading3"/>
          </w:pPr>
        </w:pPrChange>
      </w:pPr>
    </w:p>
    <w:p w:rsidR="005D31E7" w:rsidRDefault="005D31E7" w:rsidP="003F5E76">
      <w:pPr>
        <w:spacing w:line="240" w:lineRule="auto"/>
        <w:rPr>
          <w:ins w:id="2099" w:author="Fernandes, Richard" w:date="2019-01-02T16:52:00Z"/>
        </w:rPr>
        <w:pPrChange w:id="2100" w:author="Fernandes, Richard [2]" w:date="2020-07-14T17:17:00Z">
          <w:pPr>
            <w:pStyle w:val="Heading3"/>
          </w:pPr>
        </w:pPrChange>
      </w:pPr>
      <w:ins w:id="2101" w:author="Fernandes, Richard" w:date="2019-01-02T16:51:00Z">
        <w:r>
          <w:lastRenderedPageBreak/>
          <w:t xml:space="preserve">The system should be able to operate at “Low” </w:t>
        </w:r>
      </w:ins>
      <w:ins w:id="2102" w:author="Fernandes, Richard" w:date="2019-01-02T16:53:00Z">
        <w:r>
          <w:t xml:space="preserve">and “Debug” </w:t>
        </w:r>
      </w:ins>
      <w:ins w:id="2103" w:author="Fernandes, Richard" w:date="2019-01-02T16:51:00Z">
        <w:r>
          <w:t xml:space="preserve">latency level on a desktop workstation with 32Gbytes </w:t>
        </w:r>
      </w:ins>
      <w:ins w:id="2104" w:author="Fernandes, Richard" w:date="2019-01-02T16:52:00Z">
        <w:r>
          <w:t xml:space="preserve">free </w:t>
        </w:r>
      </w:ins>
      <w:ins w:id="2105" w:author="Fernandes, Richard" w:date="2019-01-02T16:51:00Z">
        <w:r>
          <w:t xml:space="preserve">RAM and sufficient disk storage after installation of the system on a </w:t>
        </w:r>
        <w:proofErr w:type="spellStart"/>
        <w:r>
          <w:t>linux</w:t>
        </w:r>
        <w:proofErr w:type="spellEnd"/>
        <w:r>
          <w:t xml:space="preserve"> environment. </w:t>
        </w:r>
      </w:ins>
      <w:ins w:id="2106" w:author="Fernandes, Richard" w:date="2019-01-02T16:52:00Z">
        <w:r>
          <w:t xml:space="preserve"> Users are responsible for installation of </w:t>
        </w:r>
        <w:proofErr w:type="spellStart"/>
        <w:r>
          <w:t>ancilliary</w:t>
        </w:r>
        <w:proofErr w:type="spellEnd"/>
        <w:r>
          <w:t xml:space="preserve"> resources but these should be free or nominal in cost.</w:t>
        </w:r>
      </w:ins>
    </w:p>
    <w:p w:rsidR="005D31E7" w:rsidRDefault="005D31E7" w:rsidP="003F5E76">
      <w:pPr>
        <w:spacing w:line="240" w:lineRule="auto"/>
        <w:rPr>
          <w:ins w:id="2107" w:author="Fernandes, Richard" w:date="2019-01-02T16:53:00Z"/>
        </w:rPr>
        <w:pPrChange w:id="2108" w:author="Fernandes, Richard [2]" w:date="2020-07-14T17:17:00Z">
          <w:pPr>
            <w:pStyle w:val="Heading3"/>
          </w:pPr>
        </w:pPrChange>
      </w:pPr>
    </w:p>
    <w:p w:rsidR="005D31E7" w:rsidRDefault="005D31E7" w:rsidP="003F5E76">
      <w:pPr>
        <w:spacing w:line="240" w:lineRule="auto"/>
        <w:rPr>
          <w:ins w:id="2109" w:author="Fernandes, Richard" w:date="2019-01-02T16:54:00Z"/>
        </w:rPr>
        <w:pPrChange w:id="2110" w:author="Fernandes, Richard [2]" w:date="2020-07-14T17:17:00Z">
          <w:pPr>
            <w:pStyle w:val="Heading3"/>
          </w:pPr>
        </w:pPrChange>
      </w:pPr>
      <w:ins w:id="2111" w:author="Fernandes, Richard" w:date="2019-01-02T16:53:00Z">
        <w:r>
          <w:t xml:space="preserve">The system should be able to operate at “Low” , “Debug” and “Threshold” latency level on a cloud service assuming all inputs are not resident in </w:t>
        </w:r>
      </w:ins>
      <w:ins w:id="2112" w:author="Fernandes, Richard" w:date="2019-01-02T16:54:00Z">
        <w:r>
          <w:t xml:space="preserve">low latency (&lt;10minutes) </w:t>
        </w:r>
      </w:ins>
      <w:ins w:id="2113" w:author="Fernandes, Richard" w:date="2019-01-02T16:53:00Z">
        <w:r>
          <w:t>cloud st</w:t>
        </w:r>
      </w:ins>
      <w:ins w:id="2114" w:author="Fernandes, Richard" w:date="2019-01-02T16:54:00Z">
        <w:r>
          <w:t>orage.</w:t>
        </w:r>
      </w:ins>
    </w:p>
    <w:p w:rsidR="005D31E7" w:rsidRDefault="005D31E7" w:rsidP="003F5E76">
      <w:pPr>
        <w:spacing w:line="240" w:lineRule="auto"/>
        <w:rPr>
          <w:ins w:id="2115" w:author="Fernandes, Richard" w:date="2019-01-02T16:54:00Z"/>
        </w:rPr>
        <w:pPrChange w:id="2116" w:author="Fernandes, Richard [2]" w:date="2020-07-14T17:17:00Z">
          <w:pPr>
            <w:pStyle w:val="Heading3"/>
          </w:pPr>
        </w:pPrChange>
      </w:pPr>
    </w:p>
    <w:p w:rsidR="005D31E7" w:rsidDel="003F5E76" w:rsidRDefault="005D31E7" w:rsidP="003F5E76">
      <w:pPr>
        <w:spacing w:line="240" w:lineRule="auto"/>
        <w:rPr>
          <w:del w:id="2117" w:author="Fernandes, Richard [2]" w:date="2020-07-14T17:17:00Z"/>
        </w:rPr>
        <w:pPrChange w:id="2118" w:author="Fernandes, Richard [2]" w:date="2020-07-14T17:17:00Z">
          <w:pPr/>
        </w:pPrChange>
      </w:pPr>
      <w:ins w:id="2119" w:author="Fernandes, Richard" w:date="2019-01-02T16:54:00Z">
        <w:r>
          <w:t>The system should be able to operate at “Goal” latency level on a cloud service assuming all inputs are resident in low latency (&lt;10minutes) cloud storage and model recalibration is not required.</w:t>
        </w:r>
      </w:ins>
    </w:p>
    <w:p w:rsidR="003F5E76" w:rsidRPr="008F1BF3" w:rsidRDefault="003F5E76" w:rsidP="003F5E76">
      <w:pPr>
        <w:spacing w:line="240" w:lineRule="auto"/>
        <w:rPr>
          <w:ins w:id="2120" w:author="Fernandes, Richard [2]" w:date="2020-07-14T17:17:00Z"/>
        </w:rPr>
        <w:pPrChange w:id="2121" w:author="Fernandes, Richard [2]" w:date="2020-07-14T17:17:00Z">
          <w:pPr/>
        </w:pPrChange>
      </w:pPr>
    </w:p>
    <w:p w:rsidR="005D31E7" w:rsidRDefault="005D31E7" w:rsidP="003F5E76">
      <w:pPr>
        <w:spacing w:line="240" w:lineRule="auto"/>
        <w:rPr>
          <w:ins w:id="2122" w:author="Fernandes, Richard" w:date="2019-01-02T16:57:00Z"/>
        </w:rPr>
        <w:pPrChange w:id="2123" w:author="Fernandes, Richard [2]" w:date="2020-07-14T17:17:00Z">
          <w:pPr/>
        </w:pPrChange>
      </w:pPr>
    </w:p>
    <w:p w:rsidR="005D31E7" w:rsidRDefault="005D31E7" w:rsidP="003F5E76">
      <w:pPr>
        <w:pStyle w:val="Heading3"/>
        <w:spacing w:line="240" w:lineRule="auto"/>
        <w:rPr>
          <w:ins w:id="2124" w:author="Fernandes, Richard" w:date="2019-01-02T16:57:00Z"/>
        </w:rPr>
        <w:pPrChange w:id="2125" w:author="Fernandes, Richard [2]" w:date="2020-07-14T17:17:00Z">
          <w:pPr>
            <w:pStyle w:val="Heading3"/>
          </w:pPr>
        </w:pPrChange>
      </w:pPr>
      <w:ins w:id="2126" w:author="Fernandes, Richard" w:date="2019-01-02T16:57:00Z">
        <w:r>
          <w:t>Documentation and Help Resources</w:t>
        </w:r>
      </w:ins>
    </w:p>
    <w:p w:rsidR="005D31E7" w:rsidRDefault="005D31E7" w:rsidP="003F5E76">
      <w:pPr>
        <w:spacing w:line="240" w:lineRule="auto"/>
        <w:rPr>
          <w:ins w:id="2127" w:author="Fernandes, Richard" w:date="2019-01-02T16:57:00Z"/>
        </w:rPr>
        <w:pPrChange w:id="2128" w:author="Fernandes, Richard [2]" w:date="2020-07-14T17:17:00Z">
          <w:pPr>
            <w:pStyle w:val="Heading3"/>
          </w:pPr>
        </w:pPrChange>
      </w:pPr>
    </w:p>
    <w:p w:rsidR="005D31E7" w:rsidRDefault="005D31E7" w:rsidP="003F5E76">
      <w:pPr>
        <w:spacing w:line="240" w:lineRule="auto"/>
        <w:rPr>
          <w:ins w:id="2129" w:author="Fernandes, Richard" w:date="2019-01-02T17:00:00Z"/>
        </w:rPr>
        <w:pPrChange w:id="2130" w:author="Fernandes, Richard [2]" w:date="2020-07-14T17:17:00Z">
          <w:pPr>
            <w:pStyle w:val="Heading3"/>
          </w:pPr>
        </w:pPrChange>
      </w:pPr>
      <w:ins w:id="2131" w:author="Fernandes, Richard" w:date="2019-01-02T16:57:00Z">
        <w:r>
          <w:t xml:space="preserve">The system should be documented </w:t>
        </w:r>
      </w:ins>
      <w:ins w:id="2132" w:author="Fernandes, Richard" w:date="2019-01-02T16:59:00Z">
        <w:r w:rsidR="007143B5">
          <w:t xml:space="preserve">using GITHUB readable formats and indexed in GITHUB (even if the code </w:t>
        </w:r>
      </w:ins>
      <w:ins w:id="2133" w:author="Fernandes, Richard" w:date="2019-01-02T17:00:00Z">
        <w:r w:rsidR="007143B5">
          <w:t>repository</w:t>
        </w:r>
      </w:ins>
      <w:ins w:id="2134" w:author="Fernandes, Richard" w:date="2019-01-02T16:59:00Z">
        <w:r w:rsidR="007143B5">
          <w:t xml:space="preserve"> </w:t>
        </w:r>
      </w:ins>
      <w:ins w:id="2135" w:author="Fernandes, Richard" w:date="2019-01-02T17:00:00Z">
        <w:r w:rsidR="007143B5">
          <w:t>differs).  Documentation should include:</w:t>
        </w:r>
      </w:ins>
    </w:p>
    <w:p w:rsidR="007143B5" w:rsidRDefault="007143B5" w:rsidP="003F5E76">
      <w:pPr>
        <w:pStyle w:val="ListParagraph"/>
        <w:numPr>
          <w:ilvl w:val="0"/>
          <w:numId w:val="13"/>
        </w:numPr>
        <w:spacing w:line="240" w:lineRule="auto"/>
        <w:rPr>
          <w:ins w:id="2136" w:author="Fernandes, Richard" w:date="2019-01-02T17:00:00Z"/>
        </w:rPr>
        <w:pPrChange w:id="2137" w:author="Fernandes, Richard [2]" w:date="2020-07-14T17:17:00Z">
          <w:pPr>
            <w:pStyle w:val="Heading3"/>
          </w:pPr>
        </w:pPrChange>
      </w:pPr>
      <w:ins w:id="2138" w:author="Fernandes, Richard" w:date="2019-01-02T17:00:00Z">
        <w:r>
          <w:t>This document.</w:t>
        </w:r>
      </w:ins>
    </w:p>
    <w:p w:rsidR="007143B5" w:rsidRDefault="007143B5" w:rsidP="003F5E76">
      <w:pPr>
        <w:pStyle w:val="ListParagraph"/>
        <w:numPr>
          <w:ilvl w:val="0"/>
          <w:numId w:val="13"/>
        </w:numPr>
        <w:spacing w:line="240" w:lineRule="auto"/>
        <w:rPr>
          <w:ins w:id="2139" w:author="Fernandes, Richard" w:date="2019-01-02T17:00:00Z"/>
        </w:rPr>
        <w:pPrChange w:id="2140" w:author="Fernandes, Richard [2]" w:date="2020-07-14T17:17:00Z">
          <w:pPr>
            <w:pStyle w:val="Heading3"/>
          </w:pPr>
        </w:pPrChange>
      </w:pPr>
      <w:ins w:id="2141" w:author="Fernandes, Richard" w:date="2019-01-02T17:00:00Z">
        <w:r>
          <w:t>The System Architecture document.</w:t>
        </w:r>
      </w:ins>
    </w:p>
    <w:p w:rsidR="007143B5" w:rsidRDefault="007143B5" w:rsidP="003F5E76">
      <w:pPr>
        <w:pStyle w:val="ListParagraph"/>
        <w:numPr>
          <w:ilvl w:val="0"/>
          <w:numId w:val="13"/>
        </w:numPr>
        <w:spacing w:line="240" w:lineRule="auto"/>
        <w:rPr>
          <w:ins w:id="2142" w:author="Fernandes, Richard" w:date="2019-01-02T17:01:00Z"/>
        </w:rPr>
        <w:pPrChange w:id="2143" w:author="Fernandes, Richard [2]" w:date="2020-07-14T17:17:00Z">
          <w:pPr>
            <w:pStyle w:val="Heading3"/>
          </w:pPr>
        </w:pPrChange>
      </w:pPr>
      <w:ins w:id="2144" w:author="Fernandes, Richard" w:date="2019-01-02T17:00:00Z">
        <w:r>
          <w:t xml:space="preserve">Installation and uninstallation procedures including </w:t>
        </w:r>
        <w:proofErr w:type="spellStart"/>
        <w:r>
          <w:t>dependancies</w:t>
        </w:r>
        <w:proofErr w:type="spellEnd"/>
        <w:r>
          <w:t>.</w:t>
        </w:r>
      </w:ins>
    </w:p>
    <w:p w:rsidR="007143B5" w:rsidRDefault="007143B5" w:rsidP="003F5E76">
      <w:pPr>
        <w:pStyle w:val="ListParagraph"/>
        <w:numPr>
          <w:ilvl w:val="0"/>
          <w:numId w:val="13"/>
        </w:numPr>
        <w:spacing w:line="240" w:lineRule="auto"/>
        <w:rPr>
          <w:ins w:id="2145" w:author="Fernandes, Richard" w:date="2019-01-02T17:01:00Z"/>
        </w:rPr>
        <w:pPrChange w:id="2146" w:author="Fernandes, Richard [2]" w:date="2020-07-14T17:17:00Z">
          <w:pPr>
            <w:pStyle w:val="Heading3"/>
          </w:pPr>
        </w:pPrChange>
      </w:pPr>
      <w:ins w:id="2147" w:author="Fernandes, Richard" w:date="2019-01-02T17:01:00Z">
        <w:r>
          <w:t>A verification test case and document.</w:t>
        </w:r>
      </w:ins>
    </w:p>
    <w:p w:rsidR="007143B5" w:rsidRDefault="007143B5" w:rsidP="003F5E76">
      <w:pPr>
        <w:pStyle w:val="ListParagraph"/>
        <w:numPr>
          <w:ilvl w:val="0"/>
          <w:numId w:val="13"/>
        </w:numPr>
        <w:spacing w:line="240" w:lineRule="auto"/>
        <w:rPr>
          <w:ins w:id="2148" w:author="Fernandes, Richard" w:date="2019-01-02T17:01:00Z"/>
        </w:rPr>
        <w:pPrChange w:id="2149" w:author="Fernandes, Richard [2]" w:date="2020-07-14T17:17:00Z">
          <w:pPr>
            <w:pStyle w:val="Heading3"/>
          </w:pPr>
        </w:pPrChange>
      </w:pPr>
      <w:ins w:id="2150" w:author="Fernandes, Richard" w:date="2019-01-02T17:01:00Z">
        <w:r>
          <w:t>A nominal use case document.</w:t>
        </w:r>
      </w:ins>
    </w:p>
    <w:p w:rsidR="007143B5" w:rsidRDefault="007143B5" w:rsidP="003F5E76">
      <w:pPr>
        <w:pStyle w:val="ListParagraph"/>
        <w:numPr>
          <w:ilvl w:val="0"/>
          <w:numId w:val="13"/>
        </w:numPr>
        <w:spacing w:line="240" w:lineRule="auto"/>
        <w:rPr>
          <w:ins w:id="2151" w:author="Fernandes, Richard" w:date="2019-01-02T17:01:00Z"/>
        </w:rPr>
        <w:pPrChange w:id="2152" w:author="Fernandes, Richard [2]" w:date="2020-07-14T17:17:00Z">
          <w:pPr>
            <w:pStyle w:val="Heading3"/>
          </w:pPr>
        </w:pPrChange>
      </w:pPr>
      <w:ins w:id="2153" w:author="Fernandes, Richard" w:date="2019-01-02T17:01:00Z">
        <w:r>
          <w:t>Debug and troubleshooting document.</w:t>
        </w:r>
      </w:ins>
    </w:p>
    <w:p w:rsidR="007143B5" w:rsidRDefault="007143B5" w:rsidP="003F5E76">
      <w:pPr>
        <w:pStyle w:val="ListParagraph"/>
        <w:numPr>
          <w:ilvl w:val="0"/>
          <w:numId w:val="13"/>
        </w:numPr>
        <w:spacing w:line="240" w:lineRule="auto"/>
        <w:rPr>
          <w:ins w:id="2154" w:author="Fernandes, Richard" w:date="2019-01-02T17:01:00Z"/>
        </w:rPr>
        <w:pPrChange w:id="2155" w:author="Fernandes, Richard [2]" w:date="2020-07-14T17:17:00Z">
          <w:pPr>
            <w:pStyle w:val="Heading3"/>
          </w:pPr>
        </w:pPrChange>
      </w:pPr>
      <w:ins w:id="2156" w:author="Fernandes, Richard" w:date="2019-01-02T17:01:00Z">
        <w:r>
          <w:t>GITHUB interactive comments and responses.</w:t>
        </w:r>
      </w:ins>
    </w:p>
    <w:p w:rsidR="007143B5" w:rsidRDefault="007143B5">
      <w:pPr>
        <w:rPr>
          <w:ins w:id="2157" w:author="Fernandes, Richard" w:date="2019-01-02T17:02:00Z"/>
        </w:rPr>
        <w:pPrChange w:id="2158" w:author="Fernandes, Richard" w:date="2019-01-02T17:02:00Z">
          <w:pPr>
            <w:pStyle w:val="Heading3"/>
          </w:pPr>
        </w:pPrChange>
      </w:pPr>
    </w:p>
    <w:p w:rsidR="007143B5" w:rsidRDefault="007143B5">
      <w:pPr>
        <w:rPr>
          <w:ins w:id="2159" w:author="Fernandes, Richard" w:date="2019-01-02T17:04:00Z"/>
        </w:rPr>
        <w:pPrChange w:id="2160" w:author="Fernandes, Richard" w:date="2019-01-02T17:02:00Z">
          <w:pPr>
            <w:pStyle w:val="Heading3"/>
          </w:pPr>
        </w:pPrChange>
      </w:pPr>
      <w:ins w:id="2161" w:author="Fernandes, Richard" w:date="2019-01-02T17:02:00Z">
        <w:r>
          <w:t xml:space="preserve">Help should support command shell and GUI operations. </w:t>
        </w:r>
      </w:ins>
      <w:ins w:id="2162" w:author="Fernandes, Richard" w:date="2019-01-02T17:03:00Z">
        <w:r>
          <w:t xml:space="preserve"> Comman</w:t>
        </w:r>
      </w:ins>
      <w:ins w:id="2163" w:author="Fernandes, Richard [2]" w:date="2020-07-14T17:15:00Z">
        <w:r w:rsidR="003F5E76">
          <w:t>d</w:t>
        </w:r>
      </w:ins>
      <w:ins w:id="2164" w:author="Fernandes, Richard" w:date="2019-01-02T17:03:00Z">
        <w:r>
          <w:t xml:space="preserve"> shell help should follow the practices of MATLAB.  GUI help should involve a hover/pop-up access to GITHUB readable formatted </w:t>
        </w:r>
      </w:ins>
      <w:ins w:id="2165" w:author="Fernandes, Richard" w:date="2019-01-02T17:04:00Z">
        <w:r>
          <w:t>descriptions.</w:t>
        </w:r>
      </w:ins>
    </w:p>
    <w:p w:rsidR="007143B5" w:rsidRDefault="007143B5">
      <w:pPr>
        <w:rPr>
          <w:ins w:id="2166" w:author="Fernandes, Richard" w:date="2019-01-02T17:00:00Z"/>
        </w:rPr>
        <w:pPrChange w:id="2167" w:author="Fernandes, Richard" w:date="2019-01-02T17:02:00Z">
          <w:pPr>
            <w:pStyle w:val="Heading3"/>
          </w:pPr>
        </w:pPrChange>
      </w:pPr>
    </w:p>
    <w:p w:rsidR="007143B5" w:rsidRPr="004079BD" w:rsidRDefault="007143B5">
      <w:pPr>
        <w:rPr>
          <w:ins w:id="2168" w:author="Fernandes, Richard" w:date="2019-01-02T16:57:00Z"/>
        </w:rPr>
        <w:pPrChange w:id="2169" w:author="Fernandes, Richard" w:date="2019-01-02T17:01:00Z">
          <w:pPr>
            <w:pStyle w:val="Heading3"/>
          </w:pPr>
        </w:pPrChange>
      </w:pPr>
    </w:p>
    <w:p w:rsidR="005D31E7" w:rsidRPr="003F5E76" w:rsidRDefault="005D31E7">
      <w:pPr>
        <w:rPr>
          <w:ins w:id="2170" w:author="Fernandes, Richard" w:date="2019-01-02T16:47:00Z"/>
        </w:rPr>
        <w:pPrChange w:id="2171" w:author="Fernandes, Richard" w:date="2019-01-02T16:47:00Z">
          <w:pPr>
            <w:pStyle w:val="Heading3"/>
          </w:pPr>
        </w:pPrChange>
      </w:pPr>
    </w:p>
    <w:p w:rsidR="00EC5CD0" w:rsidDel="00CA046B" w:rsidRDefault="00EC5CD0" w:rsidP="002E6E3E">
      <w:pPr>
        <w:rPr>
          <w:del w:id="2172" w:author="Fernandes, Richard" w:date="2019-01-02T16:46:00Z"/>
        </w:rPr>
      </w:pPr>
    </w:p>
    <w:p w:rsidR="002A3D67" w:rsidDel="00CA046B" w:rsidRDefault="002A3D67" w:rsidP="002E6E3E">
      <w:pPr>
        <w:rPr>
          <w:del w:id="2173" w:author="Fernandes, Richard" w:date="2019-01-02T16:46:00Z"/>
        </w:rPr>
      </w:pPr>
    </w:p>
    <w:p w:rsidR="002A3D67" w:rsidDel="00CA046B" w:rsidRDefault="002A3D67" w:rsidP="0002742A">
      <w:pPr>
        <w:pStyle w:val="Heading5"/>
        <w:rPr>
          <w:del w:id="2174" w:author="Fernandes, Richard" w:date="2019-01-02T16:46:00Z"/>
        </w:rPr>
      </w:pPr>
      <w:del w:id="2175" w:author="Fernandes, Richard" w:date="2019-01-02T16:46:00Z">
        <w:r w:rsidDel="00CA046B">
          <w:delText>System Sequence Definition</w:delText>
        </w:r>
      </w:del>
    </w:p>
    <w:p w:rsidR="002A3D67" w:rsidDel="00CA046B" w:rsidRDefault="002A3D67" w:rsidP="002E6E3E">
      <w:pPr>
        <w:rPr>
          <w:del w:id="2176" w:author="Fernandes, Richard" w:date="2019-01-02T16:46:00Z"/>
        </w:rPr>
      </w:pPr>
    </w:p>
    <w:p w:rsidR="002A3D67" w:rsidDel="00CA046B" w:rsidRDefault="002A3D67" w:rsidP="002E6E3E">
      <w:pPr>
        <w:rPr>
          <w:del w:id="2177" w:author="Fernandes, Richard" w:date="2019-01-02T16:46:00Z"/>
        </w:rPr>
      </w:pPr>
      <w:del w:id="2178" w:author="Fernandes, Richard" w:date="2019-01-02T16:46:00Z">
        <w:r w:rsidDel="00CA046B">
          <w:lastRenderedPageBreak/>
          <w:delText xml:space="preserve">The system sequence definition controls the temporal sequencing of other system functions.  The system is asynchronous but with a minimum time step of 1 day.  In this sense data for each day is processed together with at minimum a default estimator even in the complete absence of new data (although the estimator may be with high uncertainty).  </w:delText>
        </w:r>
        <w:r w:rsidR="00655026" w:rsidDel="00CA046B">
          <w:delText xml:space="preserve"> The system is tasked to operate over a specified spatial and temporal interval (e.g. a Canadian ecozone for a 3 year period beginning now).</w:delText>
        </w:r>
      </w:del>
    </w:p>
    <w:p w:rsidR="002A3D67" w:rsidDel="00CA046B" w:rsidRDefault="002A3D67" w:rsidP="002E6E3E">
      <w:pPr>
        <w:rPr>
          <w:del w:id="2179" w:author="Fernandes, Richard" w:date="2019-01-02T16:46:00Z"/>
        </w:rPr>
      </w:pPr>
    </w:p>
    <w:p w:rsidR="002A3D67" w:rsidDel="00CA046B" w:rsidRDefault="00655026" w:rsidP="002E6E3E">
      <w:pPr>
        <w:rPr>
          <w:del w:id="2180" w:author="Fernandes, Richard" w:date="2019-01-02T16:46:00Z"/>
        </w:rPr>
      </w:pPr>
      <w:del w:id="2181" w:author="Fernandes, Richard" w:date="2019-01-02T16:46:00Z">
        <w:r w:rsidDel="00CA046B">
          <w:delText>System control par</w:delText>
        </w:r>
        <w:r w:rsidR="002A3D67" w:rsidDel="00CA046B">
          <w:delText xml:space="preserve">ameters are updated </w:delText>
        </w:r>
        <w:r w:rsidDel="00CA046B">
          <w:delText xml:space="preserve">manually and </w:delText>
        </w:r>
        <w:r w:rsidR="002A3D67" w:rsidDel="00CA046B">
          <w:delText xml:space="preserve">asynchronously based on new external validation information, new input data status information, and new implementation </w:delText>
        </w:r>
        <w:r w:rsidDel="00CA046B">
          <w:delText xml:space="preserve">capacity (e.g. new computer hardware or software).     The update includes specification of system parameters and possibly new validation requirements.  </w:delText>
        </w:r>
      </w:del>
    </w:p>
    <w:p w:rsidR="00655026" w:rsidDel="00CA046B" w:rsidRDefault="00655026" w:rsidP="002E6E3E">
      <w:pPr>
        <w:rPr>
          <w:del w:id="2182" w:author="Fernandes, Richard" w:date="2019-01-02T16:46:00Z"/>
        </w:rPr>
      </w:pPr>
    </w:p>
    <w:p w:rsidR="00655026" w:rsidDel="00CA046B" w:rsidRDefault="00655026" w:rsidP="002E6E3E">
      <w:pPr>
        <w:rPr>
          <w:del w:id="2183" w:author="Fernandes, Richard" w:date="2019-01-02T16:46:00Z"/>
        </w:rPr>
      </w:pPr>
      <w:del w:id="2184" w:author="Fernandes, Richard" w:date="2019-01-02T16:46:00Z">
        <w:r w:rsidDel="00CA046B">
          <w:delText xml:space="preserve">Ingest operates ansynchronously by explicit (in the case of external URLs) or implicit (in the case of data hosted on the system cloud) data discovery and access.  Data is accessed on a daily basis and stored on cache storage with sufficient capacity and bandwidth to allow for sub-daily Level 1 product generation.  This may require storage of multiple prior days of data for tasks such as geometric and atmospheric correction.  </w:delText>
        </w:r>
      </w:del>
    </w:p>
    <w:p w:rsidR="00655026" w:rsidDel="00CA046B" w:rsidRDefault="00655026" w:rsidP="002E6E3E">
      <w:pPr>
        <w:rPr>
          <w:del w:id="2185" w:author="Fernandes, Richard" w:date="2019-01-02T16:46:00Z"/>
        </w:rPr>
      </w:pPr>
    </w:p>
    <w:p w:rsidR="00655026" w:rsidDel="00CA046B" w:rsidRDefault="00655026" w:rsidP="002E6E3E">
      <w:pPr>
        <w:rPr>
          <w:del w:id="2186" w:author="Fernandes, Richard" w:date="2019-01-02T16:46:00Z"/>
        </w:rPr>
      </w:pPr>
      <w:del w:id="2187" w:author="Fernandes, Richard" w:date="2019-01-02T16:46:00Z">
        <w:r w:rsidDel="00CA046B">
          <w:delText xml:space="preserve">Processing to Level 1 is applied to any ingested data for which a fAPAR derivation rule has been specified.  The extent of processing will depend on the </w:delText>
        </w:r>
        <w:r w:rsidR="0039203A" w:rsidDel="00CA046B">
          <w:delText>specified rules (e.g. atmospheric correction may not be applied for input data from a sensor that is only used with a TOA fAPAR algorithm).  The Level 2 processor will eventually instruct the Level 1 processor to either discard or archive outputs.  In turn the Level 1 processor will act to either discard or archive input data.</w:delText>
        </w:r>
      </w:del>
    </w:p>
    <w:p w:rsidR="0039203A" w:rsidDel="00CA046B" w:rsidRDefault="0039203A" w:rsidP="002E6E3E">
      <w:pPr>
        <w:rPr>
          <w:del w:id="2188" w:author="Fernandes, Richard" w:date="2019-01-02T16:46:00Z"/>
        </w:rPr>
      </w:pPr>
    </w:p>
    <w:p w:rsidR="0039203A" w:rsidDel="00CA046B" w:rsidRDefault="0039203A" w:rsidP="002E6E3E">
      <w:pPr>
        <w:rPr>
          <w:del w:id="2189" w:author="Fernandes, Richard" w:date="2019-01-02T16:46:00Z"/>
        </w:rPr>
      </w:pPr>
      <w:del w:id="2190" w:author="Fernandes, Richard" w:date="2019-01-02T16:46:00Z">
        <w:r w:rsidDel="00CA046B">
          <w:delText>Processing to Level 2 is performed for any Level 1 output granules that meet a minimum quality criteria (e.g. cloud screening confidence) after Level 1 processing.  Multiple Level 2 fAPARA algorithms may be applied to multiple input granules for a given day.  Outputs from Level 2 processing are archived and then the Level 2 processor instructs the Level 1 processor to discard (or if there is a parallel system requirement to archive) the Level 1 inputs.</w:delText>
        </w:r>
      </w:del>
    </w:p>
    <w:p w:rsidR="0039203A" w:rsidDel="00CA046B" w:rsidRDefault="0039203A" w:rsidP="002E6E3E">
      <w:pPr>
        <w:rPr>
          <w:del w:id="2191" w:author="Fernandes, Richard" w:date="2019-01-02T16:46:00Z"/>
        </w:rPr>
      </w:pPr>
    </w:p>
    <w:p w:rsidR="0039203A" w:rsidDel="00CA046B" w:rsidRDefault="0039203A" w:rsidP="002E6E3E">
      <w:pPr>
        <w:rPr>
          <w:del w:id="2192" w:author="Fernandes, Richard" w:date="2019-01-02T16:46:00Z"/>
        </w:rPr>
      </w:pPr>
      <w:del w:id="2193" w:author="Fernandes, Richard" w:date="2019-01-02T16:46:00Z">
        <w:r w:rsidDel="00CA046B">
          <w:delText xml:space="preserve">Processing to Level 3 is performed for any Level 2 output granules that meet minimum quality requirements  (e.g. valid fAPAR retrievals).  Level 3 processing typically requires multiple Level2 temporal samples.  As such, it requires high bandwith access to a Level 2 data archive.  Level 3 processing will also require some form of data assimilation either in terms of quality control or as a direct assimilation into a specified land surface model.  This assimilation will require MDRs and ancillary information (e.g. parameters related to life form for fAPAR models) and  is in general tied to location </w:delText>
        </w:r>
        <w:r w:rsidDel="00CA046B">
          <w:lastRenderedPageBreak/>
          <w:delText xml:space="preserve">rather than product (e.g. it will run even if there is mssing data from all products for a given date and location).  </w:delText>
        </w:r>
      </w:del>
    </w:p>
    <w:p w:rsidR="0039203A" w:rsidDel="00CA046B" w:rsidRDefault="0039203A" w:rsidP="002E6E3E">
      <w:pPr>
        <w:rPr>
          <w:del w:id="2194" w:author="Fernandes, Richard" w:date="2019-01-02T16:46:00Z"/>
        </w:rPr>
      </w:pPr>
    </w:p>
    <w:p w:rsidR="0039203A" w:rsidDel="00CA046B" w:rsidRDefault="0039203A" w:rsidP="0002742A">
      <w:pPr>
        <w:pStyle w:val="Heading5"/>
        <w:rPr>
          <w:del w:id="2195" w:author="Fernandes, Richard" w:date="2019-01-02T16:46:00Z"/>
        </w:rPr>
      </w:pPr>
      <w:del w:id="2196" w:author="Fernandes, Richard" w:date="2019-01-02T16:46:00Z">
        <w:r w:rsidDel="00CA046B">
          <w:delText xml:space="preserve">System Validation </w:delText>
        </w:r>
      </w:del>
    </w:p>
    <w:p w:rsidR="0039203A" w:rsidDel="00CA046B" w:rsidRDefault="0039203A" w:rsidP="002E6E3E">
      <w:pPr>
        <w:rPr>
          <w:del w:id="2197" w:author="Fernandes, Richard" w:date="2019-01-02T16:46:00Z"/>
        </w:rPr>
      </w:pPr>
    </w:p>
    <w:p w:rsidR="0039203A" w:rsidDel="00CA046B" w:rsidRDefault="0039203A" w:rsidP="002E6E3E">
      <w:pPr>
        <w:rPr>
          <w:del w:id="2198" w:author="Fernandes, Richard" w:date="2019-01-02T16:46:00Z"/>
        </w:rPr>
      </w:pPr>
      <w:del w:id="2199" w:author="Fernandes, Richard" w:date="2019-01-02T16:46:00Z">
        <w:r w:rsidDel="00CA046B">
          <w:delText>In addition to code and numerical vlaidtaion rules within each process the system will also require an end-to-end validation function.  The purpose of this validation function is to provide an estimate of the VPI performance if it were to be externally validate using accepted (e.g. CEOS) stdnards.  Standards are available for fAPAR validation from CEOS and will be applied to the fAPAR time series and then propagated into estimates of uncertainties for monthly VPI anomalies.  Validation requires a reference dataset.  Ideally, input reference datsets (e.g. from field sites) would be available.  We e4xpect this will not be the case.  Rather, validation will be performed against pub;lsihed regional fAPAR time series (see input SDRs) and additional performance assessment will be perfo9rmed in terms of deviation from climatologies of fAPA</w:delText>
        </w:r>
        <w:r w:rsidR="002E4A5B" w:rsidDel="00CA046B">
          <w:delText xml:space="preserve">R and anomalies.  </w:delText>
        </w:r>
        <w:r w:rsidDel="00CA046B">
          <w:delText>Both validation processes will  provide outputs that will be summarized as monthly data quality layers provided with output Level III products.</w:delText>
        </w:r>
      </w:del>
    </w:p>
    <w:p w:rsidR="005A36FC" w:rsidDel="00CA046B" w:rsidRDefault="005A36FC" w:rsidP="002E6E3E">
      <w:pPr>
        <w:rPr>
          <w:del w:id="2200" w:author="Fernandes, Richard" w:date="2019-01-02T16:46:00Z"/>
        </w:rPr>
      </w:pPr>
    </w:p>
    <w:p w:rsidR="005A36FC" w:rsidDel="00CA046B" w:rsidRDefault="005A36FC" w:rsidP="0002742A">
      <w:pPr>
        <w:pStyle w:val="Heading4"/>
        <w:rPr>
          <w:del w:id="2201" w:author="Fernandes, Richard" w:date="2019-01-02T16:46:00Z"/>
        </w:rPr>
      </w:pPr>
      <w:del w:id="2202" w:author="Fernandes, Richard" w:date="2019-01-02T16:46:00Z">
        <w:r w:rsidDel="00CA046B">
          <w:delText>Input</w:delText>
        </w:r>
      </w:del>
    </w:p>
    <w:p w:rsidR="005A36FC" w:rsidDel="00CA046B" w:rsidRDefault="005A36FC" w:rsidP="002E6E3E">
      <w:pPr>
        <w:rPr>
          <w:del w:id="2203" w:author="Fernandes, Richard" w:date="2019-01-02T16:46:00Z"/>
        </w:rPr>
      </w:pPr>
    </w:p>
    <w:p w:rsidR="005A36FC" w:rsidDel="00CA046B" w:rsidRDefault="005A36FC" w:rsidP="002E6E3E">
      <w:pPr>
        <w:rPr>
          <w:del w:id="2204" w:author="Fernandes, Richard" w:date="2019-01-02T16:46:00Z"/>
        </w:rPr>
      </w:pPr>
      <w:del w:id="2205" w:author="Fernandes, Richard" w:date="2019-01-02T16:46:00Z">
        <w:r w:rsidDel="00CA046B">
          <w:delText>The system input is a set of rules to look for specified granules on a daily basis and move the granules to a designated cache to support processing.   Requirements for daily processing imply that this step be completed within approximately 12 hours.  Moreover, level 3 processing will in some cases require a cache of over 1 calendar year of granules (e.g. for ancillary data, CDRs and low resolution satellite imagery) .  These requirements suggest that:</w:delText>
        </w:r>
      </w:del>
    </w:p>
    <w:p w:rsidR="005A36FC" w:rsidDel="00CA046B" w:rsidRDefault="005A36FC" w:rsidP="002E6E3E">
      <w:pPr>
        <w:rPr>
          <w:del w:id="2206" w:author="Fernandes, Richard" w:date="2019-01-02T16:46:00Z"/>
        </w:rPr>
      </w:pPr>
    </w:p>
    <w:p w:rsidR="005A36FC" w:rsidDel="00CA046B" w:rsidRDefault="005A36FC" w:rsidP="005A36FC">
      <w:pPr>
        <w:pStyle w:val="ListParagraph"/>
        <w:numPr>
          <w:ilvl w:val="0"/>
          <w:numId w:val="8"/>
        </w:numPr>
        <w:rPr>
          <w:del w:id="2207" w:author="Fernandes, Richard" w:date="2019-01-02T16:46:00Z"/>
        </w:rPr>
      </w:pPr>
      <w:del w:id="2208" w:author="Fernandes, Richard" w:date="2019-01-02T16:46:00Z">
        <w:r w:rsidDel="00CA046B">
          <w:delText xml:space="preserve"> Existing long term archives should be exploited for input data by placing the level 1 and 3 processors in a shared network environment.</w:delText>
        </w:r>
      </w:del>
    </w:p>
    <w:p w:rsidR="005A36FC" w:rsidDel="00CA046B" w:rsidRDefault="005A36FC" w:rsidP="005A36FC">
      <w:pPr>
        <w:pStyle w:val="ListParagraph"/>
        <w:numPr>
          <w:ilvl w:val="0"/>
          <w:numId w:val="8"/>
        </w:numPr>
        <w:rPr>
          <w:del w:id="2209" w:author="Fernandes, Richard" w:date="2019-01-02T16:46:00Z"/>
        </w:rPr>
      </w:pPr>
      <w:del w:id="2210" w:author="Fernandes, Richard" w:date="2019-01-02T16:46:00Z">
        <w:r w:rsidDel="00CA046B">
          <w:delText xml:space="preserve"> Level 1 processors should be placed within high throughput networks containing large volume input granules.</w:delText>
        </w:r>
      </w:del>
    </w:p>
    <w:p w:rsidR="005A36FC" w:rsidDel="00CA046B" w:rsidRDefault="005A36FC" w:rsidP="005A36FC">
      <w:pPr>
        <w:rPr>
          <w:del w:id="2211" w:author="Fernandes, Richard" w:date="2019-01-02T16:46:00Z"/>
        </w:rPr>
      </w:pPr>
    </w:p>
    <w:p w:rsidR="005A36FC" w:rsidDel="00CA046B" w:rsidRDefault="005A36FC" w:rsidP="005A36FC">
      <w:pPr>
        <w:rPr>
          <w:del w:id="2212" w:author="Fernandes, Richard" w:date="2019-01-02T16:46:00Z"/>
        </w:rPr>
      </w:pPr>
      <w:del w:id="2213" w:author="Fernandes, Richard" w:date="2019-01-02T16:46:00Z">
        <w:r w:rsidDel="00CA046B">
          <w:delText>These requirements suggest that the system input should where possible prioritize sources with high bandwidth to processors.</w:delText>
        </w:r>
      </w:del>
    </w:p>
    <w:p w:rsidR="005A36FC" w:rsidDel="00CA046B" w:rsidRDefault="005A36FC" w:rsidP="005A36FC">
      <w:pPr>
        <w:rPr>
          <w:del w:id="2214" w:author="Fernandes, Richard" w:date="2019-01-02T16:46:00Z"/>
        </w:rPr>
      </w:pPr>
    </w:p>
    <w:p w:rsidR="005A36FC" w:rsidDel="00CA046B" w:rsidRDefault="002D26C2" w:rsidP="0002742A">
      <w:pPr>
        <w:pStyle w:val="Heading4"/>
        <w:rPr>
          <w:del w:id="2215" w:author="Fernandes, Richard" w:date="2019-01-02T16:46:00Z"/>
        </w:rPr>
      </w:pPr>
      <w:del w:id="2216" w:author="Fernandes, Richard" w:date="2019-01-02T16:46:00Z">
        <w:r w:rsidDel="00CA046B">
          <w:delText>Processing</w:delText>
        </w:r>
      </w:del>
    </w:p>
    <w:p w:rsidR="002D26C2" w:rsidDel="00CA046B" w:rsidRDefault="002D26C2" w:rsidP="005A36FC">
      <w:pPr>
        <w:rPr>
          <w:del w:id="2217" w:author="Fernandes, Richard" w:date="2019-01-02T16:46:00Z"/>
        </w:rPr>
      </w:pPr>
    </w:p>
    <w:p w:rsidR="002D26C2" w:rsidDel="00CA046B" w:rsidRDefault="002D26C2" w:rsidP="005A36FC">
      <w:pPr>
        <w:rPr>
          <w:del w:id="2218" w:author="Fernandes, Richard" w:date="2019-01-02T16:46:00Z"/>
        </w:rPr>
      </w:pPr>
      <w:del w:id="2219" w:author="Fernandes, Richard" w:date="2019-01-02T16:46:00Z">
        <w:r w:rsidDel="00CA046B">
          <w:lastRenderedPageBreak/>
          <w:delText xml:space="preserve">System processing involves fairly well defined satellite image processing functions to produce Level I </w:delText>
        </w:r>
        <w:r w:rsidR="0002742A" w:rsidDel="00CA046B">
          <w:delText>radiome</w:delText>
        </w:r>
        <w:r w:rsidDel="00CA046B">
          <w:delText xml:space="preserve">teric and geometrically standardized raster products as well as Level II geophysical products (TOC reflectance and fAPAR) with a one to one mapping with input SDRs.  </w:delText>
        </w:r>
      </w:del>
    </w:p>
    <w:p w:rsidR="002A3D67" w:rsidDel="00CA046B" w:rsidRDefault="002A3D67" w:rsidP="002E6E3E">
      <w:pPr>
        <w:rPr>
          <w:del w:id="2220" w:author="Fernandes, Richard" w:date="2019-01-02T16:46:00Z"/>
        </w:rPr>
      </w:pPr>
    </w:p>
    <w:p w:rsidR="005F2D78" w:rsidDel="00CA046B" w:rsidRDefault="002D26C2" w:rsidP="0002742A">
      <w:pPr>
        <w:pStyle w:val="Heading5"/>
        <w:rPr>
          <w:del w:id="2221" w:author="Fernandes, Richard" w:date="2019-01-02T16:46:00Z"/>
        </w:rPr>
      </w:pPr>
      <w:del w:id="2222" w:author="Fernandes, Richard" w:date="2019-01-02T16:46:00Z">
        <w:r w:rsidDel="00CA046B">
          <w:delText>Level 1 Algorithms</w:delText>
        </w:r>
      </w:del>
    </w:p>
    <w:p w:rsidR="005F2D78" w:rsidDel="00CA046B" w:rsidRDefault="005F2D78" w:rsidP="002E6E3E">
      <w:pPr>
        <w:rPr>
          <w:del w:id="2223" w:author="Fernandes, Richard" w:date="2019-01-02T16:46:00Z"/>
        </w:rPr>
      </w:pPr>
    </w:p>
    <w:p w:rsidR="002D26C2" w:rsidDel="00CA046B" w:rsidRDefault="002D26C2" w:rsidP="002E6E3E">
      <w:pPr>
        <w:rPr>
          <w:del w:id="2224" w:author="Fernandes, Richard" w:date="2019-01-02T16:46:00Z"/>
        </w:rPr>
      </w:pPr>
      <w:del w:id="2225" w:author="Fernandes, Richard" w:date="2019-01-02T16:46:00Z">
        <w:r w:rsidDel="00CA046B">
          <w:delText xml:space="preserve">The Level 1 processor applies both mandatory (and if selected by the control algorithm) and optional </w:delText>
        </w:r>
        <w:r w:rsidR="00216743" w:rsidDel="00CA046B">
          <w:delText>algorithms to prepare SDR granules for the Level II processor.  Granules are deleted if they are not processe to a specified standard (e.g. cloud free area) or when instructed by the Level 2 processor.  Depending on the SDR, if the Level I output is deleted the Level 1 processor may also delete the input SDR from the disk cache.</w:delText>
        </w:r>
      </w:del>
    </w:p>
    <w:p w:rsidR="002D26C2" w:rsidDel="00CA046B" w:rsidRDefault="002D26C2" w:rsidP="006F61E4">
      <w:pPr>
        <w:pStyle w:val="ListParagraph"/>
        <w:numPr>
          <w:ilvl w:val="0"/>
          <w:numId w:val="4"/>
        </w:numPr>
        <w:rPr>
          <w:del w:id="2226" w:author="Fernandes, Richard" w:date="2019-01-02T16:46:00Z"/>
        </w:rPr>
      </w:pPr>
      <w:del w:id="2227" w:author="Fernandes, Richard" w:date="2019-01-02T16:46:00Z">
        <w:r w:rsidDel="00CA046B">
          <w:delText>TOA processor.  To permit direct comparison between products (e.g. for geometric refinement) all products are to be converted to top of atmosphere reflectance.</w:delText>
        </w:r>
      </w:del>
    </w:p>
    <w:p w:rsidR="006F61E4" w:rsidDel="00CA046B" w:rsidRDefault="00EA11AE" w:rsidP="006F61E4">
      <w:pPr>
        <w:pStyle w:val="ListParagraph"/>
        <w:numPr>
          <w:ilvl w:val="0"/>
          <w:numId w:val="4"/>
        </w:numPr>
        <w:rPr>
          <w:del w:id="2228" w:author="Fernandes, Richard" w:date="2019-01-02T16:46:00Z"/>
        </w:rPr>
      </w:pPr>
      <w:del w:id="2229" w:author="Fernandes, Richard" w:date="2019-01-02T16:46:00Z">
        <w:r w:rsidDel="00CA046B">
          <w:delText xml:space="preserve">Snow mask processor.  The VPI is defined for snow free samples only.  The snow mask processor ingests input snow cover data to apply this requirement.  Three inputs to the processor are the SDR snow mask (if it exists or can be produced using a specified Level 2 algorithm), the MODIS snow cover mask, the NOAA Autosnow mask.  Three masks are used since the SDR mask may be of unverified performance, the MODIS mask is verified but applies only to cloud free conditions and the Autosnow mask is an all sky estimate but problematic during melt conditions.  </w:delText>
        </w:r>
        <w:r w:rsidR="006F61E4" w:rsidDel="00CA046B">
          <w:delText>Hence, the voting of the three masks is recorded as the #votes and #abstainments.  This information is appended to each fAPAR estimate for use in monthly aggregations.   A fractional vote is used for products like the CCRS MODIS SDR that includes a snow confidence index.</w:delText>
        </w:r>
      </w:del>
    </w:p>
    <w:p w:rsidR="006F61E4" w:rsidDel="00CA046B" w:rsidRDefault="006F61E4" w:rsidP="006F61E4">
      <w:pPr>
        <w:pStyle w:val="ListParagraph"/>
        <w:numPr>
          <w:ilvl w:val="0"/>
          <w:numId w:val="4"/>
        </w:numPr>
        <w:rPr>
          <w:del w:id="2230" w:author="Fernandes, Richard" w:date="2019-01-02T16:46:00Z"/>
        </w:rPr>
      </w:pPr>
      <w:del w:id="2231" w:author="Fernandes, Richard" w:date="2019-01-02T16:46:00Z">
        <w:r w:rsidDel="00CA046B">
          <w:delText>Cloud mask processor.  All SDRs used in fAPAR algorithms are required to have internal cloud masks.  To further reduce uncertainty in cloud identification two cloud processors are specified.</w:delText>
        </w:r>
      </w:del>
    </w:p>
    <w:p w:rsidR="006F61E4" w:rsidDel="00CA046B" w:rsidRDefault="006F61E4" w:rsidP="006F61E4">
      <w:pPr>
        <w:pStyle w:val="ListParagraph"/>
        <w:numPr>
          <w:ilvl w:val="1"/>
          <w:numId w:val="4"/>
        </w:numPr>
        <w:rPr>
          <w:del w:id="2232" w:author="Fernandes, Richard" w:date="2019-01-02T16:46:00Z"/>
        </w:rPr>
      </w:pPr>
      <w:del w:id="2233" w:author="Fernandes, Richard" w:date="2019-01-02T16:46:00Z">
        <w:r w:rsidDel="00CA046B">
          <w:delText xml:space="preserve">Level 2 processor – a Machine learning algorithm is applied to a reference dataset (e.g. the CCRS or NASA  MODIS dataset) on a monthly basis to relate MODIS reflectance to cloud probability.  The </w:delText>
        </w:r>
        <w:r w:rsidR="0002742A" w:rsidDel="00CA046B">
          <w:delText>MODIS</w:delText>
        </w:r>
        <w:r w:rsidDel="00CA046B">
          <w:delText xml:space="preserve"> reflectance processor is then applied to translate this processor to a target SDR.</w:delText>
        </w:r>
      </w:del>
    </w:p>
    <w:p w:rsidR="006F61E4" w:rsidDel="00CA046B" w:rsidRDefault="006F61E4" w:rsidP="006F61E4">
      <w:pPr>
        <w:pStyle w:val="ListParagraph"/>
        <w:numPr>
          <w:ilvl w:val="1"/>
          <w:numId w:val="4"/>
        </w:numPr>
        <w:rPr>
          <w:del w:id="2234" w:author="Fernandes, Richard" w:date="2019-01-02T16:46:00Z"/>
        </w:rPr>
      </w:pPr>
      <w:del w:id="2235" w:author="Fernandes, Richard" w:date="2019-01-02T16:46:00Z">
        <w:r w:rsidDel="00CA046B">
          <w:delText xml:space="preserve">Level 3 processor – for dense time series (daily observations) , a recursive rank filter is applied to the output of the level 2 processor to identify high confidence clear sky measurements. </w:delText>
        </w:r>
      </w:del>
    </w:p>
    <w:p w:rsidR="002D26C2" w:rsidDel="00CA046B" w:rsidRDefault="002D26C2" w:rsidP="002D26C2">
      <w:pPr>
        <w:pStyle w:val="ListParagraph"/>
        <w:numPr>
          <w:ilvl w:val="0"/>
          <w:numId w:val="4"/>
        </w:numPr>
        <w:rPr>
          <w:del w:id="2236" w:author="Fernandes, Richard" w:date="2019-01-02T16:46:00Z"/>
        </w:rPr>
      </w:pPr>
      <w:del w:id="2237" w:author="Fernandes, Richard" w:date="2019-01-02T16:46:00Z">
        <w:r w:rsidDel="00CA046B">
          <w:delText xml:space="preserve">Geometric processor.  An optional geometric processor will be defined to increase the geometric precision of products as required.  The processor will use composites of MSI TOA imagery as base images.  These composites will be used to match with input imagery by adjusting for the relative difference in sensor spatial sampling and point spread functions and then applying the SURF algorithm to find matching tie points.  A standard low order rational polynomial warping will then be applied to adjust for geometric mismatch.      </w:delText>
        </w:r>
      </w:del>
    </w:p>
    <w:p w:rsidR="005F2D78" w:rsidDel="00CA046B" w:rsidRDefault="00EA11AE" w:rsidP="00EA11AE">
      <w:pPr>
        <w:pStyle w:val="ListParagraph"/>
        <w:rPr>
          <w:del w:id="2238" w:author="Fernandes, Richard" w:date="2019-01-02T16:46:00Z"/>
        </w:rPr>
      </w:pPr>
      <w:del w:id="2239" w:author="Fernandes, Richard" w:date="2019-01-02T16:46:00Z">
        <w:r w:rsidDel="00CA046B">
          <w:delText xml:space="preserve">  </w:delText>
        </w:r>
      </w:del>
    </w:p>
    <w:p w:rsidR="002D26C2" w:rsidDel="00CA046B" w:rsidRDefault="002D26C2" w:rsidP="0002742A">
      <w:pPr>
        <w:pStyle w:val="Heading5"/>
        <w:rPr>
          <w:del w:id="2240" w:author="Fernandes, Richard" w:date="2019-01-02T16:46:00Z"/>
        </w:rPr>
      </w:pPr>
      <w:del w:id="2241" w:author="Fernandes, Richard" w:date="2019-01-02T16:46:00Z">
        <w:r w:rsidDel="00CA046B">
          <w:lastRenderedPageBreak/>
          <w:delText>Level 2 Algorithms</w:delText>
        </w:r>
      </w:del>
    </w:p>
    <w:p w:rsidR="002D26C2" w:rsidDel="00CA046B" w:rsidRDefault="002D26C2" w:rsidP="002D26C2">
      <w:pPr>
        <w:rPr>
          <w:del w:id="2242" w:author="Fernandes, Richard" w:date="2019-01-02T16:46:00Z"/>
        </w:rPr>
      </w:pPr>
    </w:p>
    <w:p w:rsidR="002D26C2" w:rsidDel="00CA046B" w:rsidRDefault="002D26C2" w:rsidP="002D26C2">
      <w:pPr>
        <w:rPr>
          <w:del w:id="2243" w:author="Fernandes, Richard" w:date="2019-01-02T16:46:00Z"/>
        </w:rPr>
      </w:pPr>
      <w:del w:id="2244" w:author="Fernandes, Richard" w:date="2019-01-02T16:46:00Z">
        <w:r w:rsidDel="00CA046B">
          <w:delText>The Level 2 processor will apply algorithms to available input data on a granule basis.  After a granule is processed with all suitable algorithms a message will be logged to the Level 1 processor.</w:delText>
        </w:r>
        <w:r w:rsidR="00216743" w:rsidDel="00CA046B">
          <w:delText xml:space="preserve">  Additionally, upon a signal of completed processing from the Level 2 processor the output granules for a given month will be moved to archiver and deleted from the disk cache.</w:delText>
        </w:r>
      </w:del>
    </w:p>
    <w:p w:rsidR="002D26C2" w:rsidDel="00CA046B" w:rsidRDefault="002D26C2" w:rsidP="002D26C2">
      <w:pPr>
        <w:pStyle w:val="ListParagraph"/>
        <w:numPr>
          <w:ilvl w:val="0"/>
          <w:numId w:val="9"/>
        </w:numPr>
        <w:rPr>
          <w:del w:id="2245" w:author="Fernandes, Richard" w:date="2019-01-02T16:46:00Z"/>
        </w:rPr>
      </w:pPr>
      <w:del w:id="2246" w:author="Fernandes, Richard" w:date="2019-01-02T16:46:00Z">
        <w:r w:rsidDel="00CA046B">
          <w:delText>TOA to TOC conversion.  The TOC conversion algorithm is based on assuming a specified correct surface reflectance SDR together with a specified BRDF SDR.  Currently these correspond to the MODIS MOD09A1 and MODIS MODxx products.  The algorithm uses spatially and spectrally matched TOA radiances from an input SDR with the MODIS products to produce the equivanet TOC reflectance estimate using a ML processor trained on demand.  The processor is then appended to the input granule for future application.  The processor is initialized using estimated for similar conditions from the prrviously processed granules.</w:delText>
        </w:r>
      </w:del>
    </w:p>
    <w:p w:rsidR="005F2D78" w:rsidDel="00CA046B" w:rsidRDefault="002D26C2" w:rsidP="0002742A">
      <w:pPr>
        <w:pStyle w:val="Heading5"/>
        <w:rPr>
          <w:del w:id="2247" w:author="Fernandes, Richard" w:date="2019-01-02T16:46:00Z"/>
        </w:rPr>
      </w:pPr>
      <w:del w:id="2248" w:author="Fernandes, Richard" w:date="2019-01-02T16:46:00Z">
        <w:r w:rsidDel="00CA046B">
          <w:delText xml:space="preserve">fAPAR Algorithm </w:delText>
        </w:r>
      </w:del>
    </w:p>
    <w:p w:rsidR="002E4A5B" w:rsidRPr="002E4A5B" w:rsidDel="00CA046B" w:rsidRDefault="002E4A5B" w:rsidP="002E4A5B">
      <w:pPr>
        <w:rPr>
          <w:del w:id="2249" w:author="Fernandes, Richard" w:date="2019-01-02T16:46:00Z"/>
        </w:rPr>
      </w:pPr>
    </w:p>
    <w:p w:rsidR="005F2D78" w:rsidDel="00CA046B" w:rsidRDefault="005F2D78" w:rsidP="002E6E3E">
      <w:pPr>
        <w:rPr>
          <w:del w:id="2250" w:author="Fernandes, Richard" w:date="2019-01-02T16:46:00Z"/>
        </w:rPr>
      </w:pPr>
      <w:del w:id="2251" w:author="Fernandes, Richard" w:date="2019-01-02T16:46:00Z">
        <w:r w:rsidDel="00CA046B">
          <w:delText>fAPAR will be estimated using implementations as specified using one of three classes of inputs:</w:delText>
        </w:r>
      </w:del>
    </w:p>
    <w:p w:rsidR="005F2D78" w:rsidDel="00CA046B" w:rsidRDefault="005F2D78" w:rsidP="005F2D78">
      <w:pPr>
        <w:pStyle w:val="ListParagraph"/>
        <w:numPr>
          <w:ilvl w:val="0"/>
          <w:numId w:val="3"/>
        </w:numPr>
        <w:rPr>
          <w:del w:id="2252" w:author="Fernandes, Richard" w:date="2019-01-02T16:46:00Z"/>
        </w:rPr>
      </w:pPr>
      <w:del w:id="2253" w:author="Fernandes, Richard" w:date="2019-01-02T16:46:00Z">
        <w:r w:rsidDel="00CA046B">
          <w:delText>TOA radiance</w:delText>
        </w:r>
      </w:del>
    </w:p>
    <w:p w:rsidR="00EA11AE" w:rsidDel="00CA046B" w:rsidRDefault="00EA11AE" w:rsidP="00EA11AE">
      <w:pPr>
        <w:pStyle w:val="ListParagraph"/>
        <w:numPr>
          <w:ilvl w:val="1"/>
          <w:numId w:val="3"/>
        </w:numPr>
        <w:rPr>
          <w:del w:id="2254" w:author="Fernandes, Richard" w:date="2019-01-02T16:46:00Z"/>
        </w:rPr>
      </w:pPr>
      <w:del w:id="2255" w:author="Fernandes, Richard" w:date="2019-01-02T16:46:00Z">
        <w:r w:rsidDel="00CA046B">
          <w:delText>MGVI</w:delText>
        </w:r>
      </w:del>
    </w:p>
    <w:p w:rsidR="00EA11AE" w:rsidDel="00CA046B" w:rsidRDefault="00EA11AE" w:rsidP="00EA11AE">
      <w:pPr>
        <w:pStyle w:val="ListParagraph"/>
        <w:numPr>
          <w:ilvl w:val="1"/>
          <w:numId w:val="3"/>
        </w:numPr>
        <w:rPr>
          <w:del w:id="2256" w:author="Fernandes, Richard" w:date="2019-01-02T16:46:00Z"/>
        </w:rPr>
      </w:pPr>
      <w:del w:id="2257" w:author="Fernandes, Richard" w:date="2019-01-02T16:46:00Z">
        <w:r w:rsidDel="00CA046B">
          <w:delText>INRA TOA</w:delText>
        </w:r>
      </w:del>
    </w:p>
    <w:p w:rsidR="005F2D78" w:rsidDel="00CA046B" w:rsidRDefault="002D26C2" w:rsidP="005F2D78">
      <w:pPr>
        <w:pStyle w:val="ListParagraph"/>
        <w:numPr>
          <w:ilvl w:val="0"/>
          <w:numId w:val="3"/>
        </w:numPr>
        <w:rPr>
          <w:del w:id="2258" w:author="Fernandes, Richard" w:date="2019-01-02T16:46:00Z"/>
        </w:rPr>
      </w:pPr>
      <w:del w:id="2259" w:author="Fernandes, Richard" w:date="2019-01-02T16:46:00Z">
        <w:r w:rsidDel="00CA046B">
          <w:delText xml:space="preserve">TOC </w:delText>
        </w:r>
        <w:r w:rsidR="005F2D78" w:rsidDel="00CA046B">
          <w:delText>reflectance</w:delText>
        </w:r>
      </w:del>
    </w:p>
    <w:p w:rsidR="00EA11AE" w:rsidDel="00CA046B" w:rsidRDefault="00EA11AE" w:rsidP="00EA11AE">
      <w:pPr>
        <w:pStyle w:val="ListParagraph"/>
        <w:numPr>
          <w:ilvl w:val="1"/>
          <w:numId w:val="3"/>
        </w:numPr>
        <w:rPr>
          <w:del w:id="2260" w:author="Fernandes, Richard" w:date="2019-01-02T16:46:00Z"/>
        </w:rPr>
      </w:pPr>
      <w:del w:id="2261" w:author="Fernandes, Richard" w:date="2019-01-02T16:46:00Z">
        <w:r w:rsidDel="00CA046B">
          <w:delText>INRA TOC</w:delText>
        </w:r>
      </w:del>
    </w:p>
    <w:p w:rsidR="00EA11AE" w:rsidDel="00CA046B" w:rsidRDefault="00EA11AE" w:rsidP="00EA11AE">
      <w:pPr>
        <w:pStyle w:val="ListParagraph"/>
        <w:numPr>
          <w:ilvl w:val="1"/>
          <w:numId w:val="3"/>
        </w:numPr>
        <w:rPr>
          <w:del w:id="2262" w:author="Fernandes, Richard" w:date="2019-01-02T16:46:00Z"/>
        </w:rPr>
      </w:pPr>
      <w:del w:id="2263" w:author="Fernandes, Richard" w:date="2019-01-02T16:46:00Z">
        <w:r w:rsidDel="00CA046B">
          <w:delText>MODIS backup</w:delText>
        </w:r>
      </w:del>
    </w:p>
    <w:p w:rsidR="00EA11AE" w:rsidDel="00CA046B" w:rsidRDefault="00EA11AE" w:rsidP="00EA11AE">
      <w:pPr>
        <w:pStyle w:val="ListParagraph"/>
        <w:numPr>
          <w:ilvl w:val="1"/>
          <w:numId w:val="3"/>
        </w:numPr>
        <w:rPr>
          <w:del w:id="2264" w:author="Fernandes, Richard" w:date="2019-01-02T16:46:00Z"/>
        </w:rPr>
      </w:pPr>
      <w:del w:id="2265" w:author="Fernandes, Richard" w:date="2019-01-02T16:46:00Z">
        <w:r w:rsidDel="00CA046B">
          <w:delText>MODLAND emulated – corresponding to the MODIS algorithm emulated using a machine learning processor</w:delText>
        </w:r>
      </w:del>
    </w:p>
    <w:p w:rsidR="005F2D78" w:rsidDel="00CA046B" w:rsidRDefault="005F2D78" w:rsidP="005F2D78">
      <w:pPr>
        <w:pStyle w:val="ListParagraph"/>
        <w:numPr>
          <w:ilvl w:val="0"/>
          <w:numId w:val="3"/>
        </w:numPr>
        <w:rPr>
          <w:del w:id="2266" w:author="Fernandes, Richard" w:date="2019-01-02T16:46:00Z"/>
        </w:rPr>
      </w:pPr>
      <w:del w:id="2267" w:author="Fernandes, Richard" w:date="2019-01-02T16:46:00Z">
        <w:r w:rsidDel="00CA046B">
          <w:delText xml:space="preserve">fAPAR CDRs and MDRs </w:delText>
        </w:r>
      </w:del>
    </w:p>
    <w:p w:rsidR="006F61E4" w:rsidDel="00CA046B" w:rsidRDefault="006F61E4" w:rsidP="006F61E4">
      <w:pPr>
        <w:pStyle w:val="ListParagraph"/>
        <w:numPr>
          <w:ilvl w:val="1"/>
          <w:numId w:val="3"/>
        </w:numPr>
        <w:rPr>
          <w:del w:id="2268" w:author="Fernandes, Richard" w:date="2019-01-02T16:46:00Z"/>
        </w:rPr>
      </w:pPr>
      <w:del w:id="2269" w:author="Fernandes, Richard" w:date="2019-01-02T16:46:00Z">
        <w:r w:rsidDel="00CA046B">
          <w:delText>ML algorithms will be applied to relate fAPAR from input CDRs and MDRs without input TOA and TOC reflectances.</w:delText>
        </w:r>
      </w:del>
    </w:p>
    <w:p w:rsidR="006F61E4" w:rsidDel="00CA046B" w:rsidRDefault="00777494" w:rsidP="00777494">
      <w:pPr>
        <w:pStyle w:val="ListParagraph"/>
        <w:numPr>
          <w:ilvl w:val="1"/>
          <w:numId w:val="3"/>
        </w:numPr>
        <w:rPr>
          <w:del w:id="2270" w:author="Fernandes, Richard" w:date="2019-01-02T16:46:00Z"/>
        </w:rPr>
      </w:pPr>
      <w:del w:id="2271" w:author="Fernandes, Richard" w:date="2019-01-02T16:46:00Z">
        <w:r w:rsidDel="00CA046B">
          <w:delText>ML algorithms will be applied to relate fAPAR from input CDRs and MDRs with input TOA and TOC reflectances.</w:delText>
        </w:r>
      </w:del>
    </w:p>
    <w:p w:rsidR="002E4A5B" w:rsidDel="00CA046B" w:rsidRDefault="002E4A5B" w:rsidP="002E4A5B">
      <w:pPr>
        <w:pStyle w:val="ListParagraph"/>
        <w:ind w:left="1440"/>
        <w:rPr>
          <w:del w:id="2272" w:author="Fernandes, Richard" w:date="2019-01-02T16:46:00Z"/>
        </w:rPr>
      </w:pPr>
    </w:p>
    <w:p w:rsidR="00777494" w:rsidDel="00CA046B" w:rsidRDefault="002D26C2" w:rsidP="002E4A5B">
      <w:pPr>
        <w:pStyle w:val="Heading5"/>
        <w:rPr>
          <w:del w:id="2273" w:author="Fernandes, Richard" w:date="2019-01-02T16:46:00Z"/>
        </w:rPr>
      </w:pPr>
      <w:del w:id="2274" w:author="Fernandes, Richard" w:date="2019-01-02T16:46:00Z">
        <w:r w:rsidDel="00CA046B">
          <w:delText>Level 3 Algorithms</w:delText>
        </w:r>
      </w:del>
    </w:p>
    <w:p w:rsidR="002D26C2" w:rsidDel="00CA046B" w:rsidRDefault="002D26C2" w:rsidP="002E6E3E">
      <w:pPr>
        <w:rPr>
          <w:del w:id="2275" w:author="Fernandes, Richard" w:date="2019-01-02T16:46:00Z"/>
        </w:rPr>
      </w:pPr>
    </w:p>
    <w:p w:rsidR="002D26C2" w:rsidDel="00CA046B" w:rsidRDefault="002D26C2" w:rsidP="002E6E3E">
      <w:pPr>
        <w:rPr>
          <w:del w:id="2276" w:author="Fernandes, Richard" w:date="2019-01-02T16:46:00Z"/>
        </w:rPr>
      </w:pPr>
      <w:del w:id="2277" w:author="Fernandes, Richard" w:date="2019-01-02T16:46:00Z">
        <w:r w:rsidDel="00CA046B">
          <w:delText>Level 3 algorithms are required to produce VPI time series from input Level 2 fAPAR products.</w:delText>
        </w:r>
        <w:r w:rsidR="00216743" w:rsidDel="00CA046B">
          <w:delText xml:space="preserve">  Level 3 algorithks ingest the daily fAPAR as well as historical fAPAR and MDRs.  </w:delText>
        </w:r>
      </w:del>
    </w:p>
    <w:p w:rsidR="00777494" w:rsidDel="00CA046B" w:rsidRDefault="00777494" w:rsidP="002E6E3E">
      <w:pPr>
        <w:rPr>
          <w:del w:id="2278" w:author="Fernandes, Richard" w:date="2019-01-02T16:46:00Z"/>
        </w:rPr>
      </w:pPr>
      <w:del w:id="2279" w:author="Fernandes, Richard" w:date="2019-01-02T16:46:00Z">
        <w:r w:rsidDel="00CA046B">
          <w:delText xml:space="preserve">Analyses use as input shadow and snow free clear sky measurements based on a specified cloud and snow masking confidence level.  </w:delText>
        </w:r>
      </w:del>
    </w:p>
    <w:p w:rsidR="00777494" w:rsidDel="00CA046B" w:rsidRDefault="00777494" w:rsidP="002E6E3E">
      <w:pPr>
        <w:rPr>
          <w:del w:id="2280" w:author="Fernandes, Richard" w:date="2019-01-02T16:46:00Z"/>
        </w:rPr>
      </w:pPr>
      <w:del w:id="2281" w:author="Fernandes, Richard" w:date="2019-01-02T16:46:00Z">
        <w:r w:rsidDel="00CA046B">
          <w:lastRenderedPageBreak/>
          <w:delText>The estimation of expected value of monthly fAPAR can proceed using</w:delText>
        </w:r>
      </w:del>
    </w:p>
    <w:p w:rsidR="00777494" w:rsidDel="00CA046B" w:rsidRDefault="00777494" w:rsidP="00777494">
      <w:pPr>
        <w:pStyle w:val="ListParagraph"/>
        <w:numPr>
          <w:ilvl w:val="0"/>
          <w:numId w:val="5"/>
        </w:numPr>
        <w:rPr>
          <w:del w:id="2282" w:author="Fernandes, Richard" w:date="2019-01-02T16:46:00Z"/>
        </w:rPr>
      </w:pPr>
      <w:del w:id="2283" w:author="Fernandes, Richard" w:date="2019-01-02T16:46:00Z">
        <w:r w:rsidDel="00CA046B">
          <w:delText xml:space="preserve"> Only available input from the algorithm.</w:delText>
        </w:r>
      </w:del>
    </w:p>
    <w:p w:rsidR="00777494" w:rsidDel="00CA046B" w:rsidRDefault="00777494" w:rsidP="00777494">
      <w:pPr>
        <w:pStyle w:val="ListParagraph"/>
        <w:numPr>
          <w:ilvl w:val="0"/>
          <w:numId w:val="5"/>
        </w:numPr>
        <w:rPr>
          <w:del w:id="2284" w:author="Fernandes, Richard" w:date="2019-01-02T16:46:00Z"/>
        </w:rPr>
      </w:pPr>
      <w:del w:id="2285" w:author="Fernandes, Richard" w:date="2019-01-02T16:46:00Z">
        <w:r w:rsidDel="00CA046B">
          <w:delText xml:space="preserve">Available input used to adjust a local fAPAR estimate from a reference </w:delText>
        </w:r>
        <w:r w:rsidR="00216743" w:rsidDel="00CA046B">
          <w:delText xml:space="preserve">SDR </w:delText>
        </w:r>
        <w:r w:rsidDel="00CA046B">
          <w:delText>with co-incident  dense sampling.</w:delText>
        </w:r>
      </w:del>
    </w:p>
    <w:p w:rsidR="00777494" w:rsidDel="00CA046B" w:rsidRDefault="00777494" w:rsidP="00777494">
      <w:pPr>
        <w:pStyle w:val="ListParagraph"/>
        <w:numPr>
          <w:ilvl w:val="0"/>
          <w:numId w:val="5"/>
        </w:numPr>
        <w:rPr>
          <w:del w:id="2286" w:author="Fernandes, Richard" w:date="2019-01-02T16:46:00Z"/>
        </w:rPr>
      </w:pPr>
      <w:del w:id="2287" w:author="Fernandes, Richard" w:date="2019-01-02T16:46:00Z">
        <w:r w:rsidDel="00CA046B">
          <w:delText xml:space="preserve">Available input used to adjust a local fAPAR estimate from a reference </w:delText>
        </w:r>
        <w:r w:rsidR="00216743" w:rsidDel="00CA046B">
          <w:delText xml:space="preserve">SDR </w:delText>
        </w:r>
        <w:r w:rsidDel="00CA046B">
          <w:delText>with historically co-incident  dense sampling.</w:delText>
        </w:r>
      </w:del>
    </w:p>
    <w:p w:rsidR="00777494" w:rsidDel="00CA046B" w:rsidRDefault="00216743" w:rsidP="00777494">
      <w:pPr>
        <w:rPr>
          <w:del w:id="2288" w:author="Fernandes, Richard" w:date="2019-01-02T16:46:00Z"/>
        </w:rPr>
      </w:pPr>
      <w:del w:id="2289" w:author="Fernandes, Richard" w:date="2019-01-02T16:46:00Z">
        <w:r w:rsidDel="00CA046B">
          <w:delText>In each case, the validation processor is used to provide a data quality layer for each monthly VPI value.  If the data quality layer is successful a message is passed to the Level II processor to move products to a long term archive.    If the VPI quality indicator for a month is unacceptable an exc</w:delText>
        </w:r>
        <w:r w:rsidR="0002742A" w:rsidDel="00CA046B">
          <w:delText>eption is sent to the validatio</w:delText>
        </w:r>
        <w:r w:rsidDel="00CA046B">
          <w:delText>n processor that then either releases the exception (e.g. if there is a need to have a continuous data record even with poor data quality) or flags the issue and pauses system operation for debugging.</w:delText>
        </w:r>
      </w:del>
    </w:p>
    <w:p w:rsidR="00777494" w:rsidDel="00CA046B" w:rsidRDefault="00777494" w:rsidP="00777494">
      <w:pPr>
        <w:rPr>
          <w:del w:id="2290" w:author="Fernandes, Richard" w:date="2019-01-02T16:46:00Z"/>
        </w:rPr>
      </w:pPr>
      <w:del w:id="2291" w:author="Fernandes, Richard" w:date="2019-01-02T16:46:00Z">
        <w:r w:rsidDel="00CA046B">
          <w:delText>After monthly fAPAR estimation the VPI aggregation specification is applied to create the baseline and standardization populations and then produce standardized differences.  The specification includes:</w:delText>
        </w:r>
      </w:del>
    </w:p>
    <w:p w:rsidR="00777494" w:rsidDel="00CA046B" w:rsidRDefault="00777494" w:rsidP="00777494">
      <w:pPr>
        <w:pStyle w:val="ListParagraph"/>
        <w:numPr>
          <w:ilvl w:val="0"/>
          <w:numId w:val="6"/>
        </w:numPr>
        <w:rPr>
          <w:del w:id="2292" w:author="Fernandes, Richard" w:date="2019-01-02T16:46:00Z"/>
        </w:rPr>
      </w:pPr>
      <w:del w:id="2293" w:author="Fernandes, Richard" w:date="2019-01-02T16:46:00Z">
        <w:r w:rsidDel="00CA046B">
          <w:delText xml:space="preserve"> Spatial region </w:delText>
        </w:r>
      </w:del>
    </w:p>
    <w:p w:rsidR="00777494" w:rsidDel="00CA046B" w:rsidRDefault="00777494" w:rsidP="00777494">
      <w:pPr>
        <w:pStyle w:val="ListParagraph"/>
        <w:numPr>
          <w:ilvl w:val="0"/>
          <w:numId w:val="6"/>
        </w:numPr>
        <w:rPr>
          <w:del w:id="2294" w:author="Fernandes, Richard" w:date="2019-01-02T16:46:00Z"/>
        </w:rPr>
      </w:pPr>
      <w:del w:id="2295" w:author="Fernandes, Richard" w:date="2019-01-02T16:46:00Z">
        <w:r w:rsidDel="00CA046B">
          <w:delText>Land cover groupings allowed</w:delText>
        </w:r>
      </w:del>
    </w:p>
    <w:p w:rsidR="00777494" w:rsidDel="00CA046B" w:rsidRDefault="00777494" w:rsidP="00777494">
      <w:pPr>
        <w:pStyle w:val="ListParagraph"/>
        <w:numPr>
          <w:ilvl w:val="0"/>
          <w:numId w:val="6"/>
        </w:numPr>
        <w:rPr>
          <w:del w:id="2296" w:author="Fernandes, Richard" w:date="2019-01-02T16:46:00Z"/>
        </w:rPr>
      </w:pPr>
      <w:del w:id="2297" w:author="Fernandes, Richard" w:date="2019-01-02T16:46:00Z">
        <w:r w:rsidDel="00CA046B">
          <w:delText>Disturba</w:delText>
        </w:r>
        <w:r w:rsidR="0002742A" w:rsidDel="00CA046B">
          <w:delText>n</w:delText>
        </w:r>
        <w:r w:rsidDel="00CA046B">
          <w:delText>ce status (all, undisturbed only).</w:delText>
        </w:r>
      </w:del>
    </w:p>
    <w:p w:rsidR="00777494" w:rsidDel="00CA046B" w:rsidRDefault="00777494" w:rsidP="00777494">
      <w:pPr>
        <w:pStyle w:val="ListParagraph"/>
        <w:numPr>
          <w:ilvl w:val="0"/>
          <w:numId w:val="6"/>
        </w:numPr>
        <w:rPr>
          <w:del w:id="2298" w:author="Fernandes, Richard" w:date="2019-01-02T16:46:00Z"/>
        </w:rPr>
      </w:pPr>
      <w:del w:id="2299" w:author="Fernandes, Richard" w:date="2019-01-02T16:46:00Z">
        <w:r w:rsidDel="00CA046B">
          <w:delText>Temporal region (range of years, minimum undisturbed years)</w:delText>
        </w:r>
      </w:del>
    </w:p>
    <w:p w:rsidR="00777494" w:rsidDel="00CA046B" w:rsidRDefault="004D1D1C" w:rsidP="00777494">
      <w:pPr>
        <w:pStyle w:val="ListParagraph"/>
        <w:numPr>
          <w:ilvl w:val="0"/>
          <w:numId w:val="6"/>
        </w:numPr>
        <w:rPr>
          <w:del w:id="2300" w:author="Fernandes, Richard" w:date="2019-01-02T16:46:00Z"/>
        </w:rPr>
      </w:pPr>
      <w:del w:id="2301" w:author="Fernandes, Richard" w:date="2019-01-02T16:46:00Z">
        <w:r w:rsidDel="00CA046B">
          <w:delText>Temporal category (snow and cloud free confidence)</w:delText>
        </w:r>
      </w:del>
    </w:p>
    <w:p w:rsidR="004D1D1C" w:rsidDel="00CA046B" w:rsidRDefault="004D1D1C" w:rsidP="00777494">
      <w:pPr>
        <w:pStyle w:val="ListParagraph"/>
        <w:numPr>
          <w:ilvl w:val="0"/>
          <w:numId w:val="6"/>
        </w:numPr>
        <w:rPr>
          <w:del w:id="2302" w:author="Fernandes, Richard" w:date="2019-01-02T16:46:00Z"/>
        </w:rPr>
      </w:pPr>
      <w:del w:id="2303" w:author="Fernandes, Richard" w:date="2019-01-02T16:46:00Z">
        <w:r w:rsidDel="00CA046B">
          <w:delText>Rule used for expected value computation</w:delText>
        </w:r>
      </w:del>
    </w:p>
    <w:p w:rsidR="004D1D1C" w:rsidDel="00CA046B" w:rsidRDefault="004D1D1C" w:rsidP="00777494">
      <w:pPr>
        <w:pStyle w:val="ListParagraph"/>
        <w:numPr>
          <w:ilvl w:val="0"/>
          <w:numId w:val="6"/>
        </w:numPr>
        <w:rPr>
          <w:del w:id="2304" w:author="Fernandes, Richard" w:date="2019-01-02T16:46:00Z"/>
        </w:rPr>
      </w:pPr>
      <w:del w:id="2305" w:author="Fernandes, Richard" w:date="2019-01-02T16:46:00Z">
        <w:r w:rsidDel="00CA046B">
          <w:delText>%ile range for standardization</w:delText>
        </w:r>
      </w:del>
    </w:p>
    <w:p w:rsidR="004D1D1C" w:rsidDel="00CA046B" w:rsidRDefault="004D1D1C" w:rsidP="00777494">
      <w:pPr>
        <w:pStyle w:val="ListParagraph"/>
        <w:numPr>
          <w:ilvl w:val="0"/>
          <w:numId w:val="6"/>
        </w:numPr>
        <w:rPr>
          <w:del w:id="2306" w:author="Fernandes, Richard" w:date="2019-01-02T16:46:00Z"/>
        </w:rPr>
      </w:pPr>
      <w:del w:id="2307" w:author="Fernandes, Richard" w:date="2019-01-02T16:46:00Z">
        <w:r w:rsidDel="00CA046B">
          <w:delText>Uncertainty analysis:</w:delText>
        </w:r>
      </w:del>
    </w:p>
    <w:p w:rsidR="004D1D1C" w:rsidDel="00CA046B" w:rsidRDefault="004D1D1C" w:rsidP="004D1D1C">
      <w:pPr>
        <w:pStyle w:val="ListParagraph"/>
        <w:numPr>
          <w:ilvl w:val="1"/>
          <w:numId w:val="6"/>
        </w:numPr>
        <w:rPr>
          <w:del w:id="2308" w:author="Fernandes, Richard" w:date="2019-01-02T16:46:00Z"/>
        </w:rPr>
      </w:pPr>
      <w:del w:id="2309" w:author="Fernandes, Richard" w:date="2019-01-02T16:46:00Z">
        <w:r w:rsidDel="00CA046B">
          <w:delText>Input SDR hold out fraction (will remove this % from the current month before computing anomaly for each location)</w:delText>
        </w:r>
      </w:del>
    </w:p>
    <w:p w:rsidR="004D1D1C" w:rsidDel="00CA046B" w:rsidRDefault="004D1D1C" w:rsidP="004D1D1C">
      <w:pPr>
        <w:pStyle w:val="ListParagraph"/>
        <w:numPr>
          <w:ilvl w:val="1"/>
          <w:numId w:val="6"/>
        </w:numPr>
        <w:rPr>
          <w:del w:id="2310" w:author="Fernandes, Richard" w:date="2019-01-02T16:46:00Z"/>
        </w:rPr>
      </w:pPr>
      <w:del w:id="2311" w:author="Fernandes, Richard" w:date="2019-01-02T16:46:00Z">
        <w:r w:rsidDel="00CA046B">
          <w:delText>Snow and cloud free confidence interval sensitivity</w:delText>
        </w:r>
      </w:del>
    </w:p>
    <w:p w:rsidR="004D1D1C" w:rsidDel="00CA046B" w:rsidRDefault="004D1D1C" w:rsidP="004D1D1C">
      <w:pPr>
        <w:pStyle w:val="ListParagraph"/>
        <w:numPr>
          <w:ilvl w:val="1"/>
          <w:numId w:val="6"/>
        </w:numPr>
        <w:rPr>
          <w:del w:id="2312" w:author="Fernandes, Richard" w:date="2019-01-02T16:46:00Z"/>
        </w:rPr>
      </w:pPr>
      <w:del w:id="2313" w:author="Fernandes, Richard" w:date="2019-01-02T16:46:00Z">
        <w:r w:rsidDel="00CA046B">
          <w:delText>Annual sampling sensitivity for baseline</w:delText>
        </w:r>
      </w:del>
    </w:p>
    <w:p w:rsidR="004D1D1C" w:rsidDel="00CA046B" w:rsidRDefault="004D1D1C" w:rsidP="004D1D1C">
      <w:pPr>
        <w:ind w:left="360"/>
        <w:rPr>
          <w:del w:id="2314" w:author="Fernandes, Richard" w:date="2019-01-02T16:46:00Z"/>
        </w:rPr>
      </w:pPr>
    </w:p>
    <w:p w:rsidR="004D1D1C" w:rsidDel="00CA046B" w:rsidRDefault="00216743" w:rsidP="0002742A">
      <w:pPr>
        <w:pStyle w:val="Heading3"/>
        <w:rPr>
          <w:del w:id="2315" w:author="Fernandes, Richard" w:date="2019-01-02T16:46:00Z"/>
        </w:rPr>
      </w:pPr>
      <w:del w:id="2316" w:author="Fernandes, Richard" w:date="2019-01-02T16:46:00Z">
        <w:r w:rsidDel="00CA046B">
          <w:delText>Outputs</w:delText>
        </w:r>
      </w:del>
    </w:p>
    <w:p w:rsidR="0002742A" w:rsidDel="00CA046B" w:rsidRDefault="0002742A" w:rsidP="004D1D1C">
      <w:pPr>
        <w:ind w:left="360"/>
        <w:rPr>
          <w:del w:id="2317" w:author="Fernandes, Richard" w:date="2019-01-02T16:46:00Z"/>
        </w:rPr>
      </w:pPr>
    </w:p>
    <w:p w:rsidR="00216743" w:rsidDel="00CA046B" w:rsidRDefault="00216743" w:rsidP="00216743">
      <w:pPr>
        <w:rPr>
          <w:del w:id="2318" w:author="Fernandes, Richard" w:date="2019-01-02T16:46:00Z"/>
        </w:rPr>
      </w:pPr>
      <w:del w:id="2319" w:author="Fernandes, Richard" w:date="2019-01-02T16:46:00Z">
        <w:r w:rsidDel="00CA046B">
          <w:delText xml:space="preserve">The system outputs include geolocated VPI data cubes on a monthly and annual basis in GDAL readable formats.   Temporal gaps are not allowed although the data quality for a monthly time step may indicate that the recorded VPI does not meet validation standards </w:delText>
        </w:r>
      </w:del>
    </w:p>
    <w:p w:rsidR="004D1D1C" w:rsidDel="00CA046B" w:rsidRDefault="004D1D1C" w:rsidP="004D1D1C">
      <w:pPr>
        <w:ind w:left="360"/>
        <w:rPr>
          <w:del w:id="2320" w:author="Fernandes, Richard" w:date="2019-01-02T16:46:00Z"/>
        </w:rPr>
      </w:pPr>
      <w:del w:id="2321" w:author="Fernandes, Richard" w:date="2019-01-02T16:46:00Z">
        <w:r w:rsidDel="00CA046B">
          <w:delText xml:space="preserve">Data cubes with monthly VPI time series with metadata at 250m or 20m resolution.  </w:delText>
        </w:r>
      </w:del>
    </w:p>
    <w:p w:rsidR="004D1D1C" w:rsidDel="00CA046B" w:rsidRDefault="004D1D1C" w:rsidP="004D1D1C">
      <w:pPr>
        <w:ind w:left="360"/>
        <w:rPr>
          <w:del w:id="2322" w:author="Fernandes, Richard" w:date="2019-01-02T16:46:00Z"/>
        </w:rPr>
      </w:pPr>
      <w:del w:id="2323" w:author="Fernandes, Richard" w:date="2019-01-02T16:46:00Z">
        <w:r w:rsidDel="00CA046B">
          <w:delText>Data cubes with monthly sampled dates for VPI anomalies with metadata at 250m or 20m resolution.</w:delText>
        </w:r>
      </w:del>
    </w:p>
    <w:p w:rsidR="004D1D1C" w:rsidDel="00CA046B" w:rsidRDefault="004D1D1C" w:rsidP="004D1D1C">
      <w:pPr>
        <w:ind w:left="360"/>
        <w:rPr>
          <w:del w:id="2324" w:author="Fernandes, Richard" w:date="2019-01-02T16:46:00Z"/>
        </w:rPr>
      </w:pPr>
      <w:del w:id="2325" w:author="Fernandes, Richard" w:date="2019-01-02T16:46:00Z">
        <w:r w:rsidDel="00CA046B">
          <w:delText>Data cubes with monthly VPI uncertainty time series with metadata at 250m or 20m resolution.</w:delText>
        </w:r>
      </w:del>
    </w:p>
    <w:p w:rsidR="004D1D1C" w:rsidDel="00CA046B" w:rsidRDefault="004D1D1C" w:rsidP="004D1D1C">
      <w:pPr>
        <w:ind w:left="360"/>
        <w:rPr>
          <w:del w:id="2326" w:author="Fernandes, Richard" w:date="2019-01-02T16:46:00Z"/>
        </w:rPr>
      </w:pPr>
      <w:del w:id="2327" w:author="Fernandes, Richard" w:date="2019-01-02T16:46:00Z">
        <w:r w:rsidDel="00CA046B">
          <w:lastRenderedPageBreak/>
          <w:delText xml:space="preserve">Data cubes with monthly spatial masks of sampled measurement dates for baseline </w:delText>
        </w:r>
        <w:r w:rsidR="0064553B" w:rsidDel="00CA046B">
          <w:delText>and standardization populations.</w:delText>
        </w:r>
      </w:del>
    </w:p>
    <w:p w:rsidR="00216743" w:rsidDel="00CA046B" w:rsidRDefault="00216743" w:rsidP="004D1D1C">
      <w:pPr>
        <w:ind w:left="360"/>
        <w:rPr>
          <w:del w:id="2328" w:author="Fernandes, Richard" w:date="2019-01-02T16:46:00Z"/>
        </w:rPr>
      </w:pPr>
    </w:p>
    <w:p w:rsidR="00216743" w:rsidDel="00CA046B" w:rsidRDefault="0064553B" w:rsidP="0064553B">
      <w:pPr>
        <w:rPr>
          <w:del w:id="2329" w:author="Fernandes, Richard" w:date="2019-01-02T16:46:00Z"/>
        </w:rPr>
      </w:pPr>
      <w:del w:id="2330" w:author="Fernandes, Richard" w:date="2019-01-02T16:46:00Z">
        <w:r w:rsidDel="00CA046B">
          <w:delText>Since the system operates asynchronously it is expected that subsets of the data cube will have varying levels of data quality and also processing exceptions.  Such exceptions (e.g. corrupt headers, cloudy data, snow) are aggregated during Level III processing (in terms of proportions and counts of input granules) and encoded using ancillary data quality layers.</w:delText>
        </w:r>
      </w:del>
    </w:p>
    <w:p w:rsidR="0064553B" w:rsidDel="00CA046B" w:rsidRDefault="0064553B" w:rsidP="0064553B">
      <w:pPr>
        <w:rPr>
          <w:del w:id="2331" w:author="Fernandes, Richard" w:date="2019-01-02T16:46:00Z"/>
        </w:rPr>
      </w:pPr>
    </w:p>
    <w:p w:rsidR="0064553B" w:rsidDel="00CA046B" w:rsidRDefault="0064553B" w:rsidP="0064553B">
      <w:pPr>
        <w:rPr>
          <w:del w:id="2332" w:author="Fernandes, Richard" w:date="2019-01-02T16:46:00Z"/>
        </w:rPr>
      </w:pPr>
      <w:del w:id="2333" w:author="Fernandes, Richard" w:date="2019-01-02T16:46:00Z">
        <w:r w:rsidDel="00CA046B">
          <w:delText>The system also archives Level II fAPAR outputs to permit efficient reprocessing of the VPI at level III.  At this time Level II reflectance data is not considered an output (it is only archived if required for debugging purposes) but Level I and Level II algorithm parameters (e.g. geometric transformation coefficients) may be added to the Level II fAPAR metadata to spped up reprocessing from input SDRs.</w:delText>
        </w:r>
      </w:del>
    </w:p>
    <w:p w:rsidR="0064553B" w:rsidDel="00CA046B" w:rsidRDefault="0064553B" w:rsidP="0064553B">
      <w:pPr>
        <w:rPr>
          <w:del w:id="2334" w:author="Fernandes, Richard" w:date="2019-01-02T16:46:00Z"/>
        </w:rPr>
      </w:pPr>
    </w:p>
    <w:p w:rsidR="00126F9D" w:rsidDel="00CA046B" w:rsidRDefault="00126F9D" w:rsidP="0002742A">
      <w:pPr>
        <w:pStyle w:val="Heading3"/>
        <w:rPr>
          <w:del w:id="2335" w:author="Fernandes, Richard" w:date="2019-01-02T16:46:00Z"/>
        </w:rPr>
      </w:pPr>
      <w:del w:id="2336" w:author="Fernandes, Richard" w:date="2019-01-02T16:46:00Z">
        <w:r w:rsidDel="00CA046B">
          <w:delText>Production</w:delText>
        </w:r>
      </w:del>
    </w:p>
    <w:p w:rsidR="00126F9D" w:rsidDel="00CA046B" w:rsidRDefault="00126F9D" w:rsidP="0064553B">
      <w:pPr>
        <w:rPr>
          <w:del w:id="2337" w:author="Fernandes, Richard" w:date="2019-01-02T16:46:00Z"/>
        </w:rPr>
      </w:pPr>
    </w:p>
    <w:p w:rsidR="00126F9D" w:rsidDel="00CA046B" w:rsidRDefault="00126F9D" w:rsidP="0064553B">
      <w:pPr>
        <w:rPr>
          <w:del w:id="2338" w:author="Fernandes, Richard" w:date="2019-01-02T16:46:00Z"/>
        </w:rPr>
      </w:pPr>
      <w:del w:id="2339" w:author="Fernandes, Richard" w:date="2019-01-02T16:46:00Z">
        <w:r w:rsidDel="00CA046B">
          <w:delText>Production of the VPI requires three components: system operation, system validation and updating, and IM/IT maintenance.</w:delText>
        </w:r>
      </w:del>
    </w:p>
    <w:p w:rsidR="00126F9D" w:rsidDel="00CA046B" w:rsidRDefault="00126F9D" w:rsidP="0064553B">
      <w:pPr>
        <w:rPr>
          <w:del w:id="2340" w:author="Fernandes, Richard" w:date="2019-01-02T16:46:00Z"/>
        </w:rPr>
      </w:pPr>
    </w:p>
    <w:p w:rsidR="00126F9D" w:rsidDel="00CA046B" w:rsidRDefault="00126F9D" w:rsidP="0002742A">
      <w:pPr>
        <w:pStyle w:val="Heading2"/>
        <w:rPr>
          <w:del w:id="2341" w:author="Fernandes, Richard" w:date="2019-01-02T16:46:00Z"/>
        </w:rPr>
      </w:pPr>
      <w:del w:id="2342" w:author="Fernandes, Richard" w:date="2019-01-02T16:46:00Z">
        <w:r w:rsidDel="00CA046B">
          <w:delText>System Operation</w:delText>
        </w:r>
      </w:del>
    </w:p>
    <w:p w:rsidR="00126F9D" w:rsidDel="00CA046B" w:rsidRDefault="00126F9D" w:rsidP="0064553B">
      <w:pPr>
        <w:rPr>
          <w:del w:id="2343" w:author="Fernandes, Richard" w:date="2019-01-02T16:46:00Z"/>
        </w:rPr>
      </w:pPr>
    </w:p>
    <w:p w:rsidR="00126F9D" w:rsidDel="00CA046B" w:rsidRDefault="00126F9D" w:rsidP="0064553B">
      <w:pPr>
        <w:rPr>
          <w:del w:id="2344" w:author="Fernandes, Richard" w:date="2019-01-02T16:46:00Z"/>
        </w:rPr>
      </w:pPr>
      <w:del w:id="2345" w:author="Fernandes, Richard" w:date="2019-01-02T16:46:00Z">
        <w:r w:rsidDel="00CA046B">
          <w:delText>The system is designed to operate a synchronously with both exception messaging at each functional level and an end-to-end validation.  To become operational, the system will require input of ancillary databases that themselves may take both scientific and technical expertise for their production.  Once operational, the system will only require operator involvement to handle exceptions (scientific and engineering experts will handle end-to-end performance issues).  These exceptions could include the need to update input data sources, output data locations and , given changes in input data sources, the need to activate or shut down processing modules.  This task can be completed using either off line scripts or (preferably) a control application that logs exceptions and responses over time.    Fatal or persistent exceptions will require initiation a system performance review that should involve one expert from operations, validation and IM/IT.</w:delText>
        </w:r>
      </w:del>
    </w:p>
    <w:p w:rsidR="00126F9D" w:rsidDel="00CA046B" w:rsidRDefault="00126F9D" w:rsidP="0064553B">
      <w:pPr>
        <w:rPr>
          <w:del w:id="2346" w:author="Fernandes, Richard" w:date="2019-01-02T16:46:00Z"/>
        </w:rPr>
      </w:pPr>
    </w:p>
    <w:p w:rsidR="00126F9D" w:rsidDel="00CA046B" w:rsidRDefault="00126F9D" w:rsidP="0064553B">
      <w:pPr>
        <w:rPr>
          <w:del w:id="2347" w:author="Fernandes, Richard" w:date="2019-01-02T16:46:00Z"/>
        </w:rPr>
      </w:pPr>
      <w:del w:id="2348" w:author="Fernandes, Richard" w:date="2019-01-02T16:46:00Z">
        <w:r w:rsidDel="00CA046B">
          <w:delText xml:space="preserve">End-to-end validation will require expert assessment of output data cubes and quality information on a regular (e.g. annual) and episodic (e.g. with changes in SDRs) basis.  The assessment should be performed using CEOS (or other) standards for validation of input Level II fAPAR and the resolved VPI.  </w:delText>
        </w:r>
        <w:r w:rsidDel="00CA046B">
          <w:lastRenderedPageBreak/>
          <w:delText xml:space="preserve">An annual status report should be published </w:delText>
        </w:r>
        <w:r w:rsidR="0002742A" w:rsidDel="00CA046B">
          <w:delText xml:space="preserve">after review by both operations, IM/IT and user representatives </w:delText>
        </w:r>
        <w:r w:rsidDel="00CA046B">
          <w:delText>and noted in metadata and at dissemin</w:delText>
        </w:r>
        <w:r w:rsidR="0002742A" w:rsidDel="00CA046B">
          <w:delText>ation points.  In the case of the system changing performance status (e.g. from goal to threshold or threshold to unacceptable) a system performance review should be conducted using  one expert from operations, validation and IM/IT and user representatives.</w:delText>
        </w:r>
      </w:del>
    </w:p>
    <w:p w:rsidR="0002742A" w:rsidDel="00CA046B" w:rsidRDefault="0002742A" w:rsidP="0064553B">
      <w:pPr>
        <w:rPr>
          <w:del w:id="2349" w:author="Fernandes, Richard" w:date="2019-01-02T16:46:00Z"/>
        </w:rPr>
      </w:pPr>
    </w:p>
    <w:p w:rsidR="0002742A" w:rsidDel="00CA046B" w:rsidRDefault="0002742A" w:rsidP="0064553B">
      <w:pPr>
        <w:rPr>
          <w:del w:id="2350" w:author="Fernandes, Richard" w:date="2019-01-02T16:46:00Z"/>
        </w:rPr>
      </w:pPr>
      <w:del w:id="2351" w:author="Fernandes, Richard" w:date="2019-01-02T16:46:00Z">
        <w:r w:rsidDel="00CA046B">
          <w:delText>IM/IT maintenance is required to ensure system requirements are satisfied.  This should be conducted both on an annual basis (e.g. together with the systems operation review) and episodically based on triggers including: 1.  New input data streams 2. Changes in output datasets 3. Changes in application software 4. End of life for hardware 5.  Expected changesin Im/IT policy or capacity.  IM/IT maintenance changes should be logged and reviewed by the  system operator  and if need be flagged as system operation exceptions (this would trigger review by a validation expert).</w:delText>
        </w:r>
      </w:del>
    </w:p>
    <w:p w:rsidR="0002742A" w:rsidDel="00CA046B" w:rsidRDefault="0002742A" w:rsidP="0064553B">
      <w:pPr>
        <w:rPr>
          <w:del w:id="2352" w:author="Fernandes, Richard" w:date="2019-01-02T16:46:00Z"/>
        </w:rPr>
      </w:pPr>
    </w:p>
    <w:p w:rsidR="0002742A" w:rsidDel="00CA046B" w:rsidRDefault="0002742A" w:rsidP="0064553B">
      <w:pPr>
        <w:rPr>
          <w:del w:id="2353" w:author="Fernandes, Richard" w:date="2019-01-02T16:47:00Z"/>
        </w:rPr>
      </w:pPr>
    </w:p>
    <w:p w:rsidR="00126F9D" w:rsidRDefault="00126F9D" w:rsidP="0064553B"/>
    <w:p w:rsidR="00126F9D" w:rsidRDefault="00126F9D" w:rsidP="0064553B"/>
    <w:p w:rsidR="0064553B" w:rsidRDefault="0064553B" w:rsidP="0064553B"/>
    <w:p w:rsidR="0064553B" w:rsidRDefault="0064553B" w:rsidP="0064553B"/>
    <w:p w:rsidR="004D1D1C" w:rsidRDefault="004D1D1C" w:rsidP="004D1D1C">
      <w:pPr>
        <w:ind w:left="360"/>
      </w:pPr>
    </w:p>
    <w:p w:rsidR="004D1D1C" w:rsidRDefault="004D1D1C" w:rsidP="006E5A5D"/>
    <w:p w:rsidR="004D1D1C" w:rsidRDefault="004D1D1C" w:rsidP="004D1D1C">
      <w:pPr>
        <w:ind w:left="360"/>
      </w:pPr>
    </w:p>
    <w:p w:rsidR="004D1D1C" w:rsidRDefault="004D1D1C" w:rsidP="004D1D1C">
      <w:pPr>
        <w:ind w:left="360"/>
      </w:pPr>
    </w:p>
    <w:p w:rsidR="002E6E3E" w:rsidRDefault="002E6E3E" w:rsidP="002E6E3E">
      <w:r>
        <w:t xml:space="preserve"> </w:t>
      </w:r>
    </w:p>
    <w:p w:rsidR="00CF48B1" w:rsidRDefault="00CF48B1" w:rsidP="008579A5"/>
    <w:p w:rsidR="00CF48B1" w:rsidRDefault="00CF48B1" w:rsidP="008579A5"/>
    <w:p w:rsidR="008579A5" w:rsidRDefault="008579A5" w:rsidP="008579A5"/>
    <w:p w:rsidR="00051963" w:rsidRDefault="00051963"/>
    <w:p w:rsidR="00051963" w:rsidRDefault="00051963"/>
    <w:sectPr w:rsidR="00051963">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E08" w:rsidRDefault="003D0E08" w:rsidP="00615A2B">
      <w:pPr>
        <w:spacing w:after="0" w:line="240" w:lineRule="auto"/>
      </w:pPr>
      <w:r>
        <w:separator/>
      </w:r>
    </w:p>
  </w:endnote>
  <w:endnote w:type="continuationSeparator" w:id="0">
    <w:p w:rsidR="003D0E08" w:rsidRDefault="003D0E08" w:rsidP="0061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utter">
    <w:altName w:val="Times New Roman"/>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F91" w:rsidRDefault="00BC5F91" w:rsidP="00BC5F91">
    <w:pPr>
      <w:pStyle w:val="Footer"/>
      <w:jc w:val="center"/>
      <w:rPr>
        <w:rStyle w:val="PageNumber"/>
        <w:i/>
        <w:iCs/>
        <w:sz w:val="14"/>
        <w:lang w:val="en-GB"/>
      </w:rPr>
    </w:pPr>
  </w:p>
  <w:p w:rsidR="00BC5F91" w:rsidRPr="009D7F2F" w:rsidRDefault="00BC5F91" w:rsidP="00BC5F91">
    <w:pPr>
      <w:pStyle w:val="Footer"/>
      <w:tabs>
        <w:tab w:val="clear" w:pos="4536"/>
        <w:tab w:val="clear" w:pos="9072"/>
      </w:tabs>
      <w:spacing w:after="0"/>
      <w:jc w:val="center"/>
      <w:rPr>
        <w:i/>
        <w:iCs/>
        <w:sz w:val="14"/>
        <w:lang w:val="en-GB"/>
      </w:rPr>
    </w:pPr>
    <w:r w:rsidRPr="00EB6A79">
      <w:rPr>
        <w:rStyle w:val="PageNumber"/>
        <w:i/>
        <w:iCs/>
        <w:sz w:val="14"/>
        <w:lang w:val="en-GB"/>
      </w:rPr>
      <w:t xml:space="preserve">This document is the property of </w:t>
    </w:r>
    <w:r>
      <w:rPr>
        <w:rStyle w:val="PageNumber"/>
        <w:i/>
        <w:iCs/>
        <w:sz w:val="14"/>
        <w:lang w:val="en-GB"/>
      </w:rPr>
      <w:t>CCRS.  It was produced in collaboration with the Government of Canada’s GEODE Project supported by the Canadian Space Agency</w:t>
    </w:r>
    <w:r w:rsidRPr="00EB6A79">
      <w:rPr>
        <w:rStyle w:val="PageNumber"/>
        <w:i/>
        <w:iCs/>
        <w:sz w:val="14"/>
        <w:lang w:val="en-GB"/>
      </w:rPr>
      <w:t xml:space="preserve">.  It cannot be reproduced, nor communicated without written </w:t>
    </w:r>
    <w:r>
      <w:rPr>
        <w:rStyle w:val="PageNumber"/>
        <w:i/>
        <w:iCs/>
        <w:sz w:val="14"/>
        <w:lang w:val="en-GB"/>
      </w:rPr>
      <w:t>permission.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E08" w:rsidRDefault="003D0E08" w:rsidP="00615A2B">
      <w:pPr>
        <w:spacing w:after="0" w:line="240" w:lineRule="auto"/>
      </w:pPr>
      <w:r>
        <w:separator/>
      </w:r>
    </w:p>
  </w:footnote>
  <w:footnote w:type="continuationSeparator" w:id="0">
    <w:p w:rsidR="003D0E08" w:rsidRDefault="003D0E08" w:rsidP="00615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C5F91" w:rsidRDefault="00BC5F91" w:rsidP="00BC5F91">
    <w:pPr>
      <w:jc w:val="right"/>
    </w:pPr>
    <w:r>
      <w:rPr>
        <w:noProof/>
        <w:lang w:eastAsia="en-CA"/>
      </w:rPr>
      <w:drawing>
        <wp:inline distT="0" distB="0" distL="0" distR="0" wp14:anchorId="577FDDDA" wp14:editId="5F6EE75C">
          <wp:extent cx="1838325" cy="323850"/>
          <wp:effectExtent l="0" t="0" r="9525" b="0"/>
          <wp:docPr id="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3238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10CF0"/>
    <w:multiLevelType w:val="hybridMultilevel"/>
    <w:tmpl w:val="5504039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D151283"/>
    <w:multiLevelType w:val="hybridMultilevel"/>
    <w:tmpl w:val="FED609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D1B4788"/>
    <w:multiLevelType w:val="hybridMultilevel"/>
    <w:tmpl w:val="9488C3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622463"/>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F9B4043"/>
    <w:multiLevelType w:val="hybridMultilevel"/>
    <w:tmpl w:val="76C86066"/>
    <w:lvl w:ilvl="0" w:tplc="C59A488C">
      <w:start w:val="1"/>
      <w:numFmt w:val="decimal"/>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9BB2A6F"/>
    <w:multiLevelType w:val="hybridMultilevel"/>
    <w:tmpl w:val="E5408AC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AE602DB"/>
    <w:multiLevelType w:val="hybridMultilevel"/>
    <w:tmpl w:val="AD2C03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3640434"/>
    <w:multiLevelType w:val="hybridMultilevel"/>
    <w:tmpl w:val="1374C548"/>
    <w:lvl w:ilvl="0" w:tplc="044AC76C">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44A23B56"/>
    <w:multiLevelType w:val="hybridMultilevel"/>
    <w:tmpl w:val="73D881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905E86"/>
    <w:multiLevelType w:val="hybridMultilevel"/>
    <w:tmpl w:val="5EC2A4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3312B4C"/>
    <w:multiLevelType w:val="hybridMultilevel"/>
    <w:tmpl w:val="386CD9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5391B5F"/>
    <w:multiLevelType w:val="hybridMultilevel"/>
    <w:tmpl w:val="43546DA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84027E4"/>
    <w:multiLevelType w:val="hybridMultilevel"/>
    <w:tmpl w:val="97F05FCC"/>
    <w:lvl w:ilvl="0" w:tplc="0CD6F45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E032543"/>
    <w:multiLevelType w:val="hybridMultilevel"/>
    <w:tmpl w:val="C82E0B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9"/>
  </w:num>
  <w:num w:numId="5">
    <w:abstractNumId w:val="5"/>
  </w:num>
  <w:num w:numId="6">
    <w:abstractNumId w:val="7"/>
  </w:num>
  <w:num w:numId="7">
    <w:abstractNumId w:val="2"/>
  </w:num>
  <w:num w:numId="8">
    <w:abstractNumId w:val="8"/>
  </w:num>
  <w:num w:numId="9">
    <w:abstractNumId w:val="3"/>
  </w:num>
  <w:num w:numId="10">
    <w:abstractNumId w:val="1"/>
  </w:num>
  <w:num w:numId="11">
    <w:abstractNumId w:val="4"/>
  </w:num>
  <w:num w:numId="12">
    <w:abstractNumId w:val="11"/>
  </w:num>
  <w:num w:numId="13">
    <w:abstractNumId w:val="6"/>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nandes, Richard [2]">
    <w15:presenceInfo w15:providerId="None" w15:userId="Fernandes, Richard"/>
  </w15:person>
  <w15:person w15:author="Fernandes, Richard">
    <w15:presenceInfo w15:providerId="AD" w15:userId="S-1-5-21-66081788-462978661-1268862865-2017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63"/>
    <w:rsid w:val="0002742A"/>
    <w:rsid w:val="00051963"/>
    <w:rsid w:val="000E2D58"/>
    <w:rsid w:val="000F72C0"/>
    <w:rsid w:val="0011708B"/>
    <w:rsid w:val="00126F9D"/>
    <w:rsid w:val="00214D76"/>
    <w:rsid w:val="00216743"/>
    <w:rsid w:val="002A3D67"/>
    <w:rsid w:val="002D26C2"/>
    <w:rsid w:val="002D380C"/>
    <w:rsid w:val="002E4A5B"/>
    <w:rsid w:val="002E6E3E"/>
    <w:rsid w:val="00325F32"/>
    <w:rsid w:val="0039203A"/>
    <w:rsid w:val="003A249F"/>
    <w:rsid w:val="003D0E08"/>
    <w:rsid w:val="003F5E76"/>
    <w:rsid w:val="004079BD"/>
    <w:rsid w:val="004D1D1C"/>
    <w:rsid w:val="00544744"/>
    <w:rsid w:val="005A120B"/>
    <w:rsid w:val="005A36FC"/>
    <w:rsid w:val="005B34C9"/>
    <w:rsid w:val="005C7B6E"/>
    <w:rsid w:val="005D31E7"/>
    <w:rsid w:val="005D79D6"/>
    <w:rsid w:val="005F2D78"/>
    <w:rsid w:val="00615A2B"/>
    <w:rsid w:val="0064553B"/>
    <w:rsid w:val="0065448D"/>
    <w:rsid w:val="00655026"/>
    <w:rsid w:val="0068203B"/>
    <w:rsid w:val="00685FF4"/>
    <w:rsid w:val="006A27BA"/>
    <w:rsid w:val="006B1990"/>
    <w:rsid w:val="006D67CD"/>
    <w:rsid w:val="006E5A5D"/>
    <w:rsid w:val="006F61E4"/>
    <w:rsid w:val="006F76F0"/>
    <w:rsid w:val="007143B5"/>
    <w:rsid w:val="007162EE"/>
    <w:rsid w:val="007626DD"/>
    <w:rsid w:val="00777494"/>
    <w:rsid w:val="008579A5"/>
    <w:rsid w:val="0087770C"/>
    <w:rsid w:val="008809C0"/>
    <w:rsid w:val="009556E9"/>
    <w:rsid w:val="009801B4"/>
    <w:rsid w:val="00990A5F"/>
    <w:rsid w:val="009B25BA"/>
    <w:rsid w:val="00A02864"/>
    <w:rsid w:val="00A907BD"/>
    <w:rsid w:val="00A91427"/>
    <w:rsid w:val="00AC44D8"/>
    <w:rsid w:val="00B13FB5"/>
    <w:rsid w:val="00B71076"/>
    <w:rsid w:val="00BC5F91"/>
    <w:rsid w:val="00CA046B"/>
    <w:rsid w:val="00CC30D8"/>
    <w:rsid w:val="00CC7300"/>
    <w:rsid w:val="00CF48B1"/>
    <w:rsid w:val="00D72E92"/>
    <w:rsid w:val="00E83848"/>
    <w:rsid w:val="00EA11AE"/>
    <w:rsid w:val="00EC4FF8"/>
    <w:rsid w:val="00EC5CD0"/>
    <w:rsid w:val="00F016E7"/>
    <w:rsid w:val="00F23AF5"/>
    <w:rsid w:val="00F6404A"/>
    <w:rsid w:val="00FA28F8"/>
    <w:rsid w:val="00FB09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667F7"/>
  <w15:docId w15:val="{990BE63F-832F-4A51-8B26-10125DEE5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74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74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74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74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2742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2742A"/>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963"/>
    <w:pPr>
      <w:ind w:left="720"/>
      <w:contextualSpacing/>
    </w:pPr>
  </w:style>
  <w:style w:type="table" w:styleId="TableGrid">
    <w:name w:val="Table Grid"/>
    <w:basedOn w:val="TableNormal"/>
    <w:uiPriority w:val="59"/>
    <w:rsid w:val="00A91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274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2742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742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2742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2742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2742A"/>
    <w:rPr>
      <w:rFonts w:asciiTheme="majorHAnsi" w:eastAsiaTheme="majorEastAsia" w:hAnsiTheme="majorHAnsi" w:cstheme="majorBidi"/>
      <w:i/>
      <w:iCs/>
      <w:color w:val="243F60" w:themeColor="accent1" w:themeShade="7F"/>
    </w:rPr>
  </w:style>
  <w:style w:type="paragraph" w:customStyle="1" w:styleId="TITREDOCUMENT">
    <w:name w:val="TITRE DOCUMENT"/>
    <w:basedOn w:val="Normal"/>
    <w:next w:val="Normal"/>
    <w:rsid w:val="008809C0"/>
    <w:pPr>
      <w:spacing w:before="60" w:after="60" w:line="240" w:lineRule="auto"/>
      <w:jc w:val="center"/>
    </w:pPr>
    <w:rPr>
      <w:rFonts w:ascii="Butter" w:eastAsia="Times New Roman" w:hAnsi="Butter" w:cs="Times New Roman"/>
      <w:b/>
      <w:smallCaps/>
      <w:color w:val="000000"/>
      <w:sz w:val="48"/>
      <w:szCs w:val="44"/>
      <w:lang w:eastAsia="fr-FR"/>
    </w:rPr>
  </w:style>
  <w:style w:type="paragraph" w:customStyle="1" w:styleId="Titretable">
    <w:name w:val="Titre table"/>
    <w:basedOn w:val="Normal"/>
    <w:next w:val="Normal"/>
    <w:rsid w:val="008809C0"/>
    <w:pPr>
      <w:pageBreakBefore/>
      <w:spacing w:before="60" w:after="60" w:line="240" w:lineRule="auto"/>
      <w:jc w:val="center"/>
    </w:pPr>
    <w:rPr>
      <w:rFonts w:ascii="Verdana" w:eastAsia="Times New Roman" w:hAnsi="Verdana" w:cs="Times New Roman"/>
      <w:b/>
      <w:color w:val="5090C8"/>
      <w:sz w:val="28"/>
      <w:szCs w:val="20"/>
      <w:lang w:eastAsia="fr-FR"/>
    </w:rPr>
  </w:style>
  <w:style w:type="paragraph" w:customStyle="1" w:styleId="Tableau1religne">
    <w:name w:val="Tableau 1ère ligne"/>
    <w:basedOn w:val="Normal"/>
    <w:rsid w:val="008809C0"/>
    <w:pPr>
      <w:spacing w:before="60" w:after="60" w:line="240" w:lineRule="auto"/>
      <w:jc w:val="center"/>
    </w:pPr>
    <w:rPr>
      <w:rFonts w:ascii="Verdana" w:eastAsia="Times New Roman" w:hAnsi="Verdana" w:cs="Times New Roman"/>
      <w:b/>
      <w:color w:val="5090C8"/>
      <w:sz w:val="20"/>
      <w:szCs w:val="20"/>
      <w:lang w:eastAsia="fr-FR"/>
    </w:rPr>
  </w:style>
  <w:style w:type="paragraph" w:customStyle="1" w:styleId="TypeDoc">
    <w:name w:val="TypeDoc"/>
    <w:basedOn w:val="Normal"/>
    <w:rsid w:val="008809C0"/>
    <w:pPr>
      <w:spacing w:before="60" w:after="60" w:line="240" w:lineRule="auto"/>
      <w:jc w:val="both"/>
    </w:pPr>
    <w:rPr>
      <w:rFonts w:ascii="Verdana" w:eastAsia="Times New Roman" w:hAnsi="Verdana" w:cs="Times New Roman"/>
      <w:b/>
      <w:bCs/>
      <w:smallCaps/>
      <w:sz w:val="44"/>
      <w:szCs w:val="24"/>
      <w:lang w:eastAsia="fr-FR"/>
    </w:rPr>
  </w:style>
  <w:style w:type="paragraph" w:customStyle="1" w:styleId="NormalCompte-rendu">
    <w:name w:val="Normal Compte-rendu"/>
    <w:basedOn w:val="Normal"/>
    <w:link w:val="NormalCompte-renduCar"/>
    <w:rsid w:val="008809C0"/>
    <w:pPr>
      <w:spacing w:before="60" w:after="60" w:line="240" w:lineRule="auto"/>
      <w:jc w:val="both"/>
    </w:pPr>
    <w:rPr>
      <w:rFonts w:ascii="Verdana" w:eastAsia="Times New Roman" w:hAnsi="Verdana" w:cs="Times New Roman"/>
      <w:color w:val="000000"/>
      <w:sz w:val="18"/>
      <w:szCs w:val="20"/>
      <w:lang w:eastAsia="fr-FR"/>
    </w:rPr>
  </w:style>
  <w:style w:type="character" w:customStyle="1" w:styleId="NormalCompte-renduCar">
    <w:name w:val="Normal Compte-rendu Car"/>
    <w:link w:val="NormalCompte-rendu"/>
    <w:rsid w:val="008809C0"/>
    <w:rPr>
      <w:rFonts w:ascii="Verdana" w:eastAsia="Times New Roman" w:hAnsi="Verdana" w:cs="Times New Roman"/>
      <w:color w:val="000000"/>
      <w:sz w:val="18"/>
      <w:szCs w:val="20"/>
      <w:lang w:eastAsia="fr-FR"/>
    </w:rPr>
  </w:style>
  <w:style w:type="character" w:styleId="PageNumber">
    <w:name w:val="page number"/>
    <w:basedOn w:val="DefaultParagraphFont"/>
    <w:uiPriority w:val="99"/>
    <w:semiHidden/>
    <w:rsid w:val="008809C0"/>
  </w:style>
  <w:style w:type="paragraph" w:styleId="Footer">
    <w:name w:val="footer"/>
    <w:basedOn w:val="Normal"/>
    <w:link w:val="FooterChar"/>
    <w:uiPriority w:val="99"/>
    <w:semiHidden/>
    <w:rsid w:val="008809C0"/>
    <w:pPr>
      <w:tabs>
        <w:tab w:val="center" w:pos="4536"/>
        <w:tab w:val="right" w:pos="9072"/>
      </w:tabs>
      <w:spacing w:before="60" w:after="60" w:line="240" w:lineRule="auto"/>
      <w:jc w:val="both"/>
    </w:pPr>
    <w:rPr>
      <w:rFonts w:ascii="Verdana" w:eastAsia="Times New Roman" w:hAnsi="Verdana" w:cs="Times New Roman"/>
      <w:color w:val="000000"/>
      <w:sz w:val="20"/>
      <w:szCs w:val="20"/>
      <w:lang w:eastAsia="fr-FR"/>
    </w:rPr>
  </w:style>
  <w:style w:type="character" w:customStyle="1" w:styleId="FooterChar">
    <w:name w:val="Footer Char"/>
    <w:basedOn w:val="DefaultParagraphFont"/>
    <w:link w:val="Footer"/>
    <w:uiPriority w:val="99"/>
    <w:semiHidden/>
    <w:rsid w:val="008809C0"/>
    <w:rPr>
      <w:rFonts w:ascii="Verdana" w:eastAsia="Times New Roman" w:hAnsi="Verdana" w:cs="Times New Roman"/>
      <w:color w:val="000000"/>
      <w:sz w:val="20"/>
      <w:szCs w:val="20"/>
      <w:lang w:eastAsia="fr-FR"/>
    </w:rPr>
  </w:style>
  <w:style w:type="paragraph" w:styleId="BalloonText">
    <w:name w:val="Balloon Text"/>
    <w:basedOn w:val="Normal"/>
    <w:link w:val="BalloonTextChar"/>
    <w:uiPriority w:val="99"/>
    <w:semiHidden/>
    <w:unhideWhenUsed/>
    <w:rsid w:val="00880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9C0"/>
    <w:rPr>
      <w:rFonts w:ascii="Tahoma" w:hAnsi="Tahoma" w:cs="Tahoma"/>
      <w:sz w:val="16"/>
      <w:szCs w:val="16"/>
    </w:rPr>
  </w:style>
  <w:style w:type="paragraph" w:styleId="Header">
    <w:name w:val="header"/>
    <w:basedOn w:val="Normal"/>
    <w:link w:val="HeaderChar"/>
    <w:uiPriority w:val="99"/>
    <w:unhideWhenUsed/>
    <w:rsid w:val="00615A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A2B"/>
  </w:style>
  <w:style w:type="paragraph" w:styleId="Caption">
    <w:name w:val="caption"/>
    <w:basedOn w:val="Normal"/>
    <w:next w:val="Normal"/>
    <w:uiPriority w:val="35"/>
    <w:unhideWhenUsed/>
    <w:qFormat/>
    <w:rsid w:val="002E4A5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6278</Words>
  <Characters>35788</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41983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Fernandes, Richard</dc:creator>
  <cp:lastModifiedBy>Fernandes, Richard</cp:lastModifiedBy>
  <cp:revision>3</cp:revision>
  <cp:lastPrinted>2017-04-18T19:35:00Z</cp:lastPrinted>
  <dcterms:created xsi:type="dcterms:W3CDTF">2019-03-25T13:57:00Z</dcterms:created>
  <dcterms:modified xsi:type="dcterms:W3CDTF">2020-07-14T21:18:00Z</dcterms:modified>
</cp:coreProperties>
</file>