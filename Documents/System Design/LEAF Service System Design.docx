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r>
              <w:t>LEAF</w:t>
            </w:r>
            <w:ins w:id="0" w:author="Fernandes, Richard" w:date="2020-07-14T17:14:00Z">
              <w:r w:rsidR="003F5E76">
                <w:t>-Toolbox</w:t>
              </w:r>
            </w:ins>
          </w:p>
          <w:p w:rsidR="00615A2B" w:rsidRPr="00375540" w:rsidRDefault="00615A2B" w:rsidP="00BC5F91">
            <w:pPr>
              <w:pStyle w:val="TypeDoc"/>
              <w:jc w:val="left"/>
              <w:rPr>
                <w:lang w:val="en-US"/>
              </w:rPr>
            </w:pPr>
          </w:p>
          <w:p w:rsidR="00615A2B" w:rsidRPr="00FB52E7" w:rsidRDefault="00615A2B" w:rsidP="00A907BD">
            <w:pPr>
              <w:pStyle w:val="Heading1"/>
            </w:pPr>
            <w:del w:id="1" w:author="Fernandes, Richard [2]" w:date="2019-01-02T15:26:00Z">
              <w:r w:rsidDel="00B13FB5">
                <w:delText>Ve</w:delText>
              </w:r>
              <w:r w:rsidR="005B34C9" w:rsidDel="00B13FB5">
                <w:delText xml:space="preserve">getation Productivity Indicator </w:delText>
              </w:r>
              <w:r w:rsidDel="00B13FB5">
                <w:delText>(VPI)</w:delText>
              </w:r>
            </w:del>
            <w:ins w:id="2" w:author="Fernandes, Richard [2]" w:date="2019-01-02T15:26:00Z">
              <w:r w:rsidR="006A27BA">
                <w:t>Landscape Evolu</w:t>
              </w:r>
              <w:r w:rsidR="00B13FB5">
                <w:t xml:space="preserve">tion and Forecasting </w:t>
              </w:r>
            </w:ins>
            <w:ins w:id="3" w:author="Fernandes, Richard" w:date="2020-07-14T17:14:00Z">
              <w:r w:rsidR="003F5E76">
                <w:t>Toolbox</w:t>
              </w:r>
            </w:ins>
            <w:ins w:id="4" w:author="Fernandes, Richard [2]" w:date="2019-01-03T10:55:00Z">
              <w:del w:id="5" w:author="Fernandes, Richard" w:date="2020-07-14T17:14:00Z">
                <w:r w:rsidR="00A907BD" w:rsidDel="003F5E76">
                  <w:delText>Service</w:delText>
                </w:r>
              </w:del>
            </w:ins>
            <w:del w:id="6" w:author="Fernandes, Richard [2]" w:date="2019-01-03T10:55:00Z">
              <w:r w:rsidDel="00A907BD">
                <w:delText xml:space="preserve"> </w:delText>
              </w:r>
            </w:del>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6A27BA" w:rsidP="006B1990">
            <w:pPr>
              <w:pStyle w:val="TITREDOCUMENT"/>
              <w:ind w:left="-57" w:right="-57"/>
              <w:rPr>
                <w:rFonts w:ascii="Verdana" w:hAnsi="Verdana"/>
                <w:sz w:val="36"/>
                <w:szCs w:val="36"/>
              </w:rPr>
            </w:pPr>
            <w:ins w:id="7" w:author="Fernandes, Richard [2]" w:date="2019-01-02T17:15:00Z">
              <w:del w:id="8" w:author="Fernandes, Richard" w:date="2021-06-16T09:57:00Z">
                <w:r w:rsidDel="00E61522">
                  <w:rPr>
                    <w:rFonts w:ascii="Verdana" w:hAnsi="Verdana"/>
                    <w:sz w:val="36"/>
                    <w:szCs w:val="36"/>
                  </w:rPr>
                  <w:delText>Cloud</w:delText>
                </w:r>
              </w:del>
            </w:ins>
            <w:ins w:id="9" w:author="Fernandes, Richard" w:date="2021-06-16T09:57:00Z">
              <w:r w:rsidR="00E61522">
                <w:rPr>
                  <w:rFonts w:ascii="Verdana" w:hAnsi="Verdana"/>
                  <w:sz w:val="36"/>
                  <w:szCs w:val="36"/>
                </w:rPr>
                <w:t>LEAF</w:t>
              </w:r>
            </w:ins>
            <w:ins w:id="10" w:author="Fernandes, Richard [2]" w:date="2019-01-02T17:15:00Z">
              <w:r>
                <w:rPr>
                  <w:rFonts w:ascii="Verdana" w:hAnsi="Verdana"/>
                  <w:sz w:val="36"/>
                  <w:szCs w:val="36"/>
                </w:rPr>
                <w:t xml:space="preserve"> Service </w:t>
              </w:r>
            </w:ins>
            <w:del w:id="11" w:author="Fernandes, Richard [2]" w:date="2019-01-02T15:30:00Z">
              <w:r w:rsidR="00615A2B" w:rsidDel="00B13FB5">
                <w:rPr>
                  <w:rFonts w:ascii="Verdana" w:hAnsi="Verdana"/>
                  <w:sz w:val="36"/>
                  <w:szCs w:val="36"/>
                </w:rPr>
                <w:delText>System Design D</w:delText>
              </w:r>
              <w:r w:rsidR="006B1990" w:rsidDel="00B13FB5">
                <w:rPr>
                  <w:rFonts w:ascii="Verdana" w:hAnsi="Verdana"/>
                  <w:sz w:val="36"/>
                  <w:szCs w:val="36"/>
                </w:rPr>
                <w:delText>efinition</w:delText>
              </w:r>
              <w:r w:rsidR="00615A2B" w:rsidRPr="00DC3ED3" w:rsidDel="00B13FB5">
                <w:rPr>
                  <w:rFonts w:ascii="Verdana" w:hAnsi="Verdana"/>
                  <w:sz w:val="36"/>
                  <w:szCs w:val="36"/>
                </w:rPr>
                <w:delText xml:space="preserve"> </w:delText>
              </w:r>
            </w:del>
            <w:ins w:id="12" w:author="Fernandes, Richard [2]" w:date="2019-01-02T17:13:00Z">
              <w:r>
                <w:rPr>
                  <w:rFonts w:ascii="Verdana" w:hAnsi="Verdana"/>
                  <w:sz w:val="36"/>
                  <w:szCs w:val="36"/>
                </w:rPr>
                <w:t>System Design</w:t>
              </w:r>
            </w:ins>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615A2B" w:rsidP="00BC5F91">
            <w:pPr>
              <w:jc w:val="center"/>
            </w:pPr>
            <w:del w:id="13" w:author="Fernandes, Richard [2]" w:date="2019-01-02T15:26:00Z">
              <w:r w:rsidDel="00B13FB5">
                <w:delText>April 15, 20117</w:delText>
              </w:r>
            </w:del>
            <w:ins w:id="14" w:author="Fernandes, Richard [2]" w:date="2019-03-25T09:55:00Z">
              <w:del w:id="15" w:author="Fernandes, Richard" w:date="2021-06-16T09:57:00Z">
                <w:r w:rsidR="004079BD" w:rsidDel="00E61522">
                  <w:delText>March 1</w:delText>
                </w:r>
              </w:del>
            </w:ins>
            <w:ins w:id="16" w:author="Fernandes, Richard [2]" w:date="2019-01-02T15:26:00Z">
              <w:del w:id="17" w:author="Fernandes, Richard" w:date="2021-06-16T09:57:00Z">
                <w:r w:rsidR="00B13FB5" w:rsidDel="00E61522">
                  <w:delText>, 2019</w:delText>
                </w:r>
              </w:del>
            </w:ins>
            <w:ins w:id="18" w:author="Fernandes, Richard" w:date="2021-06-16T09:57:00Z">
              <w:r w:rsidR="00E61522">
                <w:t>June 16, 2021</w:t>
              </w:r>
            </w:ins>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Checked by</w:t>
            </w:r>
            <w:r w:rsidRPr="00517ABB">
              <w:t> :</w:t>
            </w:r>
          </w:p>
        </w:tc>
        <w:tc>
          <w:tcPr>
            <w:tcW w:w="1888" w:type="dxa"/>
            <w:shd w:val="clear" w:color="auto" w:fill="auto"/>
            <w:vAlign w:val="center"/>
          </w:tcPr>
          <w:p w:rsidR="00615A2B" w:rsidRDefault="00E61522" w:rsidP="00BC5F91">
            <w:pPr>
              <w:jc w:val="center"/>
            </w:pPr>
            <w:ins w:id="19" w:author="Fernandes, Richard" w:date="2021-06-16T09:57:00Z">
              <w:r>
                <w:t>xx</w:t>
              </w:r>
            </w:ins>
            <w:del w:id="20" w:author="Fernandes, Richard" w:date="2021-06-16T09:57:00Z">
              <w:r w:rsidR="00615A2B" w:rsidDel="003316DA">
                <w:delText>xx</w:delText>
              </w:r>
            </w:del>
          </w:p>
        </w:tc>
        <w:tc>
          <w:tcPr>
            <w:tcW w:w="1888" w:type="dxa"/>
            <w:shd w:val="clear" w:color="auto" w:fill="auto"/>
            <w:vAlign w:val="center"/>
          </w:tcPr>
          <w:p w:rsidR="00615A2B" w:rsidRPr="00F14D5A" w:rsidRDefault="00B13FB5" w:rsidP="00BC5F91">
            <w:pPr>
              <w:jc w:val="center"/>
            </w:pPr>
            <w:ins w:id="21" w:author="Fernandes, Richard [2]" w:date="2019-01-02T15:27:00Z">
              <w:r>
                <w:t>CCRS</w:t>
              </w:r>
            </w:ins>
            <w:del w:id="22" w:author="Fernandes, Richard [2]" w:date="2019-01-02T15:27:00Z">
              <w:r w:rsidR="00615A2B" w:rsidDel="00B13FB5">
                <w:delText>CCMEO</w:delText>
              </w:r>
            </w:del>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Approved by</w:t>
            </w:r>
            <w:r w:rsidRPr="00517ABB">
              <w:t> :</w:t>
            </w:r>
          </w:p>
        </w:tc>
        <w:tc>
          <w:tcPr>
            <w:tcW w:w="1888" w:type="dxa"/>
            <w:shd w:val="clear" w:color="auto" w:fill="auto"/>
            <w:vAlign w:val="center"/>
          </w:tcPr>
          <w:p w:rsidR="00615A2B" w:rsidRDefault="00615A2B" w:rsidP="00BC5F91">
            <w:pPr>
              <w:jc w:val="center"/>
            </w:pPr>
            <w:r>
              <w:t>Darren Janzen</w:t>
            </w:r>
          </w:p>
        </w:tc>
        <w:tc>
          <w:tcPr>
            <w:tcW w:w="1888" w:type="dxa"/>
            <w:shd w:val="clear" w:color="auto" w:fill="auto"/>
            <w:vAlign w:val="center"/>
          </w:tcPr>
          <w:p w:rsidR="00615A2B" w:rsidRPr="00F14D5A" w:rsidRDefault="00615A2B"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E61522">
            <w:fldSimple w:instr=" DOCPROPERTY  Référence  \* MERGEFORMAT ">
              <w:r w:rsidR="00615A2B">
                <w:t>LEAF-TN-</w:t>
              </w:r>
              <w:del w:id="23" w:author="Fernandes, Richard [2]" w:date="2019-01-02T15:27:00Z">
                <w:r w:rsidR="00615A2B" w:rsidDel="00B13FB5">
                  <w:delText>002</w:delText>
                </w:r>
              </w:del>
              <w:ins w:id="24" w:author="Fernandes, Richard [2]" w:date="2019-01-02T15:27:00Z">
                <w:r w:rsidR="00B13FB5">
                  <w:t>00</w:t>
                </w:r>
              </w:ins>
              <w:ins w:id="25" w:author="Fernandes, Richard" w:date="2021-06-16T09:57:00Z">
                <w:r>
                  <w:t>3</w:t>
                </w:r>
              </w:ins>
              <w:ins w:id="26" w:author="Fernandes, Richard [2]" w:date="2019-01-02T17:30:00Z">
                <w:del w:id="27" w:author="Fernandes, Richard" w:date="2021-06-16T09:57:00Z">
                  <w:r w:rsidR="006D67CD" w:rsidDel="00E61522">
                    <w:delText>2</w:delText>
                  </w:r>
                </w:del>
              </w:ins>
              <w:r w:rsidR="00615A2B">
                <w:t>-CCRS</w:t>
              </w:r>
            </w:fldSimple>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Issue.Re</w:t>
            </w:r>
            <w:r w:rsidRPr="00437CDF">
              <w:t>vision :</w:t>
            </w:r>
          </w:p>
        </w:tc>
        <w:tc>
          <w:tcPr>
            <w:tcW w:w="5748" w:type="dxa"/>
            <w:shd w:val="clear" w:color="auto" w:fill="auto"/>
          </w:tcPr>
          <w:p w:rsidR="00615A2B" w:rsidRDefault="00615A2B">
            <w:r>
              <w:t>1.</w:t>
            </w:r>
            <w:del w:id="28" w:author="Fernandes, Richard [2]" w:date="2019-03-25T09:55:00Z">
              <w:r w:rsidDel="004079BD">
                <w:delText>0</w:delText>
              </w:r>
            </w:del>
            <w:ins w:id="29" w:author="Fernandes, Richard" w:date="2021-06-16T09:57:00Z">
              <w:r w:rsidR="00E61522">
                <w:t>0</w:t>
              </w:r>
            </w:ins>
            <w:ins w:id="30" w:author="Fernandes, Richard [2]" w:date="2019-03-25T09:55:00Z">
              <w:del w:id="31" w:author="Fernandes, Richard" w:date="2021-06-16T09:57:00Z">
                <w:r w:rsidR="004079BD" w:rsidDel="00E61522">
                  <w:delText>1</w:delText>
                </w:r>
              </w:del>
            </w:ins>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615A2B" w:rsidP="00BC5F91">
            <w:del w:id="32" w:author="Fernandes, Richard" w:date="2021-06-16T09:58:00Z">
              <w:r w:rsidDel="00E61522">
                <w:delText>15/04/201</w:delText>
              </w:r>
            </w:del>
            <w:ins w:id="33" w:author="Fernandes, Richard" w:date="2021-06-16T09:58:00Z">
              <w:r w:rsidR="00E61522">
                <w:t>16/06/2021</w:t>
              </w:r>
            </w:ins>
            <w:del w:id="34" w:author="Fernandes, Richard" w:date="2021-06-16T09:57:00Z">
              <w:r w:rsidDel="003316DA">
                <w:delText>7</w:delText>
              </w:r>
            </w:del>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22" w:rsidRPr="00FE0BF8" w:rsidRDefault="00E61522"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E61522" w:rsidRPr="00FE0BF8" w:rsidRDefault="00E61522"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Iss.</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615A2B" w:rsidP="00BC5F91">
            <w:del w:id="35" w:author="Fernandes, Richard [2]" w:date="2019-01-02T15:28:00Z">
              <w:r w:rsidDel="00B13FB5">
                <w:delText>April 15, 2017</w:delText>
              </w:r>
            </w:del>
            <w:ins w:id="36" w:author="Fernandes, Richard [2]" w:date="2019-01-02T15:28:00Z">
              <w:del w:id="37" w:author="Fernandes, Richard" w:date="2021-06-16T09:58:00Z">
                <w:r w:rsidR="00B13FB5" w:rsidDel="00E61522">
                  <w:delText>January 2, 2019</w:delText>
                </w:r>
              </w:del>
            </w:ins>
            <w:ins w:id="38" w:author="Fernandes, Richard" w:date="2021-06-16T09:58:00Z">
              <w:r w:rsidR="00E61522">
                <w:t>June 16, 2021</w:t>
              </w:r>
            </w:ins>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E61522" w:rsidP="00BC5F91">
            <w:ins w:id="39" w:author="Fernandes, Richard" w:date="2021-06-16T09:58:00Z">
              <w:r>
                <w:t xml:space="preserve">Complete revision of LEAF-TN-002-CCRS </w:t>
              </w:r>
            </w:ins>
          </w:p>
        </w:tc>
      </w:tr>
      <w:tr w:rsidR="008809C0" w:rsidDel="00E61522" w:rsidTr="00BC5F91">
        <w:trPr>
          <w:tblCellSpacing w:w="14" w:type="dxa"/>
          <w:del w:id="40" w:author="Fernandes, Richard" w:date="2021-06-16T09:58:00Z"/>
        </w:trPr>
        <w:tc>
          <w:tcPr>
            <w:tcW w:w="906" w:type="dxa"/>
            <w:shd w:val="clear" w:color="auto" w:fill="auto"/>
          </w:tcPr>
          <w:p w:rsidR="008809C0" w:rsidDel="00E61522" w:rsidRDefault="004079BD" w:rsidP="00BC5F91">
            <w:pPr>
              <w:rPr>
                <w:del w:id="41" w:author="Fernandes, Richard" w:date="2021-06-16T09:58:00Z"/>
              </w:rPr>
            </w:pPr>
            <w:ins w:id="42" w:author="Fernandes, Richard [2]" w:date="2019-03-25T09:55:00Z">
              <w:del w:id="43" w:author="Fernandes, Richard" w:date="2021-06-16T09:58:00Z">
                <w:r w:rsidDel="00E61522">
                  <w:delText>1</w:delText>
                </w:r>
              </w:del>
            </w:ins>
          </w:p>
        </w:tc>
        <w:tc>
          <w:tcPr>
            <w:tcW w:w="907" w:type="dxa"/>
            <w:shd w:val="clear" w:color="auto" w:fill="auto"/>
          </w:tcPr>
          <w:p w:rsidR="008809C0" w:rsidDel="00E61522" w:rsidRDefault="004079BD" w:rsidP="00BC5F91">
            <w:pPr>
              <w:rPr>
                <w:del w:id="44" w:author="Fernandes, Richard" w:date="2021-06-16T09:58:00Z"/>
              </w:rPr>
            </w:pPr>
            <w:ins w:id="45" w:author="Fernandes, Richard [2]" w:date="2019-03-25T09:55:00Z">
              <w:del w:id="46" w:author="Fernandes, Richard" w:date="2021-06-16T09:58:00Z">
                <w:r w:rsidDel="00E61522">
                  <w:delText>1</w:delText>
                </w:r>
              </w:del>
            </w:ins>
          </w:p>
        </w:tc>
        <w:tc>
          <w:tcPr>
            <w:tcW w:w="1632" w:type="dxa"/>
            <w:shd w:val="clear" w:color="auto" w:fill="auto"/>
          </w:tcPr>
          <w:p w:rsidR="008809C0" w:rsidDel="00E61522" w:rsidRDefault="004079BD" w:rsidP="00BC5F91">
            <w:pPr>
              <w:rPr>
                <w:del w:id="47" w:author="Fernandes, Richard" w:date="2021-06-16T09:58:00Z"/>
              </w:rPr>
            </w:pPr>
            <w:ins w:id="48" w:author="Fernandes, Richard [2]" w:date="2019-03-25T09:55:00Z">
              <w:del w:id="49" w:author="Fernandes, Richard" w:date="2021-06-16T09:58:00Z">
                <w:r w:rsidDel="00E61522">
                  <w:delText>March 1, 2019</w:delText>
                </w:r>
              </w:del>
            </w:ins>
          </w:p>
        </w:tc>
        <w:tc>
          <w:tcPr>
            <w:tcW w:w="3986" w:type="dxa"/>
            <w:shd w:val="clear" w:color="auto" w:fill="auto"/>
          </w:tcPr>
          <w:p w:rsidR="008809C0" w:rsidDel="00E61522" w:rsidRDefault="004079BD" w:rsidP="00BC5F91">
            <w:pPr>
              <w:rPr>
                <w:del w:id="50" w:author="Fernandes, Richard" w:date="2021-06-16T09:58:00Z"/>
              </w:rPr>
            </w:pPr>
            <w:ins w:id="51" w:author="Fernandes, Richard [2]" w:date="2019-03-25T09:55:00Z">
              <w:del w:id="52" w:author="Fernandes, Richard" w:date="2021-06-16T09:58:00Z">
                <w:r w:rsidDel="00E61522">
                  <w:delText>Updated to reflect final user requirements,</w:delText>
                </w:r>
              </w:del>
            </w:ins>
          </w:p>
        </w:tc>
        <w:tc>
          <w:tcPr>
            <w:tcW w:w="2084" w:type="dxa"/>
            <w:shd w:val="clear" w:color="auto" w:fill="auto"/>
          </w:tcPr>
          <w:p w:rsidR="008809C0" w:rsidDel="00E61522" w:rsidRDefault="004079BD">
            <w:pPr>
              <w:rPr>
                <w:del w:id="53" w:author="Fernandes, Richard" w:date="2021-06-16T09:58:00Z"/>
              </w:rPr>
            </w:pPr>
            <w:ins w:id="54" w:author="Fernandes, Richard [2]" w:date="2019-03-25T09:55:00Z">
              <w:del w:id="55" w:author="Fernandes, Richard" w:date="2021-06-16T09:58:00Z">
                <w:r w:rsidDel="00E61522">
                  <w:delText xml:space="preserve">The document currently matches the user requirements.  </w:delText>
                </w:r>
              </w:del>
            </w:ins>
          </w:p>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pPr>
        <w:pStyle w:val="Heading1"/>
        <w:spacing w:line="240" w:lineRule="auto"/>
        <w:pPrChange w:id="56" w:author="Fernandes, Richard" w:date="2020-07-14T17:17:00Z">
          <w:pPr>
            <w:pStyle w:val="Heading1"/>
          </w:pPr>
        </w:pPrChange>
      </w:pPr>
    </w:p>
    <w:p w:rsidR="0002742A" w:rsidRDefault="0002742A">
      <w:pPr>
        <w:pStyle w:val="Heading2"/>
        <w:spacing w:line="240" w:lineRule="auto"/>
        <w:pPrChange w:id="57" w:author="Fernandes, Richard" w:date="2020-07-14T17:17:00Z">
          <w:pPr>
            <w:pStyle w:val="Heading2"/>
          </w:pPr>
        </w:pPrChange>
      </w:pPr>
      <w:r>
        <w:t>Introduction</w:t>
      </w:r>
    </w:p>
    <w:p w:rsidR="00051963" w:rsidRDefault="00051963">
      <w:pPr>
        <w:spacing w:line="240" w:lineRule="auto"/>
        <w:pPrChange w:id="58" w:author="Fernandes, Richard" w:date="2020-07-14T17:17:00Z">
          <w:pPr/>
        </w:pPrChange>
      </w:pPr>
    </w:p>
    <w:p w:rsidR="00B13FB5" w:rsidDel="003F5E76" w:rsidRDefault="00051963">
      <w:pPr>
        <w:spacing w:line="240" w:lineRule="auto"/>
        <w:rPr>
          <w:ins w:id="59" w:author="Fernandes, Richard [2]" w:date="2019-01-02T15:33:00Z"/>
          <w:del w:id="60" w:author="Fernandes, Richard" w:date="2020-07-14T17:16:00Z"/>
        </w:rPr>
        <w:pPrChange w:id="61" w:author="Fernandes, Richard" w:date="2020-07-14T17:17:00Z">
          <w:pPr/>
        </w:pPrChange>
      </w:pPr>
      <w:del w:id="62" w:author="Fernandes, Richard [2]" w:date="2019-01-02T15:30:00Z">
        <w:r w:rsidDel="00B13FB5">
          <w:delText xml:space="preserve">The Vegetation Productivity Indicator (VPI) provides a spatially explicit indicator of the relative monthly potential vegetation productivity compared to a user defined baseline specified by a temporal interval, a spatial partition, a thematic land cover grouping, a land cover change status, input satellite data records and applied monthly VPI algorithm.  </w:delText>
        </w:r>
      </w:del>
      <w:ins w:id="63" w:author="Fernandes, Richard [2]" w:date="2019-01-02T15:30:00Z">
        <w:r w:rsidR="00B13FB5">
          <w:t xml:space="preserve">The Landscape Evolution and Forecasting (LEAF) </w:t>
        </w:r>
      </w:ins>
      <w:ins w:id="64" w:author="Fernandes, Richard [2]" w:date="2019-01-03T11:24:00Z">
        <w:r w:rsidR="0068203B">
          <w:t>service</w:t>
        </w:r>
      </w:ins>
      <w:ins w:id="65" w:author="Fernandes, Richard [2]" w:date="2019-01-02T15:30:00Z">
        <w:r w:rsidR="00B13FB5">
          <w:t xml:space="preserve"> is a computer application capable of producing geo-coded raster layers for a set of vegetation biophysical parameters from either Sentinel 2 Multispectral Imager (MSI) or Landsat 8 Operational Land Imager (OLI) satellite imager</w:t>
        </w:r>
      </w:ins>
      <w:ins w:id="66" w:author="Fernandes, Richard [2]" w:date="2019-01-02T15:32:00Z">
        <w:r w:rsidR="00B13FB5">
          <w:t>y.</w:t>
        </w:r>
      </w:ins>
    </w:p>
    <w:p w:rsidR="00B13FB5" w:rsidRDefault="00B13FB5">
      <w:pPr>
        <w:spacing w:line="240" w:lineRule="auto"/>
        <w:rPr>
          <w:ins w:id="67" w:author="Fernandes, Richard [2]" w:date="2019-01-02T17:13:00Z"/>
        </w:rPr>
        <w:pPrChange w:id="68" w:author="Fernandes, Richard" w:date="2020-07-14T17:17:00Z">
          <w:pPr/>
        </w:pPrChange>
      </w:pPr>
    </w:p>
    <w:p w:rsidR="006A27BA" w:rsidRDefault="006A27BA">
      <w:pPr>
        <w:spacing w:line="240" w:lineRule="auto"/>
        <w:rPr>
          <w:ins w:id="69" w:author="Fernandes, Richard [2]" w:date="2019-01-02T15:32:00Z"/>
        </w:rPr>
        <w:pPrChange w:id="70" w:author="Fernandes, Richard" w:date="2020-07-14T17:17:00Z">
          <w:pPr/>
        </w:pPrChange>
      </w:pPr>
      <w:ins w:id="71" w:author="Fernandes, Richard [2]" w:date="2019-01-02T17:13:00Z">
        <w:r>
          <w:t>User requirements for LEAF</w:t>
        </w:r>
      </w:ins>
      <w:ins w:id="72" w:author="Fernandes, Richard" w:date="2021-06-16T10:04:00Z">
        <w:r w:rsidR="00E61522">
          <w:t>(</w:t>
        </w:r>
      </w:ins>
      <w:ins w:id="73" w:author="Fernandes, Richard [2]" w:date="2019-01-02T17:13:00Z">
        <w:del w:id="74" w:author="Fernandes, Richard" w:date="2021-06-16T10:04:00Z">
          <w:r w:rsidDel="00E61522">
            <w:delText xml:space="preserve"> are given in</w:delText>
          </w:r>
        </w:del>
      </w:ins>
      <w:ins w:id="75" w:author="Fernandes, Richard [2]" w:date="2019-01-02T17:14:00Z">
        <w:del w:id="76" w:author="Fernandes, Richard" w:date="2021-06-16T10:04:00Z">
          <w:r w:rsidDel="00E61522">
            <w:delText xml:space="preserve"> </w:delText>
          </w:r>
        </w:del>
        <w:r>
          <w:fldChar w:fldCharType="begin"/>
        </w:r>
        <w:r>
          <w:instrText xml:space="preserve"> DOCPROPERTY  Référence  \* MERGEFORMAT </w:instrText>
        </w:r>
        <w:r>
          <w:fldChar w:fldCharType="separate"/>
        </w:r>
        <w:r>
          <w:t>LEAF-TN-001-CCRS</w:t>
        </w:r>
        <w:r>
          <w:fldChar w:fldCharType="end"/>
        </w:r>
      </w:ins>
      <w:ins w:id="77" w:author="Fernandes, Richard" w:date="2021-06-16T10:04:00Z">
        <w:r w:rsidR="00E61522">
          <w:t>)</w:t>
        </w:r>
      </w:ins>
      <w:ins w:id="78" w:author="Fernandes, Richard [2]" w:date="2019-01-02T17:14:00Z">
        <w:del w:id="79" w:author="Fernandes, Richard" w:date="2021-06-16T10:04:00Z">
          <w:r w:rsidDel="00E61522">
            <w:delText>.</w:delText>
          </w:r>
        </w:del>
      </w:ins>
      <w:ins w:id="80" w:author="Fernandes, Richard [2]" w:date="2019-01-02T17:15:00Z">
        <w:r>
          <w:t xml:space="preserve">  </w:t>
        </w:r>
        <w:del w:id="81" w:author="Fernandes, Richard" w:date="2021-06-16T10:04:00Z">
          <w:r w:rsidDel="00E61522">
            <w:delText xml:space="preserve">These requirements </w:delText>
          </w:r>
        </w:del>
        <w:r>
          <w:t xml:space="preserve">include a </w:t>
        </w:r>
        <w:del w:id="82" w:author="Fernandes, Richard" w:date="2021-06-16T10:04:00Z">
          <w:r w:rsidDel="00E61522">
            <w:delText xml:space="preserve">stand alone desktop workstation </w:delText>
          </w:r>
        </w:del>
      </w:ins>
      <w:ins w:id="83" w:author="Fernandes, Richard [2]" w:date="2019-01-02T17:16:00Z">
        <w:del w:id="84" w:author="Fernandes, Richard" w:date="2021-06-16T10:04:00Z">
          <w:r w:rsidDel="00E61522">
            <w:delText xml:space="preserve">implementation </w:delText>
          </w:r>
        </w:del>
      </w:ins>
      <w:ins w:id="85" w:author="Fernandes, Richard [2]" w:date="2019-01-02T17:15:00Z">
        <w:del w:id="86" w:author="Fernandes, Richard" w:date="2021-06-16T10:04:00Z">
          <w:r w:rsidDel="00E61522">
            <w:delText xml:space="preserve"> and a cloud service implementation.</w:delText>
          </w:r>
        </w:del>
      </w:ins>
      <w:ins w:id="87" w:author="Fernandes, Richard" w:date="2021-06-16T10:04:00Z">
        <w:r w:rsidR="00E61522">
          <w:t xml:space="preserve">functionality via desktop and mobile compute </w:t>
        </w:r>
      </w:ins>
      <w:ins w:id="88" w:author="Fernandes, Richard" w:date="2021-06-16T10:05:00Z">
        <w:r w:rsidR="00E61522">
          <w:t>with the possibility to extend the service to REST compliant system requests.</w:t>
        </w:r>
      </w:ins>
    </w:p>
    <w:p w:rsidR="00E61522" w:rsidRDefault="00E61522">
      <w:pPr>
        <w:spacing w:line="240" w:lineRule="auto"/>
        <w:rPr>
          <w:ins w:id="89" w:author="Fernandes, Richard" w:date="2021-06-16T10:01:00Z"/>
        </w:rPr>
        <w:pPrChange w:id="90" w:author="Fernandes, Richard" w:date="2020-07-14T17:17:00Z">
          <w:pPr/>
        </w:pPrChange>
      </w:pPr>
      <w:ins w:id="91" w:author="Fernandes, Richard" w:date="2021-06-16T09:58:00Z">
        <w:r>
          <w:t>An initial</w:t>
        </w:r>
      </w:ins>
      <w:ins w:id="92" w:author="Fernandes, Richard" w:date="2021-06-16T11:02:00Z">
        <w:r w:rsidR="00580201">
          <w:t xml:space="preserve"> cloud service</w:t>
        </w:r>
      </w:ins>
      <w:ins w:id="93" w:author="Fernandes, Richard" w:date="2021-06-16T09:58:00Z">
        <w:r>
          <w:t xml:space="preserve"> system design defined during the NRCan/CSA GEODE GRIP project (LEAF-TN-002-CCRS) con</w:t>
        </w:r>
      </w:ins>
      <w:ins w:id="94" w:author="Fernandes, Richard" w:date="2021-06-16T09:59:00Z">
        <w:r>
          <w:t>ceptualized the service as embedded within a cloud computing environment.  Prototyping of the design found that the system did not scale in a cost effective manner and could n</w:t>
        </w:r>
      </w:ins>
      <w:ins w:id="95" w:author="Fernandes, Richard" w:date="2021-06-16T10:00:00Z">
        <w:r>
          <w:t>ot provide new user visualization requirements that arose during the project (Rogobete et al., 2019).</w:t>
        </w:r>
      </w:ins>
      <w:ins w:id="96" w:author="Fernandes, Richard" w:date="2021-06-16T10:01:00Z">
        <w:r>
          <w:t xml:space="preserve"> </w:t>
        </w:r>
      </w:ins>
    </w:p>
    <w:p w:rsidR="00E61522" w:rsidRDefault="00E61522">
      <w:pPr>
        <w:spacing w:line="240" w:lineRule="auto"/>
        <w:rPr>
          <w:ins w:id="97" w:author="Fernandes, Richard" w:date="2021-06-16T10:01:00Z"/>
        </w:rPr>
        <w:pPrChange w:id="98" w:author="Fernandes, Richard" w:date="2020-07-14T17:17:00Z">
          <w:pPr/>
        </w:pPrChange>
      </w:pPr>
    </w:p>
    <w:p w:rsidR="00B13FB5" w:rsidDel="003F5E76" w:rsidRDefault="00B13FB5">
      <w:pPr>
        <w:spacing w:line="240" w:lineRule="auto"/>
        <w:rPr>
          <w:del w:id="99" w:author="Fernandes, Richard" w:date="2020-07-14T17:16:00Z"/>
        </w:rPr>
        <w:pPrChange w:id="100" w:author="Fernandes, Richard" w:date="2020-07-14T17:17:00Z">
          <w:pPr/>
        </w:pPrChange>
      </w:pPr>
      <w:ins w:id="101" w:author="Fernandes, Richard [2]" w:date="2019-01-02T15:32:00Z">
        <w:r>
          <w:t xml:space="preserve">The purpose of this document is to provide the </w:t>
        </w:r>
      </w:ins>
      <w:ins w:id="102" w:author="Fernandes, Richard" w:date="2021-06-16T10:01:00Z">
        <w:r w:rsidR="00E61522">
          <w:t xml:space="preserve">new </w:t>
        </w:r>
      </w:ins>
      <w:ins w:id="103" w:author="Fernandes, Richard [2]" w:date="2019-01-02T17:13:00Z">
        <w:r w:rsidR="006A27BA">
          <w:t xml:space="preserve">system design for </w:t>
        </w:r>
      </w:ins>
      <w:ins w:id="104" w:author="Fernandes, Richard [2]" w:date="2019-01-02T17:15:00Z">
        <w:del w:id="105" w:author="Fernandes, Richard" w:date="2021-06-16T10:01:00Z">
          <w:r w:rsidR="006A27BA" w:rsidDel="00E61522">
            <w:delText xml:space="preserve">the cloud service </w:delText>
          </w:r>
        </w:del>
        <w:r w:rsidR="006A27BA">
          <w:t xml:space="preserve">implementation of </w:t>
        </w:r>
      </w:ins>
      <w:ins w:id="106" w:author="Fernandes, Richard" w:date="2021-06-16T10:01:00Z">
        <w:r w:rsidR="00E61522">
          <w:t xml:space="preserve">the </w:t>
        </w:r>
      </w:ins>
      <w:ins w:id="107" w:author="Fernandes, Richard [2]" w:date="2019-01-02T17:13:00Z">
        <w:r w:rsidR="006A27BA">
          <w:t>LEAF</w:t>
        </w:r>
      </w:ins>
      <w:ins w:id="108" w:author="Fernandes, Richard" w:date="2021-06-16T10:01:00Z">
        <w:r w:rsidR="00E61522">
          <w:t xml:space="preserve"> service</w:t>
        </w:r>
      </w:ins>
      <w:ins w:id="109" w:author="Fernandes, Richard" w:date="2021-06-16T10:02:00Z">
        <w:r w:rsidR="00E61522">
          <w:t>, the LEAF-Toolbox,</w:t>
        </w:r>
      </w:ins>
      <w:ins w:id="110" w:author="Fernandes, Richard" w:date="2021-06-16T10:01:00Z">
        <w:r w:rsidR="00E61522">
          <w:t xml:space="preserve"> that relies on an API to an external cloud system that enables geo-processing (specifically Google Ea</w:t>
        </w:r>
      </w:ins>
      <w:ins w:id="111" w:author="Fernandes, Richard" w:date="2021-06-16T10:02:00Z">
        <w:r w:rsidR="00E61522">
          <w:t>r</w:t>
        </w:r>
      </w:ins>
      <w:ins w:id="112" w:author="Fernandes, Richard" w:date="2021-06-16T10:01:00Z">
        <w:r w:rsidR="00E61522">
          <w:t>th Engine)</w:t>
        </w:r>
      </w:ins>
      <w:ins w:id="113" w:author="Fernandes, Richard" w:date="2021-06-16T10:02:00Z">
        <w:r w:rsidR="00E61522">
          <w:t xml:space="preserve">.  The system design is capable of satisfying Goal requirements for system functionality, latency, maintenance and documentation specified in </w:t>
        </w:r>
      </w:ins>
      <w:ins w:id="114" w:author="Fernandes, Richard" w:date="2021-06-16T10:03:00Z">
        <w:r w:rsidR="00E61522">
          <w:fldChar w:fldCharType="begin"/>
        </w:r>
        <w:r w:rsidR="00E61522">
          <w:instrText xml:space="preserve"> DOCPROPERTY  Référence  \* MERGEFORMAT </w:instrText>
        </w:r>
        <w:r w:rsidR="00E61522">
          <w:fldChar w:fldCharType="separate"/>
        </w:r>
        <w:r w:rsidR="00E61522">
          <w:t>LEAF-TN-001-CCRS</w:t>
        </w:r>
        <w:r w:rsidR="00E61522">
          <w:fldChar w:fldCharType="end"/>
        </w:r>
        <w:r w:rsidR="00E61522">
          <w:t>.</w:t>
        </w:r>
      </w:ins>
      <w:ins w:id="115" w:author="Fernandes, Richard [2]" w:date="2019-01-02T17:13:00Z">
        <w:del w:id="116" w:author="Fernandes, Richard" w:date="2021-06-16T10:02:00Z">
          <w:r w:rsidR="006A27BA" w:rsidDel="00E61522">
            <w:delText>.</w:delText>
          </w:r>
        </w:del>
      </w:ins>
    </w:p>
    <w:p w:rsidR="003F5E76" w:rsidRDefault="003F5E76">
      <w:pPr>
        <w:spacing w:line="240" w:lineRule="auto"/>
        <w:rPr>
          <w:ins w:id="117" w:author="Fernandes, Richard" w:date="2020-07-14T17:16:00Z"/>
        </w:rPr>
        <w:pPrChange w:id="118" w:author="Fernandes, Richard" w:date="2020-07-14T17:17:00Z">
          <w:pPr/>
        </w:pPrChange>
      </w:pPr>
    </w:p>
    <w:p w:rsidR="00685FF4" w:rsidDel="003F5E76" w:rsidRDefault="00685FF4">
      <w:pPr>
        <w:spacing w:line="240" w:lineRule="auto"/>
        <w:rPr>
          <w:ins w:id="119" w:author="Fernandes, Richard [2]" w:date="2019-01-03T12:11:00Z"/>
          <w:del w:id="120" w:author="Fernandes, Richard" w:date="2020-07-14T17:16:00Z"/>
        </w:rPr>
        <w:pPrChange w:id="121" w:author="Fernandes, Richard" w:date="2020-07-14T17:17:00Z">
          <w:pPr/>
        </w:pPrChange>
      </w:pPr>
    </w:p>
    <w:p w:rsidR="000E2D58" w:rsidRPr="008F1BF3" w:rsidRDefault="000E2D58">
      <w:pPr>
        <w:spacing w:line="240" w:lineRule="auto"/>
        <w:rPr>
          <w:ins w:id="122" w:author="Fernandes, Richard [2]" w:date="2019-01-03T12:11:00Z"/>
        </w:rPr>
        <w:pPrChange w:id="123" w:author="Fernandes, Richard" w:date="2020-07-14T17:17:00Z">
          <w:pPr/>
        </w:pPrChange>
      </w:pPr>
    </w:p>
    <w:p w:rsidR="000E2D58" w:rsidRDefault="000E2D58">
      <w:pPr>
        <w:pStyle w:val="Heading3"/>
        <w:spacing w:line="240" w:lineRule="auto"/>
        <w:rPr>
          <w:ins w:id="124" w:author="Fernandes, Richard [2]" w:date="2019-01-03T12:11:00Z"/>
        </w:rPr>
        <w:pPrChange w:id="125" w:author="Fernandes, Richard" w:date="2020-07-14T17:17:00Z">
          <w:pPr>
            <w:pStyle w:val="Heading3"/>
          </w:pPr>
        </w:pPrChange>
      </w:pPr>
      <w:ins w:id="126" w:author="Fernandes, Richard [2]" w:date="2019-01-03T12:11:00Z">
        <w:r>
          <w:t>Vegetation Biophysical Parameters</w:t>
        </w:r>
      </w:ins>
    </w:p>
    <w:p w:rsidR="000E2D58" w:rsidRDefault="000E2D58">
      <w:pPr>
        <w:pStyle w:val="Heading3"/>
        <w:spacing w:line="240" w:lineRule="auto"/>
        <w:rPr>
          <w:ins w:id="127" w:author="Fernandes, Richard [2]" w:date="2019-01-03T12:11:00Z"/>
        </w:rPr>
        <w:pPrChange w:id="128" w:author="Fernandes, Richard" w:date="2020-07-14T17:17:00Z">
          <w:pPr>
            <w:pStyle w:val="Heading3"/>
          </w:pPr>
        </w:pPrChange>
      </w:pPr>
      <w:ins w:id="129" w:author="Fernandes, Richard [2]" w:date="2019-01-03T12:11:00Z">
        <w:del w:id="130" w:author="Fernandes, Richard" w:date="2020-07-14T17:16:00Z">
          <w:r w:rsidDel="003F5E76">
            <w:br/>
          </w:r>
        </w:del>
      </w:ins>
    </w:p>
    <w:p w:rsidR="000E2D58" w:rsidDel="003F5E76" w:rsidRDefault="000E2D58">
      <w:pPr>
        <w:spacing w:line="240" w:lineRule="auto"/>
        <w:rPr>
          <w:ins w:id="131" w:author="Fernandes, Richard [2]" w:date="2019-01-03T12:11:00Z"/>
          <w:del w:id="132" w:author="Fernandes, Richard" w:date="2020-07-14T17:16:00Z"/>
        </w:rPr>
        <w:pPrChange w:id="133" w:author="Fernandes, Richard" w:date="2020-07-14T17:17:00Z">
          <w:pPr/>
        </w:pPrChange>
      </w:pPr>
      <w:ins w:id="134" w:author="Fernandes, Richard [2]" w:date="2019-01-03T12:11:00Z">
        <w:r>
          <w:t xml:space="preserve">The vegetation biophysical parameters to be generated, together with specifications, have been identified by the </w:t>
        </w:r>
      </w:ins>
      <w:ins w:id="135" w:author="Fernandes, Richard" w:date="2021-06-16T10:05:00Z">
        <w:r w:rsidR="00E61522">
          <w:t xml:space="preserve">Canadian Space Agency, the </w:t>
        </w:r>
      </w:ins>
      <w:ins w:id="136" w:author="Fernandes, Richard [2]" w:date="2019-01-03T12:11:00Z">
        <w:r>
          <w:t xml:space="preserve">SEN4SCI user consultation exercise and the Global Climate Observing System.   Parameters are defined in Table 1 with spatial, temporal and thematic performance requirements given in Table 2.  </w:t>
        </w:r>
      </w:ins>
    </w:p>
    <w:p w:rsidR="004079BD" w:rsidRDefault="004079BD">
      <w:pPr>
        <w:spacing w:line="240" w:lineRule="auto"/>
        <w:rPr>
          <w:ins w:id="137" w:author="Fernandes, Richard [2]" w:date="2019-03-25T09:53:00Z"/>
        </w:rPr>
        <w:pPrChange w:id="138" w:author="Fernandes, Richard" w:date="2020-07-14T17:17:00Z">
          <w:pPr/>
        </w:pPrChange>
      </w:pPr>
    </w:p>
    <w:p w:rsidR="004079BD" w:rsidRDefault="004079BD">
      <w:pPr>
        <w:pStyle w:val="Caption"/>
        <w:keepNext/>
        <w:rPr>
          <w:ins w:id="139" w:author="Fernandes, Richard [2]" w:date="2019-03-25T09:53:00Z"/>
        </w:rPr>
      </w:pPr>
      <w:ins w:id="140" w:author="Fernandes, Richard [2]" w:date="2019-03-25T09:53:00Z">
        <w:r>
          <w:t xml:space="preserve">Table </w:t>
        </w:r>
        <w:r>
          <w:fldChar w:fldCharType="begin"/>
        </w:r>
        <w:r>
          <w:instrText xml:space="preserve"> SEQ Table \* ARABIC </w:instrText>
        </w:r>
        <w:r>
          <w:fldChar w:fldCharType="separate"/>
        </w:r>
      </w:ins>
      <w:ins w:id="141" w:author="Fernandes, Richard" w:date="2021-06-16T10:53:00Z">
        <w:r w:rsidR="003C357D">
          <w:rPr>
            <w:noProof/>
          </w:rPr>
          <w:t>1</w:t>
        </w:r>
      </w:ins>
      <w:ins w:id="142" w:author="Fernandes, Richard [2]" w:date="2019-03-25T09:53:00Z">
        <w:r>
          <w:fldChar w:fldCharType="end"/>
        </w:r>
        <w:r>
          <w:t xml:space="preserve">.  </w:t>
        </w:r>
        <w:bookmarkStart w:id="143" w:name="_Ref74733287"/>
        <w:r>
          <w:t>Definition of vegetation biophysical parameters within LEAF.</w:t>
        </w:r>
        <w:bookmarkEnd w:id="143"/>
      </w:ins>
    </w:p>
    <w:tbl>
      <w:tblPr>
        <w:tblStyle w:val="TableGrid"/>
        <w:tblW w:w="0" w:type="auto"/>
        <w:tblLook w:val="04A0" w:firstRow="1" w:lastRow="0" w:firstColumn="1" w:lastColumn="0" w:noHBand="0" w:noVBand="1"/>
      </w:tblPr>
      <w:tblGrid>
        <w:gridCol w:w="1878"/>
        <w:gridCol w:w="1156"/>
        <w:gridCol w:w="2583"/>
        <w:gridCol w:w="1878"/>
        <w:gridCol w:w="1855"/>
      </w:tblGrid>
      <w:tr w:rsidR="004079BD" w:rsidTr="00E61522">
        <w:trPr>
          <w:ins w:id="144" w:author="Fernandes, Richard [2]" w:date="2019-03-25T09:53:00Z"/>
        </w:trPr>
        <w:tc>
          <w:tcPr>
            <w:tcW w:w="1878" w:type="dxa"/>
          </w:tcPr>
          <w:p w:rsidR="004079BD" w:rsidRDefault="004079BD">
            <w:pPr>
              <w:rPr>
                <w:ins w:id="145" w:author="Fernandes, Richard [2]" w:date="2019-03-25T09:53:00Z"/>
              </w:rPr>
            </w:pPr>
            <w:ins w:id="146" w:author="Fernandes, Richard [2]" w:date="2019-03-25T09:53:00Z">
              <w:r>
                <w:t>Parameter</w:t>
              </w:r>
            </w:ins>
          </w:p>
        </w:tc>
        <w:tc>
          <w:tcPr>
            <w:tcW w:w="1156" w:type="dxa"/>
          </w:tcPr>
          <w:p w:rsidR="004079BD" w:rsidRDefault="004079BD">
            <w:pPr>
              <w:rPr>
                <w:ins w:id="147" w:author="Fernandes, Richard [2]" w:date="2019-03-25T09:53:00Z"/>
              </w:rPr>
            </w:pPr>
            <w:ins w:id="148" w:author="Fernandes, Richard [2]" w:date="2019-03-25T09:53:00Z">
              <w:r>
                <w:t>Abbrev.</w:t>
              </w:r>
            </w:ins>
          </w:p>
        </w:tc>
        <w:tc>
          <w:tcPr>
            <w:tcW w:w="2583" w:type="dxa"/>
          </w:tcPr>
          <w:p w:rsidR="004079BD" w:rsidRDefault="004079BD">
            <w:pPr>
              <w:rPr>
                <w:ins w:id="149" w:author="Fernandes, Richard [2]" w:date="2019-03-25T09:53:00Z"/>
              </w:rPr>
            </w:pPr>
            <w:ins w:id="150" w:author="Fernandes, Richard [2]" w:date="2019-03-25T09:53:00Z">
              <w:r>
                <w:t>Definition</w:t>
              </w:r>
            </w:ins>
          </w:p>
        </w:tc>
        <w:tc>
          <w:tcPr>
            <w:tcW w:w="1878" w:type="dxa"/>
          </w:tcPr>
          <w:p w:rsidR="004079BD" w:rsidRDefault="004079BD">
            <w:pPr>
              <w:rPr>
                <w:ins w:id="151" w:author="Fernandes, Richard [2]" w:date="2019-03-25T09:53:00Z"/>
              </w:rPr>
            </w:pPr>
            <w:ins w:id="152" w:author="Fernandes, Richard [2]" w:date="2019-03-25T09:53:00Z">
              <w:r>
                <w:t>Units</w:t>
              </w:r>
            </w:ins>
          </w:p>
        </w:tc>
        <w:tc>
          <w:tcPr>
            <w:tcW w:w="1855" w:type="dxa"/>
          </w:tcPr>
          <w:p w:rsidR="004079BD" w:rsidRDefault="004079BD">
            <w:pPr>
              <w:rPr>
                <w:ins w:id="153" w:author="Fernandes, Richard [2]" w:date="2019-03-25T09:53:00Z"/>
              </w:rPr>
            </w:pPr>
            <w:ins w:id="154" w:author="Fernandes, Richard [2]" w:date="2019-03-25T09:53:00Z">
              <w:r>
                <w:t>Range</w:t>
              </w:r>
            </w:ins>
          </w:p>
        </w:tc>
      </w:tr>
      <w:tr w:rsidR="004079BD" w:rsidTr="00E61522">
        <w:trPr>
          <w:ins w:id="155" w:author="Fernandes, Richard [2]" w:date="2019-03-25T09:53:00Z"/>
        </w:trPr>
        <w:tc>
          <w:tcPr>
            <w:tcW w:w="1878" w:type="dxa"/>
          </w:tcPr>
          <w:p w:rsidR="004079BD" w:rsidRDefault="004079BD">
            <w:pPr>
              <w:rPr>
                <w:ins w:id="156" w:author="Fernandes, Richard [2]" w:date="2019-03-25T09:53:00Z"/>
              </w:rPr>
            </w:pPr>
            <w:ins w:id="157" w:author="Fernandes, Richard [2]" w:date="2019-03-25T09:53:00Z">
              <w:r>
                <w:t>Leaf chlorophyll content</w:t>
              </w:r>
            </w:ins>
          </w:p>
        </w:tc>
        <w:tc>
          <w:tcPr>
            <w:tcW w:w="1156" w:type="dxa"/>
          </w:tcPr>
          <w:p w:rsidR="004079BD" w:rsidRDefault="004079BD">
            <w:pPr>
              <w:rPr>
                <w:ins w:id="158" w:author="Fernandes, Richard [2]" w:date="2019-03-25T09:53:00Z"/>
              </w:rPr>
            </w:pPr>
            <w:ins w:id="159" w:author="Fernandes, Richard [2]" w:date="2019-03-25T09:53:00Z">
              <w:r>
                <w:t>Cab</w:t>
              </w:r>
            </w:ins>
          </w:p>
        </w:tc>
        <w:tc>
          <w:tcPr>
            <w:tcW w:w="2583" w:type="dxa"/>
          </w:tcPr>
          <w:p w:rsidR="004079BD" w:rsidRDefault="004079BD">
            <w:pPr>
              <w:rPr>
                <w:ins w:id="160" w:author="Fernandes, Richard [2]" w:date="2019-03-25T09:53:00Z"/>
              </w:rPr>
            </w:pPr>
            <w:ins w:id="161" w:author="Fernandes, Richard [2]" w:date="2019-03-25T09:53:00Z">
              <w:r>
                <w:t>Mass of chlorophyll a and b per unit LAI.</w:t>
              </w:r>
            </w:ins>
          </w:p>
        </w:tc>
        <w:tc>
          <w:tcPr>
            <w:tcW w:w="1878" w:type="dxa"/>
          </w:tcPr>
          <w:p w:rsidR="004079BD" w:rsidRDefault="004079BD">
            <w:pPr>
              <w:rPr>
                <w:ins w:id="162" w:author="Fernandes, Richard [2]" w:date="2019-03-25T09:53:00Z"/>
              </w:rPr>
            </w:pPr>
            <w:ins w:id="163" w:author="Fernandes, Richard [2]" w:date="2019-03-25T09:53:00Z">
              <w:r>
                <w:t>G chlorophyll a+b/m-2 half foliage surface area</w:t>
              </w:r>
            </w:ins>
          </w:p>
        </w:tc>
        <w:tc>
          <w:tcPr>
            <w:tcW w:w="1855" w:type="dxa"/>
          </w:tcPr>
          <w:p w:rsidR="004079BD" w:rsidRDefault="004079BD">
            <w:pPr>
              <w:rPr>
                <w:ins w:id="164" w:author="Fernandes, Richard [2]" w:date="2019-03-25T09:53:00Z"/>
              </w:rPr>
            </w:pPr>
            <w:ins w:id="165" w:author="Fernandes, Richard [2]" w:date="2019-03-25T09:53:00Z">
              <w:r>
                <w:t xml:space="preserve">0-100 </w:t>
              </w:r>
            </w:ins>
          </w:p>
        </w:tc>
      </w:tr>
      <w:tr w:rsidR="004079BD" w:rsidTr="00E61522">
        <w:trPr>
          <w:ins w:id="166" w:author="Fernandes, Richard [2]" w:date="2019-03-25T09:53:00Z"/>
        </w:trPr>
        <w:tc>
          <w:tcPr>
            <w:tcW w:w="1878" w:type="dxa"/>
          </w:tcPr>
          <w:p w:rsidR="004079BD" w:rsidRDefault="004079BD">
            <w:pPr>
              <w:rPr>
                <w:ins w:id="167" w:author="Fernandes, Richard [2]" w:date="2019-03-25T09:53:00Z"/>
              </w:rPr>
            </w:pPr>
            <w:ins w:id="168" w:author="Fernandes, Richard [2]" w:date="2019-03-25T09:53:00Z">
              <w:r>
                <w:t>Leaf water content</w:t>
              </w:r>
            </w:ins>
          </w:p>
        </w:tc>
        <w:tc>
          <w:tcPr>
            <w:tcW w:w="1156" w:type="dxa"/>
          </w:tcPr>
          <w:p w:rsidR="004079BD" w:rsidRDefault="004079BD">
            <w:pPr>
              <w:rPr>
                <w:ins w:id="169" w:author="Fernandes, Richard [2]" w:date="2019-03-25T09:53:00Z"/>
              </w:rPr>
            </w:pPr>
            <w:ins w:id="170" w:author="Fernandes, Richard [2]" w:date="2019-03-25T09:53:00Z">
              <w:r>
                <w:t>Cw</w:t>
              </w:r>
            </w:ins>
          </w:p>
        </w:tc>
        <w:tc>
          <w:tcPr>
            <w:tcW w:w="2583" w:type="dxa"/>
          </w:tcPr>
          <w:p w:rsidR="004079BD" w:rsidRDefault="004079BD">
            <w:pPr>
              <w:rPr>
                <w:ins w:id="171" w:author="Fernandes, Richard [2]" w:date="2019-03-25T09:53:00Z"/>
              </w:rPr>
            </w:pPr>
            <w:ins w:id="172" w:author="Fernandes, Richard [2]" w:date="2019-03-25T09:53:00Z">
              <w:r>
                <w:t>Mass of H20 per unit LAI.</w:t>
              </w:r>
            </w:ins>
          </w:p>
        </w:tc>
        <w:tc>
          <w:tcPr>
            <w:tcW w:w="1878" w:type="dxa"/>
          </w:tcPr>
          <w:p w:rsidR="004079BD" w:rsidRDefault="004079BD">
            <w:pPr>
              <w:rPr>
                <w:ins w:id="173" w:author="Fernandes, Richard [2]" w:date="2019-03-25T09:53:00Z"/>
              </w:rPr>
            </w:pPr>
            <w:ins w:id="174" w:author="Fernandes, Richard [2]" w:date="2019-03-25T09:53:00Z">
              <w:r>
                <w:t>G H20/m-2 half foliage surface area</w:t>
              </w:r>
            </w:ins>
          </w:p>
        </w:tc>
        <w:tc>
          <w:tcPr>
            <w:tcW w:w="1855" w:type="dxa"/>
          </w:tcPr>
          <w:p w:rsidR="004079BD" w:rsidRDefault="004079BD">
            <w:pPr>
              <w:rPr>
                <w:ins w:id="175" w:author="Fernandes, Richard [2]" w:date="2019-03-25T09:53:00Z"/>
              </w:rPr>
            </w:pPr>
            <w:ins w:id="176" w:author="Fernandes, Richard [2]" w:date="2019-03-25T09:53:00Z">
              <w:r>
                <w:t>0-10</w:t>
              </w:r>
            </w:ins>
          </w:p>
        </w:tc>
      </w:tr>
      <w:tr w:rsidR="004079BD" w:rsidTr="00E61522">
        <w:trPr>
          <w:ins w:id="177" w:author="Fernandes, Richard [2]" w:date="2019-03-25T09:53:00Z"/>
        </w:trPr>
        <w:tc>
          <w:tcPr>
            <w:tcW w:w="1878" w:type="dxa"/>
          </w:tcPr>
          <w:p w:rsidR="004079BD" w:rsidRDefault="004079BD">
            <w:pPr>
              <w:rPr>
                <w:ins w:id="178" w:author="Fernandes, Richard [2]" w:date="2019-03-25T09:53:00Z"/>
              </w:rPr>
            </w:pPr>
            <w:ins w:id="179" w:author="Fernandes, Richard [2]" w:date="2019-03-25T09:53:00Z">
              <w:r>
                <w:t>Fraction absorbed PAR</w:t>
              </w:r>
            </w:ins>
          </w:p>
        </w:tc>
        <w:tc>
          <w:tcPr>
            <w:tcW w:w="1156" w:type="dxa"/>
          </w:tcPr>
          <w:p w:rsidR="004079BD" w:rsidRDefault="004079BD">
            <w:pPr>
              <w:rPr>
                <w:ins w:id="180" w:author="Fernandes, Richard [2]" w:date="2019-03-25T09:53:00Z"/>
              </w:rPr>
            </w:pPr>
            <w:ins w:id="181" w:author="Fernandes, Richard [2]" w:date="2019-03-25T09:53:00Z">
              <w:r>
                <w:t>fAPAR</w:t>
              </w:r>
            </w:ins>
          </w:p>
        </w:tc>
        <w:tc>
          <w:tcPr>
            <w:tcW w:w="2583" w:type="dxa"/>
          </w:tcPr>
          <w:p w:rsidR="004079BD" w:rsidRDefault="004079BD">
            <w:pPr>
              <w:rPr>
                <w:ins w:id="182" w:author="Fernandes, Richard [2]" w:date="2019-03-25T09:53:00Z"/>
              </w:rPr>
            </w:pPr>
            <w:ins w:id="183" w:author="Fernandes, Richard [2]" w:date="2019-03-25T09:53:00Z">
              <w:r>
                <w:t>Fraction of incident PAR absorbed by vegetation at ~10am local standard time</w:t>
              </w:r>
            </w:ins>
          </w:p>
        </w:tc>
        <w:tc>
          <w:tcPr>
            <w:tcW w:w="1878" w:type="dxa"/>
          </w:tcPr>
          <w:p w:rsidR="004079BD" w:rsidRDefault="004079BD">
            <w:pPr>
              <w:rPr>
                <w:ins w:id="184" w:author="Fernandes, Richard [2]" w:date="2019-03-25T09:53:00Z"/>
              </w:rPr>
            </w:pPr>
            <w:ins w:id="185" w:author="Fernandes, Richard [2]" w:date="2019-03-25T09:53:00Z">
              <w:r>
                <w:t>fraction</w:t>
              </w:r>
            </w:ins>
          </w:p>
        </w:tc>
        <w:tc>
          <w:tcPr>
            <w:tcW w:w="1855" w:type="dxa"/>
          </w:tcPr>
          <w:p w:rsidR="004079BD" w:rsidRDefault="004079BD">
            <w:pPr>
              <w:rPr>
                <w:ins w:id="186" w:author="Fernandes, Richard [2]" w:date="2019-03-25T09:53:00Z"/>
              </w:rPr>
            </w:pPr>
            <w:ins w:id="187" w:author="Fernandes, Richard [2]" w:date="2019-03-25T09:53:00Z">
              <w:r>
                <w:t>[0,1]</w:t>
              </w:r>
            </w:ins>
          </w:p>
        </w:tc>
      </w:tr>
      <w:tr w:rsidR="004079BD" w:rsidTr="00E61522">
        <w:trPr>
          <w:ins w:id="188" w:author="Fernandes, Richard [2]" w:date="2019-03-25T09:53:00Z"/>
        </w:trPr>
        <w:tc>
          <w:tcPr>
            <w:tcW w:w="1878" w:type="dxa"/>
          </w:tcPr>
          <w:p w:rsidR="004079BD" w:rsidRDefault="004079BD">
            <w:pPr>
              <w:rPr>
                <w:ins w:id="189" w:author="Fernandes, Richard [2]" w:date="2019-03-25T09:53:00Z"/>
              </w:rPr>
            </w:pPr>
            <w:ins w:id="190" w:author="Fernandes, Richard [2]" w:date="2019-03-25T09:53:00Z">
              <w:r>
                <w:lastRenderedPageBreak/>
                <w:t>Fraction cover</w:t>
              </w:r>
            </w:ins>
          </w:p>
        </w:tc>
        <w:tc>
          <w:tcPr>
            <w:tcW w:w="1156" w:type="dxa"/>
          </w:tcPr>
          <w:p w:rsidR="004079BD" w:rsidRDefault="004079BD">
            <w:pPr>
              <w:rPr>
                <w:ins w:id="191" w:author="Fernandes, Richard [2]" w:date="2019-03-25T09:53:00Z"/>
              </w:rPr>
            </w:pPr>
            <w:ins w:id="192" w:author="Fernandes, Richard [2]" w:date="2019-03-25T09:53:00Z">
              <w:r>
                <w:t>fCover</w:t>
              </w:r>
            </w:ins>
          </w:p>
        </w:tc>
        <w:tc>
          <w:tcPr>
            <w:tcW w:w="2583" w:type="dxa"/>
          </w:tcPr>
          <w:p w:rsidR="004079BD" w:rsidRDefault="004079BD">
            <w:pPr>
              <w:rPr>
                <w:ins w:id="193" w:author="Fernandes, Richard [2]" w:date="2019-03-25T09:53:00Z"/>
              </w:rPr>
            </w:pPr>
            <w:ins w:id="194" w:author="Fernandes, Richard [2]" w:date="2019-03-25T09:53:00Z">
              <w:r>
                <w:t>Fraction of canopy cover projected on local horizontal datum.</w:t>
              </w:r>
            </w:ins>
          </w:p>
        </w:tc>
        <w:tc>
          <w:tcPr>
            <w:tcW w:w="1878" w:type="dxa"/>
          </w:tcPr>
          <w:p w:rsidR="004079BD" w:rsidRDefault="004079BD">
            <w:pPr>
              <w:rPr>
                <w:ins w:id="195" w:author="Fernandes, Richard [2]" w:date="2019-03-25T09:53:00Z"/>
              </w:rPr>
            </w:pPr>
            <w:ins w:id="196" w:author="Fernandes, Richard [2]" w:date="2019-03-25T09:53:00Z">
              <w:r>
                <w:t>fraction</w:t>
              </w:r>
            </w:ins>
          </w:p>
        </w:tc>
        <w:tc>
          <w:tcPr>
            <w:tcW w:w="1855" w:type="dxa"/>
          </w:tcPr>
          <w:p w:rsidR="004079BD" w:rsidRDefault="004079BD">
            <w:pPr>
              <w:rPr>
                <w:ins w:id="197" w:author="Fernandes, Richard [2]" w:date="2019-03-25T09:53:00Z"/>
              </w:rPr>
            </w:pPr>
            <w:ins w:id="198" w:author="Fernandes, Richard [2]" w:date="2019-03-25T09:53:00Z">
              <w:r>
                <w:t>[0,1]</w:t>
              </w:r>
            </w:ins>
          </w:p>
        </w:tc>
      </w:tr>
      <w:tr w:rsidR="004079BD" w:rsidTr="00E61522">
        <w:trPr>
          <w:ins w:id="199" w:author="Fernandes, Richard [2]" w:date="2019-03-25T09:53:00Z"/>
        </w:trPr>
        <w:tc>
          <w:tcPr>
            <w:tcW w:w="1878" w:type="dxa"/>
          </w:tcPr>
          <w:p w:rsidR="004079BD" w:rsidRDefault="004079BD">
            <w:pPr>
              <w:rPr>
                <w:ins w:id="200" w:author="Fernandes, Richard [2]" w:date="2019-03-25T09:53:00Z"/>
              </w:rPr>
            </w:pPr>
            <w:ins w:id="201" w:author="Fernandes, Richard [2]" w:date="2019-03-25T09:53:00Z">
              <w:r>
                <w:t>Leaf Area Index</w:t>
              </w:r>
            </w:ins>
          </w:p>
        </w:tc>
        <w:tc>
          <w:tcPr>
            <w:tcW w:w="1156" w:type="dxa"/>
          </w:tcPr>
          <w:p w:rsidR="004079BD" w:rsidRDefault="004079BD">
            <w:pPr>
              <w:rPr>
                <w:ins w:id="202" w:author="Fernandes, Richard [2]" w:date="2019-03-25T09:53:00Z"/>
              </w:rPr>
            </w:pPr>
            <w:ins w:id="203" w:author="Fernandes, Richard [2]" w:date="2019-03-25T09:53:00Z">
              <w:r>
                <w:t>LAI</w:t>
              </w:r>
            </w:ins>
          </w:p>
        </w:tc>
        <w:tc>
          <w:tcPr>
            <w:tcW w:w="2583" w:type="dxa"/>
          </w:tcPr>
          <w:p w:rsidR="004079BD" w:rsidRDefault="004079BD">
            <w:pPr>
              <w:rPr>
                <w:ins w:id="204" w:author="Fernandes, Richard [2]" w:date="2019-03-25T09:53:00Z"/>
              </w:rPr>
            </w:pPr>
            <w:ins w:id="205" w:author="Fernandes, Richard [2]" w:date="2019-03-25T09:53:00Z">
              <w:r>
                <w:t>Have the total foliage surface area per unit ground area projected on local horizontal datum.</w:t>
              </w:r>
            </w:ins>
          </w:p>
        </w:tc>
        <w:tc>
          <w:tcPr>
            <w:tcW w:w="1878" w:type="dxa"/>
          </w:tcPr>
          <w:p w:rsidR="004079BD" w:rsidRDefault="004079BD">
            <w:pPr>
              <w:rPr>
                <w:ins w:id="206" w:author="Fernandes, Richard [2]" w:date="2019-03-25T09:53:00Z"/>
              </w:rPr>
            </w:pPr>
            <w:ins w:id="207" w:author="Fernandes, Richard [2]" w:date="2019-03-25T09:53:00Z">
              <w:r>
                <w:t>M2 foliage/m2 horizontal ground area</w:t>
              </w:r>
            </w:ins>
          </w:p>
        </w:tc>
        <w:tc>
          <w:tcPr>
            <w:tcW w:w="1855" w:type="dxa"/>
          </w:tcPr>
          <w:p w:rsidR="004079BD" w:rsidRDefault="004079BD">
            <w:pPr>
              <w:rPr>
                <w:ins w:id="208" w:author="Fernandes, Richard [2]" w:date="2019-03-25T09:53:00Z"/>
              </w:rPr>
            </w:pPr>
            <w:ins w:id="209" w:author="Fernandes, Richard [2]" w:date="2019-03-25T09:53:00Z">
              <w:r>
                <w:t>0-20</w:t>
              </w:r>
            </w:ins>
          </w:p>
        </w:tc>
      </w:tr>
    </w:tbl>
    <w:p w:rsidR="004079BD" w:rsidRDefault="004079BD">
      <w:pPr>
        <w:spacing w:line="240" w:lineRule="auto"/>
        <w:rPr>
          <w:ins w:id="210" w:author="Fernandes, Richard [2]" w:date="2019-03-25T09:53:00Z"/>
        </w:rPr>
        <w:pPrChange w:id="211" w:author="Fernandes, Richard" w:date="2020-07-14T17:17:00Z">
          <w:pPr/>
        </w:pPrChange>
      </w:pPr>
    </w:p>
    <w:p w:rsidR="004079BD" w:rsidRDefault="004079BD">
      <w:pPr>
        <w:pStyle w:val="Caption"/>
        <w:keepNext/>
        <w:rPr>
          <w:ins w:id="212" w:author="Fernandes, Richard [2]" w:date="2019-03-25T09:52:00Z"/>
        </w:rPr>
      </w:pPr>
      <w:ins w:id="213" w:author="Fernandes, Richard [2]" w:date="2019-03-25T09:52:00Z">
        <w:r>
          <w:t xml:space="preserve">Table </w:t>
        </w:r>
        <w:r>
          <w:fldChar w:fldCharType="begin"/>
        </w:r>
        <w:r>
          <w:instrText xml:space="preserve"> SEQ Table \* ARABIC </w:instrText>
        </w:r>
        <w:r>
          <w:fldChar w:fldCharType="separate"/>
        </w:r>
      </w:ins>
      <w:ins w:id="214" w:author="Fernandes, Richard" w:date="2021-06-16T10:53:00Z">
        <w:r w:rsidR="003C357D">
          <w:rPr>
            <w:noProof/>
          </w:rPr>
          <w:t>2</w:t>
        </w:r>
      </w:ins>
      <w:ins w:id="215" w:author="Fernandes, Richard [2]" w:date="2019-03-25T09:52:00Z">
        <w:r>
          <w:fldChar w:fldCharType="end"/>
        </w:r>
        <w:r>
          <w:t>.  User requirements for biophysical parameters,  Ordinal thematic requirement corresponds to estimates within a user defined mapping region that, after bias correction, meets threshold requirements (i.e. relative ranking of estimates is correct).</w:t>
        </w:r>
      </w:ins>
    </w:p>
    <w:tbl>
      <w:tblPr>
        <w:tblStyle w:val="TableGrid"/>
        <w:tblW w:w="0" w:type="auto"/>
        <w:tblLook w:val="04A0" w:firstRow="1" w:lastRow="0" w:firstColumn="1" w:lastColumn="0" w:noHBand="0" w:noVBand="1"/>
      </w:tblPr>
      <w:tblGrid>
        <w:gridCol w:w="1179"/>
        <w:gridCol w:w="660"/>
        <w:gridCol w:w="898"/>
        <w:gridCol w:w="733"/>
        <w:gridCol w:w="645"/>
        <w:gridCol w:w="897"/>
        <w:gridCol w:w="664"/>
        <w:gridCol w:w="876"/>
        <w:gridCol w:w="1402"/>
        <w:gridCol w:w="1396"/>
      </w:tblGrid>
      <w:tr w:rsidR="004079BD" w:rsidTr="00E61522">
        <w:trPr>
          <w:ins w:id="216" w:author="Fernandes, Richard [2]" w:date="2019-03-25T09:52:00Z"/>
        </w:trPr>
        <w:tc>
          <w:tcPr>
            <w:tcW w:w="1179" w:type="dxa"/>
          </w:tcPr>
          <w:p w:rsidR="004079BD" w:rsidRDefault="004079BD">
            <w:pPr>
              <w:rPr>
                <w:ins w:id="217" w:author="Fernandes, Richard [2]" w:date="2019-03-25T09:52:00Z"/>
              </w:rPr>
            </w:pPr>
            <w:ins w:id="218" w:author="Fernandes, Richard [2]" w:date="2019-03-25T09:52:00Z">
              <w:r>
                <w:t>Parameter</w:t>
              </w:r>
            </w:ins>
          </w:p>
        </w:tc>
        <w:tc>
          <w:tcPr>
            <w:tcW w:w="2291" w:type="dxa"/>
            <w:gridSpan w:val="3"/>
          </w:tcPr>
          <w:p w:rsidR="004079BD" w:rsidRDefault="004079BD">
            <w:pPr>
              <w:jc w:val="center"/>
              <w:rPr>
                <w:ins w:id="219" w:author="Fernandes, Richard [2]" w:date="2019-03-25T09:52:00Z"/>
              </w:rPr>
            </w:pPr>
            <w:ins w:id="220" w:author="Fernandes, Richard [2]" w:date="2019-03-25T09:52:00Z">
              <w:r>
                <w:t>Spatial</w:t>
              </w:r>
            </w:ins>
          </w:p>
        </w:tc>
        <w:tc>
          <w:tcPr>
            <w:tcW w:w="2206" w:type="dxa"/>
            <w:gridSpan w:val="3"/>
          </w:tcPr>
          <w:p w:rsidR="004079BD" w:rsidRDefault="004079BD">
            <w:pPr>
              <w:jc w:val="center"/>
              <w:rPr>
                <w:ins w:id="221" w:author="Fernandes, Richard [2]" w:date="2019-03-25T09:52:00Z"/>
              </w:rPr>
            </w:pPr>
            <w:ins w:id="222" w:author="Fernandes, Richard [2]" w:date="2019-03-25T09:52:00Z">
              <w:r>
                <w:t>Temporal</w:t>
              </w:r>
            </w:ins>
          </w:p>
        </w:tc>
        <w:tc>
          <w:tcPr>
            <w:tcW w:w="3674" w:type="dxa"/>
            <w:gridSpan w:val="3"/>
          </w:tcPr>
          <w:p w:rsidR="004079BD" w:rsidRDefault="004079BD">
            <w:pPr>
              <w:jc w:val="center"/>
              <w:rPr>
                <w:ins w:id="223" w:author="Fernandes, Richard [2]" w:date="2019-03-25T09:52:00Z"/>
              </w:rPr>
            </w:pPr>
            <w:ins w:id="224" w:author="Fernandes, Richard [2]" w:date="2019-03-25T09:52:00Z">
              <w:r>
                <w:t>Thematic</w:t>
              </w:r>
            </w:ins>
          </w:p>
        </w:tc>
      </w:tr>
      <w:tr w:rsidR="004079BD" w:rsidTr="00E61522">
        <w:trPr>
          <w:ins w:id="225" w:author="Fernandes, Richard [2]" w:date="2019-03-25T09:52:00Z"/>
        </w:trPr>
        <w:tc>
          <w:tcPr>
            <w:tcW w:w="1179" w:type="dxa"/>
          </w:tcPr>
          <w:p w:rsidR="004079BD" w:rsidRDefault="004079BD">
            <w:pPr>
              <w:rPr>
                <w:ins w:id="226" w:author="Fernandes, Richard [2]" w:date="2019-03-25T09:52:00Z"/>
              </w:rPr>
            </w:pPr>
          </w:p>
        </w:tc>
        <w:tc>
          <w:tcPr>
            <w:tcW w:w="660" w:type="dxa"/>
          </w:tcPr>
          <w:p w:rsidR="004079BD" w:rsidRDefault="004079BD">
            <w:pPr>
              <w:rPr>
                <w:ins w:id="227" w:author="Fernandes, Richard [2]" w:date="2019-03-25T09:52:00Z"/>
              </w:rPr>
            </w:pPr>
            <w:ins w:id="228" w:author="Fernandes, Richard [2]" w:date="2019-03-25T09:52:00Z">
              <w:r>
                <w:t>Base</w:t>
              </w:r>
            </w:ins>
          </w:p>
        </w:tc>
        <w:tc>
          <w:tcPr>
            <w:tcW w:w="898" w:type="dxa"/>
          </w:tcPr>
          <w:p w:rsidR="004079BD" w:rsidRDefault="004079BD">
            <w:pPr>
              <w:rPr>
                <w:ins w:id="229" w:author="Fernandes, Richard [2]" w:date="2019-03-25T09:52:00Z"/>
              </w:rPr>
            </w:pPr>
            <w:ins w:id="230" w:author="Fernandes, Richard [2]" w:date="2019-03-25T09:52:00Z">
              <w:r>
                <w:t>Thresh.</w:t>
              </w:r>
            </w:ins>
          </w:p>
        </w:tc>
        <w:tc>
          <w:tcPr>
            <w:tcW w:w="733" w:type="dxa"/>
          </w:tcPr>
          <w:p w:rsidR="004079BD" w:rsidRDefault="004079BD">
            <w:pPr>
              <w:rPr>
                <w:ins w:id="231" w:author="Fernandes, Richard [2]" w:date="2019-03-25T09:52:00Z"/>
              </w:rPr>
            </w:pPr>
            <w:ins w:id="232" w:author="Fernandes, Richard [2]" w:date="2019-03-25T09:52:00Z">
              <w:r>
                <w:t>Goal</w:t>
              </w:r>
            </w:ins>
          </w:p>
        </w:tc>
        <w:tc>
          <w:tcPr>
            <w:tcW w:w="645" w:type="dxa"/>
          </w:tcPr>
          <w:p w:rsidR="004079BD" w:rsidRDefault="004079BD">
            <w:pPr>
              <w:rPr>
                <w:ins w:id="233" w:author="Fernandes, Richard [2]" w:date="2019-03-25T09:52:00Z"/>
              </w:rPr>
            </w:pPr>
            <w:ins w:id="234" w:author="Fernandes, Richard [2]" w:date="2019-03-25T09:52:00Z">
              <w:r>
                <w:t>Base</w:t>
              </w:r>
            </w:ins>
          </w:p>
        </w:tc>
        <w:tc>
          <w:tcPr>
            <w:tcW w:w="897" w:type="dxa"/>
          </w:tcPr>
          <w:p w:rsidR="004079BD" w:rsidRDefault="004079BD">
            <w:pPr>
              <w:rPr>
                <w:ins w:id="235" w:author="Fernandes, Richard [2]" w:date="2019-03-25T09:52:00Z"/>
              </w:rPr>
            </w:pPr>
            <w:ins w:id="236" w:author="Fernandes, Richard [2]" w:date="2019-03-25T09:52:00Z">
              <w:r>
                <w:t>Thresh.</w:t>
              </w:r>
            </w:ins>
          </w:p>
        </w:tc>
        <w:tc>
          <w:tcPr>
            <w:tcW w:w="664" w:type="dxa"/>
          </w:tcPr>
          <w:p w:rsidR="004079BD" w:rsidRDefault="004079BD">
            <w:pPr>
              <w:rPr>
                <w:ins w:id="237" w:author="Fernandes, Richard [2]" w:date="2019-03-25T09:52:00Z"/>
              </w:rPr>
            </w:pPr>
            <w:ins w:id="238" w:author="Fernandes, Richard [2]" w:date="2019-03-25T09:52:00Z">
              <w:r>
                <w:t>Goal</w:t>
              </w:r>
            </w:ins>
          </w:p>
        </w:tc>
        <w:tc>
          <w:tcPr>
            <w:tcW w:w="876" w:type="dxa"/>
          </w:tcPr>
          <w:p w:rsidR="004079BD" w:rsidRDefault="004079BD">
            <w:pPr>
              <w:rPr>
                <w:ins w:id="239" w:author="Fernandes, Richard [2]" w:date="2019-03-25T09:52:00Z"/>
              </w:rPr>
            </w:pPr>
            <w:ins w:id="240" w:author="Fernandes, Richard [2]" w:date="2019-03-25T09:52:00Z">
              <w:r>
                <w:t>Base</w:t>
              </w:r>
            </w:ins>
          </w:p>
        </w:tc>
        <w:tc>
          <w:tcPr>
            <w:tcW w:w="1402" w:type="dxa"/>
          </w:tcPr>
          <w:p w:rsidR="004079BD" w:rsidRDefault="004079BD">
            <w:pPr>
              <w:rPr>
                <w:ins w:id="241" w:author="Fernandes, Richard [2]" w:date="2019-03-25T09:52:00Z"/>
              </w:rPr>
            </w:pPr>
            <w:ins w:id="242" w:author="Fernandes, Richard [2]" w:date="2019-03-25T09:52:00Z">
              <w:r>
                <w:t>Thresh.</w:t>
              </w:r>
            </w:ins>
          </w:p>
        </w:tc>
        <w:tc>
          <w:tcPr>
            <w:tcW w:w="1396" w:type="dxa"/>
          </w:tcPr>
          <w:p w:rsidR="004079BD" w:rsidRDefault="004079BD">
            <w:pPr>
              <w:rPr>
                <w:ins w:id="243" w:author="Fernandes, Richard [2]" w:date="2019-03-25T09:52:00Z"/>
              </w:rPr>
            </w:pPr>
            <w:ins w:id="244" w:author="Fernandes, Richard [2]" w:date="2019-03-25T09:52:00Z">
              <w:r>
                <w:t>Goal</w:t>
              </w:r>
            </w:ins>
          </w:p>
        </w:tc>
      </w:tr>
      <w:tr w:rsidR="004079BD" w:rsidTr="00E61522">
        <w:trPr>
          <w:ins w:id="245" w:author="Fernandes, Richard [2]" w:date="2019-03-25T09:52:00Z"/>
        </w:trPr>
        <w:tc>
          <w:tcPr>
            <w:tcW w:w="1179" w:type="dxa"/>
          </w:tcPr>
          <w:p w:rsidR="004079BD" w:rsidRDefault="004079BD">
            <w:pPr>
              <w:rPr>
                <w:ins w:id="246" w:author="Fernandes, Richard [2]" w:date="2019-03-25T09:52:00Z"/>
              </w:rPr>
            </w:pPr>
            <w:ins w:id="247" w:author="Fernandes, Richard [2]" w:date="2019-03-25T09:52:00Z">
              <w:r>
                <w:t>Cab</w:t>
              </w:r>
            </w:ins>
          </w:p>
        </w:tc>
        <w:tc>
          <w:tcPr>
            <w:tcW w:w="660" w:type="dxa"/>
          </w:tcPr>
          <w:p w:rsidR="004079BD" w:rsidRDefault="004079BD">
            <w:pPr>
              <w:rPr>
                <w:ins w:id="248" w:author="Fernandes, Richard [2]" w:date="2019-03-25T09:52:00Z"/>
              </w:rPr>
            </w:pPr>
            <w:ins w:id="249" w:author="Fernandes, Richard [2]" w:date="2019-03-25T09:52:00Z">
              <w:r>
                <w:t>10ha</w:t>
              </w:r>
            </w:ins>
          </w:p>
        </w:tc>
        <w:tc>
          <w:tcPr>
            <w:tcW w:w="898" w:type="dxa"/>
          </w:tcPr>
          <w:p w:rsidR="004079BD" w:rsidRDefault="004079BD">
            <w:pPr>
              <w:rPr>
                <w:ins w:id="250" w:author="Fernandes, Richard [2]" w:date="2019-03-25T09:52:00Z"/>
              </w:rPr>
            </w:pPr>
            <w:ins w:id="251" w:author="Fernandes, Richard [2]" w:date="2019-03-25T09:52:00Z">
              <w:r>
                <w:t>1ha</w:t>
              </w:r>
            </w:ins>
          </w:p>
        </w:tc>
        <w:tc>
          <w:tcPr>
            <w:tcW w:w="733" w:type="dxa"/>
          </w:tcPr>
          <w:p w:rsidR="004079BD" w:rsidRDefault="004079BD">
            <w:pPr>
              <w:rPr>
                <w:ins w:id="252" w:author="Fernandes, Richard [2]" w:date="2019-03-25T09:52:00Z"/>
              </w:rPr>
            </w:pPr>
            <w:ins w:id="253" w:author="Fernandes, Richard [2]" w:date="2019-03-25T09:52:00Z">
              <w:r>
                <w:t>0.5ha</w:t>
              </w:r>
            </w:ins>
          </w:p>
        </w:tc>
        <w:tc>
          <w:tcPr>
            <w:tcW w:w="645" w:type="dxa"/>
          </w:tcPr>
          <w:p w:rsidR="004079BD" w:rsidRDefault="004079BD">
            <w:pPr>
              <w:rPr>
                <w:ins w:id="254" w:author="Fernandes, Richard [2]" w:date="2019-03-25T09:52:00Z"/>
              </w:rPr>
            </w:pPr>
            <w:ins w:id="255" w:author="Fernandes, Richard [2]" w:date="2019-03-25T09:52:00Z">
              <w:r>
                <w:t>Peak</w:t>
              </w:r>
            </w:ins>
          </w:p>
        </w:tc>
        <w:tc>
          <w:tcPr>
            <w:tcW w:w="897" w:type="dxa"/>
          </w:tcPr>
          <w:p w:rsidR="004079BD" w:rsidRDefault="004079BD">
            <w:pPr>
              <w:rPr>
                <w:ins w:id="256" w:author="Fernandes, Richard [2]" w:date="2019-03-25T09:52:00Z"/>
              </w:rPr>
            </w:pPr>
            <w:ins w:id="257" w:author="Fernandes, Richard [2]" w:date="2019-03-25T09:52:00Z">
              <w:r>
                <w:t>30d</w:t>
              </w:r>
            </w:ins>
          </w:p>
        </w:tc>
        <w:tc>
          <w:tcPr>
            <w:tcW w:w="664" w:type="dxa"/>
          </w:tcPr>
          <w:p w:rsidR="004079BD" w:rsidRDefault="004079BD">
            <w:pPr>
              <w:rPr>
                <w:ins w:id="258" w:author="Fernandes, Richard [2]" w:date="2019-03-25T09:52:00Z"/>
              </w:rPr>
            </w:pPr>
            <w:ins w:id="259" w:author="Fernandes, Richard [2]" w:date="2019-03-25T09:52:00Z">
              <w:r>
                <w:t>10d</w:t>
              </w:r>
            </w:ins>
          </w:p>
        </w:tc>
        <w:tc>
          <w:tcPr>
            <w:tcW w:w="876" w:type="dxa"/>
          </w:tcPr>
          <w:p w:rsidR="004079BD" w:rsidRDefault="004079BD">
            <w:pPr>
              <w:rPr>
                <w:ins w:id="260" w:author="Fernandes, Richard [2]" w:date="2019-03-25T09:52:00Z"/>
              </w:rPr>
            </w:pPr>
            <w:ins w:id="261" w:author="Fernandes, Richard [2]" w:date="2019-03-25T09:52:00Z">
              <w:r>
                <w:t>Ordinal</w:t>
              </w:r>
            </w:ins>
          </w:p>
        </w:tc>
        <w:tc>
          <w:tcPr>
            <w:tcW w:w="1402" w:type="dxa"/>
          </w:tcPr>
          <w:p w:rsidR="004079BD" w:rsidRDefault="004079BD">
            <w:pPr>
              <w:rPr>
                <w:ins w:id="262" w:author="Fernandes, Richard [2]" w:date="2019-03-25T09:52:00Z"/>
              </w:rPr>
            </w:pPr>
            <w:ins w:id="263" w:author="Fernandes, Richard [2]" w:date="2019-03-25T09:52:00Z">
              <w:r>
                <w:t>20</w:t>
              </w:r>
            </w:ins>
          </w:p>
        </w:tc>
        <w:tc>
          <w:tcPr>
            <w:tcW w:w="1396" w:type="dxa"/>
          </w:tcPr>
          <w:p w:rsidR="004079BD" w:rsidRDefault="004079BD">
            <w:pPr>
              <w:rPr>
                <w:ins w:id="264" w:author="Fernandes, Richard [2]" w:date="2019-03-25T09:52:00Z"/>
              </w:rPr>
            </w:pPr>
            <w:ins w:id="265" w:author="Fernandes, Richard [2]" w:date="2019-03-25T09:52:00Z">
              <w:r>
                <w:t xml:space="preserve">10 </w:t>
              </w:r>
            </w:ins>
          </w:p>
        </w:tc>
      </w:tr>
      <w:tr w:rsidR="004079BD" w:rsidTr="00E61522">
        <w:trPr>
          <w:ins w:id="266" w:author="Fernandes, Richard [2]" w:date="2019-03-25T09:52:00Z"/>
        </w:trPr>
        <w:tc>
          <w:tcPr>
            <w:tcW w:w="1179" w:type="dxa"/>
          </w:tcPr>
          <w:p w:rsidR="004079BD" w:rsidRDefault="004079BD">
            <w:pPr>
              <w:rPr>
                <w:ins w:id="267" w:author="Fernandes, Richard [2]" w:date="2019-03-25T09:52:00Z"/>
              </w:rPr>
            </w:pPr>
            <w:ins w:id="268" w:author="Fernandes, Richard [2]" w:date="2019-03-25T09:52:00Z">
              <w:r>
                <w:t>Cw</w:t>
              </w:r>
            </w:ins>
          </w:p>
        </w:tc>
        <w:tc>
          <w:tcPr>
            <w:tcW w:w="660" w:type="dxa"/>
          </w:tcPr>
          <w:p w:rsidR="004079BD" w:rsidRDefault="004079BD">
            <w:pPr>
              <w:rPr>
                <w:ins w:id="269" w:author="Fernandes, Richard [2]" w:date="2019-03-25T09:52:00Z"/>
              </w:rPr>
            </w:pPr>
            <w:ins w:id="270" w:author="Fernandes, Richard [2]" w:date="2019-03-25T09:52:00Z">
              <w:r>
                <w:t>10ha</w:t>
              </w:r>
            </w:ins>
          </w:p>
        </w:tc>
        <w:tc>
          <w:tcPr>
            <w:tcW w:w="898" w:type="dxa"/>
          </w:tcPr>
          <w:p w:rsidR="004079BD" w:rsidRDefault="004079BD">
            <w:pPr>
              <w:rPr>
                <w:ins w:id="271" w:author="Fernandes, Richard [2]" w:date="2019-03-25T09:52:00Z"/>
              </w:rPr>
            </w:pPr>
            <w:ins w:id="272" w:author="Fernandes, Richard [2]" w:date="2019-03-25T09:52:00Z">
              <w:r>
                <w:t>1ha</w:t>
              </w:r>
            </w:ins>
          </w:p>
        </w:tc>
        <w:tc>
          <w:tcPr>
            <w:tcW w:w="733" w:type="dxa"/>
          </w:tcPr>
          <w:p w:rsidR="004079BD" w:rsidRDefault="004079BD">
            <w:pPr>
              <w:rPr>
                <w:ins w:id="273" w:author="Fernandes, Richard [2]" w:date="2019-03-25T09:52:00Z"/>
              </w:rPr>
            </w:pPr>
            <w:ins w:id="274" w:author="Fernandes, Richard [2]" w:date="2019-03-25T09:52:00Z">
              <w:r w:rsidRPr="00981F27">
                <w:t>0.5ha</w:t>
              </w:r>
            </w:ins>
          </w:p>
        </w:tc>
        <w:tc>
          <w:tcPr>
            <w:tcW w:w="645" w:type="dxa"/>
          </w:tcPr>
          <w:p w:rsidR="004079BD" w:rsidRDefault="004079BD">
            <w:pPr>
              <w:rPr>
                <w:ins w:id="275" w:author="Fernandes, Richard [2]" w:date="2019-03-25T09:52:00Z"/>
              </w:rPr>
            </w:pPr>
            <w:ins w:id="276" w:author="Fernandes, Richard [2]" w:date="2019-03-25T09:52:00Z">
              <w:r>
                <w:t>Peak</w:t>
              </w:r>
            </w:ins>
          </w:p>
        </w:tc>
        <w:tc>
          <w:tcPr>
            <w:tcW w:w="897" w:type="dxa"/>
          </w:tcPr>
          <w:p w:rsidR="004079BD" w:rsidRDefault="004079BD">
            <w:pPr>
              <w:rPr>
                <w:ins w:id="277" w:author="Fernandes, Richard [2]" w:date="2019-03-25T09:52:00Z"/>
              </w:rPr>
            </w:pPr>
            <w:ins w:id="278" w:author="Fernandes, Richard [2]" w:date="2019-03-25T09:52:00Z">
              <w:r>
                <w:t>30d</w:t>
              </w:r>
            </w:ins>
          </w:p>
        </w:tc>
        <w:tc>
          <w:tcPr>
            <w:tcW w:w="664" w:type="dxa"/>
          </w:tcPr>
          <w:p w:rsidR="004079BD" w:rsidRDefault="004079BD">
            <w:pPr>
              <w:rPr>
                <w:ins w:id="279" w:author="Fernandes, Richard [2]" w:date="2019-03-25T09:52:00Z"/>
              </w:rPr>
            </w:pPr>
            <w:ins w:id="280" w:author="Fernandes, Richard [2]" w:date="2019-03-25T09:52:00Z">
              <w:r>
                <w:t>10d</w:t>
              </w:r>
            </w:ins>
          </w:p>
        </w:tc>
        <w:tc>
          <w:tcPr>
            <w:tcW w:w="876" w:type="dxa"/>
          </w:tcPr>
          <w:p w:rsidR="004079BD" w:rsidRDefault="004079BD">
            <w:pPr>
              <w:rPr>
                <w:ins w:id="281" w:author="Fernandes, Richard [2]" w:date="2019-03-25T09:52:00Z"/>
              </w:rPr>
            </w:pPr>
            <w:ins w:id="282" w:author="Fernandes, Richard [2]" w:date="2019-03-25T09:52:00Z">
              <w:r>
                <w:t>Ordinal</w:t>
              </w:r>
            </w:ins>
          </w:p>
        </w:tc>
        <w:tc>
          <w:tcPr>
            <w:tcW w:w="1402" w:type="dxa"/>
          </w:tcPr>
          <w:p w:rsidR="004079BD" w:rsidRDefault="004079BD">
            <w:pPr>
              <w:rPr>
                <w:ins w:id="283" w:author="Fernandes, Richard [2]" w:date="2019-03-25T09:52:00Z"/>
              </w:rPr>
            </w:pPr>
            <w:ins w:id="284" w:author="Fernandes, Richard [2]" w:date="2019-03-25T09:52:00Z">
              <w:r>
                <w:t>0.2</w:t>
              </w:r>
            </w:ins>
          </w:p>
        </w:tc>
        <w:tc>
          <w:tcPr>
            <w:tcW w:w="1396" w:type="dxa"/>
          </w:tcPr>
          <w:p w:rsidR="004079BD" w:rsidRDefault="004079BD">
            <w:pPr>
              <w:rPr>
                <w:ins w:id="285" w:author="Fernandes, Richard [2]" w:date="2019-03-25T09:52:00Z"/>
              </w:rPr>
            </w:pPr>
            <w:ins w:id="286" w:author="Fernandes, Richard [2]" w:date="2019-03-25T09:52:00Z">
              <w:r>
                <w:t>0.1</w:t>
              </w:r>
            </w:ins>
          </w:p>
        </w:tc>
      </w:tr>
      <w:tr w:rsidR="004079BD" w:rsidTr="00E61522">
        <w:trPr>
          <w:ins w:id="287" w:author="Fernandes, Richard [2]" w:date="2019-03-25T09:52:00Z"/>
        </w:trPr>
        <w:tc>
          <w:tcPr>
            <w:tcW w:w="1179" w:type="dxa"/>
          </w:tcPr>
          <w:p w:rsidR="004079BD" w:rsidRDefault="004079BD">
            <w:pPr>
              <w:rPr>
                <w:ins w:id="288" w:author="Fernandes, Richard [2]" w:date="2019-03-25T09:52:00Z"/>
              </w:rPr>
            </w:pPr>
            <w:ins w:id="289" w:author="Fernandes, Richard [2]" w:date="2019-03-25T09:52:00Z">
              <w:r>
                <w:t>fAPAR</w:t>
              </w:r>
            </w:ins>
          </w:p>
        </w:tc>
        <w:tc>
          <w:tcPr>
            <w:tcW w:w="660" w:type="dxa"/>
          </w:tcPr>
          <w:p w:rsidR="004079BD" w:rsidRDefault="004079BD">
            <w:pPr>
              <w:rPr>
                <w:ins w:id="290" w:author="Fernandes, Richard [2]" w:date="2019-03-25T09:52:00Z"/>
              </w:rPr>
            </w:pPr>
            <w:ins w:id="291" w:author="Fernandes, Richard [2]" w:date="2019-03-25T09:52:00Z">
              <w:r>
                <w:t>10ha</w:t>
              </w:r>
            </w:ins>
          </w:p>
        </w:tc>
        <w:tc>
          <w:tcPr>
            <w:tcW w:w="898" w:type="dxa"/>
          </w:tcPr>
          <w:p w:rsidR="004079BD" w:rsidRDefault="004079BD">
            <w:pPr>
              <w:rPr>
                <w:ins w:id="292" w:author="Fernandes, Richard [2]" w:date="2019-03-25T09:52:00Z"/>
              </w:rPr>
            </w:pPr>
            <w:ins w:id="293" w:author="Fernandes, Richard [2]" w:date="2019-03-25T09:52:00Z">
              <w:r>
                <w:t>1ha</w:t>
              </w:r>
            </w:ins>
          </w:p>
        </w:tc>
        <w:tc>
          <w:tcPr>
            <w:tcW w:w="733" w:type="dxa"/>
          </w:tcPr>
          <w:p w:rsidR="004079BD" w:rsidRDefault="004079BD">
            <w:pPr>
              <w:rPr>
                <w:ins w:id="294" w:author="Fernandes, Richard [2]" w:date="2019-03-25T09:52:00Z"/>
              </w:rPr>
            </w:pPr>
            <w:ins w:id="295" w:author="Fernandes, Richard [2]" w:date="2019-03-25T09:52:00Z">
              <w:r w:rsidRPr="00981F27">
                <w:t>0.5ha</w:t>
              </w:r>
            </w:ins>
          </w:p>
        </w:tc>
        <w:tc>
          <w:tcPr>
            <w:tcW w:w="645" w:type="dxa"/>
          </w:tcPr>
          <w:p w:rsidR="004079BD" w:rsidRDefault="004079BD">
            <w:pPr>
              <w:rPr>
                <w:ins w:id="296" w:author="Fernandes, Richard [2]" w:date="2019-03-25T09:52:00Z"/>
              </w:rPr>
            </w:pPr>
            <w:ins w:id="297" w:author="Fernandes, Richard [2]" w:date="2019-03-25T09:52:00Z">
              <w:r>
                <w:t>Peak</w:t>
              </w:r>
            </w:ins>
          </w:p>
        </w:tc>
        <w:tc>
          <w:tcPr>
            <w:tcW w:w="897" w:type="dxa"/>
          </w:tcPr>
          <w:p w:rsidR="004079BD" w:rsidRDefault="004079BD">
            <w:pPr>
              <w:rPr>
                <w:ins w:id="298" w:author="Fernandes, Richard [2]" w:date="2019-03-25T09:52:00Z"/>
              </w:rPr>
            </w:pPr>
            <w:ins w:id="299" w:author="Fernandes, Richard [2]" w:date="2019-03-25T09:52:00Z">
              <w:r>
                <w:t>5d</w:t>
              </w:r>
            </w:ins>
          </w:p>
        </w:tc>
        <w:tc>
          <w:tcPr>
            <w:tcW w:w="664" w:type="dxa"/>
          </w:tcPr>
          <w:p w:rsidR="004079BD" w:rsidRDefault="004079BD">
            <w:pPr>
              <w:rPr>
                <w:ins w:id="300" w:author="Fernandes, Richard [2]" w:date="2019-03-25T09:52:00Z"/>
              </w:rPr>
            </w:pPr>
            <w:ins w:id="301" w:author="Fernandes, Richard [2]" w:date="2019-03-25T09:52:00Z">
              <w:r>
                <w:t>1d</w:t>
              </w:r>
            </w:ins>
          </w:p>
        </w:tc>
        <w:tc>
          <w:tcPr>
            <w:tcW w:w="876" w:type="dxa"/>
          </w:tcPr>
          <w:p w:rsidR="004079BD" w:rsidRDefault="004079BD">
            <w:pPr>
              <w:rPr>
                <w:ins w:id="302" w:author="Fernandes, Richard [2]" w:date="2019-03-25T09:52:00Z"/>
              </w:rPr>
            </w:pPr>
            <w:ins w:id="303" w:author="Fernandes, Richard [2]" w:date="2019-03-25T09:52:00Z">
              <w:r>
                <w:t>Ordinal</w:t>
              </w:r>
            </w:ins>
          </w:p>
        </w:tc>
        <w:tc>
          <w:tcPr>
            <w:tcW w:w="1402" w:type="dxa"/>
          </w:tcPr>
          <w:p w:rsidR="004079BD" w:rsidRDefault="004079BD">
            <w:pPr>
              <w:rPr>
                <w:ins w:id="304" w:author="Fernandes, Richard [2]" w:date="2019-03-25T09:52:00Z"/>
              </w:rPr>
            </w:pPr>
            <w:ins w:id="305" w:author="Fernandes, Richard [2]" w:date="2019-03-25T09:52:00Z">
              <w:r>
                <w:t>Sup(0.1,10%)</w:t>
              </w:r>
            </w:ins>
          </w:p>
        </w:tc>
        <w:tc>
          <w:tcPr>
            <w:tcW w:w="1396" w:type="dxa"/>
          </w:tcPr>
          <w:p w:rsidR="004079BD" w:rsidRDefault="004079BD">
            <w:pPr>
              <w:rPr>
                <w:ins w:id="306" w:author="Fernandes, Richard [2]" w:date="2019-03-25T09:52:00Z"/>
              </w:rPr>
            </w:pPr>
            <w:ins w:id="307" w:author="Fernandes, Richard [2]" w:date="2019-03-25T09:52:00Z">
              <w:r>
                <w:t>Sup(0.05,5%)</w:t>
              </w:r>
            </w:ins>
          </w:p>
        </w:tc>
      </w:tr>
      <w:tr w:rsidR="004079BD" w:rsidTr="00E61522">
        <w:trPr>
          <w:ins w:id="308" w:author="Fernandes, Richard [2]" w:date="2019-03-25T09:52:00Z"/>
        </w:trPr>
        <w:tc>
          <w:tcPr>
            <w:tcW w:w="1179" w:type="dxa"/>
          </w:tcPr>
          <w:p w:rsidR="004079BD" w:rsidRDefault="004079BD">
            <w:pPr>
              <w:rPr>
                <w:ins w:id="309" w:author="Fernandes, Richard [2]" w:date="2019-03-25T09:52:00Z"/>
              </w:rPr>
            </w:pPr>
            <w:ins w:id="310" w:author="Fernandes, Richard [2]" w:date="2019-03-25T09:52:00Z">
              <w:r>
                <w:t>fCover</w:t>
              </w:r>
            </w:ins>
          </w:p>
        </w:tc>
        <w:tc>
          <w:tcPr>
            <w:tcW w:w="660" w:type="dxa"/>
          </w:tcPr>
          <w:p w:rsidR="004079BD" w:rsidRDefault="004079BD">
            <w:pPr>
              <w:rPr>
                <w:ins w:id="311" w:author="Fernandes, Richard [2]" w:date="2019-03-25T09:52:00Z"/>
              </w:rPr>
            </w:pPr>
            <w:ins w:id="312" w:author="Fernandes, Richard [2]" w:date="2019-03-25T09:52:00Z">
              <w:r>
                <w:t>10ha</w:t>
              </w:r>
            </w:ins>
          </w:p>
        </w:tc>
        <w:tc>
          <w:tcPr>
            <w:tcW w:w="898" w:type="dxa"/>
          </w:tcPr>
          <w:p w:rsidR="004079BD" w:rsidRDefault="004079BD">
            <w:pPr>
              <w:rPr>
                <w:ins w:id="313" w:author="Fernandes, Richard [2]" w:date="2019-03-25T09:52:00Z"/>
              </w:rPr>
            </w:pPr>
            <w:ins w:id="314" w:author="Fernandes, Richard [2]" w:date="2019-03-25T09:52:00Z">
              <w:r>
                <w:t>1ha</w:t>
              </w:r>
            </w:ins>
          </w:p>
        </w:tc>
        <w:tc>
          <w:tcPr>
            <w:tcW w:w="733" w:type="dxa"/>
          </w:tcPr>
          <w:p w:rsidR="004079BD" w:rsidRDefault="004079BD">
            <w:pPr>
              <w:rPr>
                <w:ins w:id="315" w:author="Fernandes, Richard [2]" w:date="2019-03-25T09:52:00Z"/>
              </w:rPr>
            </w:pPr>
            <w:ins w:id="316" w:author="Fernandes, Richard [2]" w:date="2019-03-25T09:52:00Z">
              <w:r w:rsidRPr="00981F27">
                <w:t>0.5ha</w:t>
              </w:r>
            </w:ins>
          </w:p>
        </w:tc>
        <w:tc>
          <w:tcPr>
            <w:tcW w:w="645" w:type="dxa"/>
          </w:tcPr>
          <w:p w:rsidR="004079BD" w:rsidRDefault="004079BD">
            <w:pPr>
              <w:rPr>
                <w:ins w:id="317" w:author="Fernandes, Richard [2]" w:date="2019-03-25T09:52:00Z"/>
              </w:rPr>
            </w:pPr>
            <w:ins w:id="318" w:author="Fernandes, Richard [2]" w:date="2019-03-25T09:52:00Z">
              <w:r>
                <w:t>Peak</w:t>
              </w:r>
            </w:ins>
          </w:p>
        </w:tc>
        <w:tc>
          <w:tcPr>
            <w:tcW w:w="897" w:type="dxa"/>
          </w:tcPr>
          <w:p w:rsidR="004079BD" w:rsidRDefault="004079BD">
            <w:pPr>
              <w:rPr>
                <w:ins w:id="319" w:author="Fernandes, Richard [2]" w:date="2019-03-25T09:52:00Z"/>
              </w:rPr>
            </w:pPr>
            <w:ins w:id="320" w:author="Fernandes, Richard [2]" w:date="2019-03-25T09:52:00Z">
              <w:r>
                <w:t>30d</w:t>
              </w:r>
            </w:ins>
          </w:p>
        </w:tc>
        <w:tc>
          <w:tcPr>
            <w:tcW w:w="664" w:type="dxa"/>
          </w:tcPr>
          <w:p w:rsidR="004079BD" w:rsidRDefault="004079BD">
            <w:pPr>
              <w:rPr>
                <w:ins w:id="321" w:author="Fernandes, Richard [2]" w:date="2019-03-25T09:52:00Z"/>
              </w:rPr>
            </w:pPr>
            <w:ins w:id="322" w:author="Fernandes, Richard [2]" w:date="2019-03-25T09:52:00Z">
              <w:r>
                <w:t>10d</w:t>
              </w:r>
            </w:ins>
          </w:p>
        </w:tc>
        <w:tc>
          <w:tcPr>
            <w:tcW w:w="876" w:type="dxa"/>
          </w:tcPr>
          <w:p w:rsidR="004079BD" w:rsidRDefault="004079BD">
            <w:pPr>
              <w:rPr>
                <w:ins w:id="323" w:author="Fernandes, Richard [2]" w:date="2019-03-25T09:52:00Z"/>
              </w:rPr>
            </w:pPr>
            <w:ins w:id="324" w:author="Fernandes, Richard [2]" w:date="2019-03-25T09:52:00Z">
              <w:r>
                <w:t>Ordinal</w:t>
              </w:r>
            </w:ins>
          </w:p>
        </w:tc>
        <w:tc>
          <w:tcPr>
            <w:tcW w:w="1402" w:type="dxa"/>
          </w:tcPr>
          <w:p w:rsidR="004079BD" w:rsidRDefault="004079BD">
            <w:pPr>
              <w:rPr>
                <w:ins w:id="325" w:author="Fernandes, Richard [2]" w:date="2019-03-25T09:52:00Z"/>
              </w:rPr>
            </w:pPr>
            <w:ins w:id="326" w:author="Fernandes, Richard [2]" w:date="2019-03-25T09:52:00Z">
              <w:r>
                <w:t>Sup(0.2,20%)</w:t>
              </w:r>
            </w:ins>
          </w:p>
        </w:tc>
        <w:tc>
          <w:tcPr>
            <w:tcW w:w="1396" w:type="dxa"/>
          </w:tcPr>
          <w:p w:rsidR="004079BD" w:rsidRDefault="004079BD">
            <w:pPr>
              <w:rPr>
                <w:ins w:id="327" w:author="Fernandes, Richard [2]" w:date="2019-03-25T09:52:00Z"/>
              </w:rPr>
            </w:pPr>
            <w:ins w:id="328" w:author="Fernandes, Richard [2]" w:date="2019-03-25T09:52:00Z">
              <w:r>
                <w:t>Sup(0.1,10%)</w:t>
              </w:r>
            </w:ins>
          </w:p>
        </w:tc>
      </w:tr>
      <w:tr w:rsidR="004079BD" w:rsidTr="00E61522">
        <w:trPr>
          <w:ins w:id="329" w:author="Fernandes, Richard [2]" w:date="2019-03-25T09:52:00Z"/>
        </w:trPr>
        <w:tc>
          <w:tcPr>
            <w:tcW w:w="1179" w:type="dxa"/>
          </w:tcPr>
          <w:p w:rsidR="004079BD" w:rsidRDefault="004079BD">
            <w:pPr>
              <w:rPr>
                <w:ins w:id="330" w:author="Fernandes, Richard [2]" w:date="2019-03-25T09:52:00Z"/>
              </w:rPr>
            </w:pPr>
            <w:ins w:id="331" w:author="Fernandes, Richard [2]" w:date="2019-03-25T09:52:00Z">
              <w:r>
                <w:t>LAI</w:t>
              </w:r>
            </w:ins>
          </w:p>
        </w:tc>
        <w:tc>
          <w:tcPr>
            <w:tcW w:w="660" w:type="dxa"/>
          </w:tcPr>
          <w:p w:rsidR="004079BD" w:rsidRDefault="004079BD">
            <w:pPr>
              <w:rPr>
                <w:ins w:id="332" w:author="Fernandes, Richard [2]" w:date="2019-03-25T09:52:00Z"/>
              </w:rPr>
            </w:pPr>
            <w:ins w:id="333" w:author="Fernandes, Richard [2]" w:date="2019-03-25T09:52:00Z">
              <w:r>
                <w:t>10ha</w:t>
              </w:r>
            </w:ins>
          </w:p>
        </w:tc>
        <w:tc>
          <w:tcPr>
            <w:tcW w:w="898" w:type="dxa"/>
          </w:tcPr>
          <w:p w:rsidR="004079BD" w:rsidRDefault="004079BD">
            <w:pPr>
              <w:rPr>
                <w:ins w:id="334" w:author="Fernandes, Richard [2]" w:date="2019-03-25T09:52:00Z"/>
              </w:rPr>
            </w:pPr>
            <w:ins w:id="335" w:author="Fernandes, Richard [2]" w:date="2019-03-25T09:52:00Z">
              <w:r>
                <w:t>1ha</w:t>
              </w:r>
            </w:ins>
          </w:p>
        </w:tc>
        <w:tc>
          <w:tcPr>
            <w:tcW w:w="733" w:type="dxa"/>
          </w:tcPr>
          <w:p w:rsidR="004079BD" w:rsidRDefault="004079BD">
            <w:pPr>
              <w:rPr>
                <w:ins w:id="336" w:author="Fernandes, Richard [2]" w:date="2019-03-25T09:52:00Z"/>
              </w:rPr>
            </w:pPr>
            <w:ins w:id="337" w:author="Fernandes, Richard [2]" w:date="2019-03-25T09:52:00Z">
              <w:r w:rsidRPr="00981F27">
                <w:t>0.5ha</w:t>
              </w:r>
            </w:ins>
          </w:p>
        </w:tc>
        <w:tc>
          <w:tcPr>
            <w:tcW w:w="645" w:type="dxa"/>
          </w:tcPr>
          <w:p w:rsidR="004079BD" w:rsidRDefault="004079BD">
            <w:pPr>
              <w:rPr>
                <w:ins w:id="338" w:author="Fernandes, Richard [2]" w:date="2019-03-25T09:52:00Z"/>
              </w:rPr>
            </w:pPr>
            <w:ins w:id="339" w:author="Fernandes, Richard [2]" w:date="2019-03-25T09:52:00Z">
              <w:r>
                <w:t>Peak</w:t>
              </w:r>
            </w:ins>
          </w:p>
        </w:tc>
        <w:tc>
          <w:tcPr>
            <w:tcW w:w="897" w:type="dxa"/>
          </w:tcPr>
          <w:p w:rsidR="004079BD" w:rsidRDefault="004079BD">
            <w:pPr>
              <w:rPr>
                <w:ins w:id="340" w:author="Fernandes, Richard [2]" w:date="2019-03-25T09:52:00Z"/>
              </w:rPr>
            </w:pPr>
            <w:ins w:id="341" w:author="Fernandes, Richard [2]" w:date="2019-03-25T09:52:00Z">
              <w:r>
                <w:t>30d</w:t>
              </w:r>
            </w:ins>
          </w:p>
        </w:tc>
        <w:tc>
          <w:tcPr>
            <w:tcW w:w="664" w:type="dxa"/>
          </w:tcPr>
          <w:p w:rsidR="004079BD" w:rsidRDefault="004079BD">
            <w:pPr>
              <w:rPr>
                <w:ins w:id="342" w:author="Fernandes, Richard [2]" w:date="2019-03-25T09:52:00Z"/>
              </w:rPr>
            </w:pPr>
            <w:ins w:id="343" w:author="Fernandes, Richard [2]" w:date="2019-03-25T09:52:00Z">
              <w:r>
                <w:t>10d</w:t>
              </w:r>
            </w:ins>
          </w:p>
        </w:tc>
        <w:tc>
          <w:tcPr>
            <w:tcW w:w="876" w:type="dxa"/>
          </w:tcPr>
          <w:p w:rsidR="004079BD" w:rsidRDefault="004079BD">
            <w:pPr>
              <w:rPr>
                <w:ins w:id="344" w:author="Fernandes, Richard [2]" w:date="2019-03-25T09:52:00Z"/>
              </w:rPr>
            </w:pPr>
            <w:ins w:id="345" w:author="Fernandes, Richard [2]" w:date="2019-03-25T09:52:00Z">
              <w:r>
                <w:t>Ordinal</w:t>
              </w:r>
            </w:ins>
          </w:p>
        </w:tc>
        <w:tc>
          <w:tcPr>
            <w:tcW w:w="1402" w:type="dxa"/>
          </w:tcPr>
          <w:p w:rsidR="004079BD" w:rsidRDefault="004079BD">
            <w:pPr>
              <w:rPr>
                <w:ins w:id="346" w:author="Fernandes, Richard [2]" w:date="2019-03-25T09:52:00Z"/>
              </w:rPr>
            </w:pPr>
            <w:ins w:id="347" w:author="Fernandes, Richard [2]" w:date="2019-03-25T09:52:00Z">
              <w:r>
                <w:t>Sup(1,20%)</w:t>
              </w:r>
            </w:ins>
          </w:p>
        </w:tc>
        <w:tc>
          <w:tcPr>
            <w:tcW w:w="1396" w:type="dxa"/>
          </w:tcPr>
          <w:p w:rsidR="004079BD" w:rsidRDefault="004079BD">
            <w:pPr>
              <w:rPr>
                <w:ins w:id="348" w:author="Fernandes, Richard [2]" w:date="2019-03-25T09:52:00Z"/>
              </w:rPr>
            </w:pPr>
            <w:ins w:id="349" w:author="Fernandes, Richard [2]" w:date="2019-03-25T09:52:00Z">
              <w:r>
                <w:t>Sup(0.5,10%)</w:t>
              </w:r>
            </w:ins>
          </w:p>
        </w:tc>
      </w:tr>
    </w:tbl>
    <w:p w:rsidR="004079BD" w:rsidDel="003F5E76" w:rsidRDefault="004079BD">
      <w:pPr>
        <w:spacing w:line="240" w:lineRule="auto"/>
        <w:rPr>
          <w:ins w:id="350" w:author="Fernandes, Richard [2]" w:date="2019-03-25T09:52:00Z"/>
          <w:del w:id="351" w:author="Fernandes, Richard" w:date="2020-07-14T17:16:00Z"/>
        </w:rPr>
        <w:pPrChange w:id="352" w:author="Fernandes, Richard" w:date="2020-07-14T17:17:00Z">
          <w:pPr/>
        </w:pPrChange>
      </w:pPr>
    </w:p>
    <w:p w:rsidR="000E2D58" w:rsidDel="003F5E76" w:rsidRDefault="000E2D58">
      <w:pPr>
        <w:spacing w:line="240" w:lineRule="auto"/>
        <w:rPr>
          <w:ins w:id="353" w:author="Fernandes, Richard [2]" w:date="2019-01-03T12:11:00Z"/>
          <w:del w:id="354" w:author="Fernandes, Richard" w:date="2020-07-14T17:16:00Z"/>
        </w:rPr>
        <w:pPrChange w:id="355" w:author="Fernandes, Richard" w:date="2020-07-14T17:17:00Z">
          <w:pPr/>
        </w:pPrChange>
      </w:pPr>
    </w:p>
    <w:p w:rsidR="000E2D58" w:rsidDel="000E2D58" w:rsidRDefault="000E2D58">
      <w:pPr>
        <w:spacing w:line="240" w:lineRule="auto"/>
        <w:rPr>
          <w:del w:id="356" w:author="Fernandes, Richard [2]" w:date="2019-01-03T12:12:00Z"/>
        </w:rPr>
        <w:pPrChange w:id="357" w:author="Fernandes, Richard" w:date="2020-07-14T17:17:00Z">
          <w:pPr/>
        </w:pPrChange>
      </w:pPr>
    </w:p>
    <w:p w:rsidR="00685FF4" w:rsidDel="00B13FB5" w:rsidRDefault="00685FF4">
      <w:pPr>
        <w:spacing w:line="240" w:lineRule="auto"/>
        <w:rPr>
          <w:del w:id="358" w:author="Fernandes, Richard [2]" w:date="2019-01-02T15:33:00Z"/>
          <w:b/>
          <w:i/>
        </w:rPr>
        <w:pPrChange w:id="359" w:author="Fernandes, Richard" w:date="2020-07-14T17:17:00Z">
          <w:pPr/>
        </w:pPrChange>
      </w:pPr>
      <w:del w:id="360" w:author="Fernandes, Richard [2]" w:date="2019-01-02T15:33:00Z">
        <w:r w:rsidRPr="0002742A" w:rsidDel="00B13FB5">
          <w:rPr>
            <w:b/>
            <w:i/>
          </w:rPr>
          <w:delText xml:space="preserve">VPI  (non-dimensional):  The difference of the estimated monthly averaged  clear sky 10:00 local standard time fraction of absorbed photosynthetically active radiation (fAPAR)  for a specified mapping unit </w:delText>
        </w:r>
      </w:del>
      <w:del w:id="361" w:author="Fernandes, Richard [2]" w:date="2017-04-21T11:42:00Z">
        <w:r w:rsidRPr="0002742A" w:rsidDel="00FB09A5">
          <w:rPr>
            <w:b/>
            <w:i/>
          </w:rPr>
          <w:delText>and the</w:delText>
        </w:r>
      </w:del>
      <w:del w:id="362" w:author="Fernandes, Richard [2]" w:date="2019-01-02T15:33:00Z">
        <w:r w:rsidRPr="0002742A" w:rsidDel="00B13FB5">
          <w:rPr>
            <w:b/>
            <w:i/>
          </w:rPr>
          <w:delText xml:space="preserve"> expected value of differences  over a specified baseline population</w:delText>
        </w:r>
      </w:del>
      <w:del w:id="363" w:author="Fernandes, Richard [2]" w:date="2017-04-21T11:42:00Z">
        <w:r w:rsidRPr="0002742A" w:rsidDel="00FB09A5">
          <w:rPr>
            <w:b/>
            <w:i/>
          </w:rPr>
          <w:delText xml:space="preserve"> dividing the range of the differences for a specified standardization population</w:delText>
        </w:r>
      </w:del>
      <w:del w:id="364" w:author="Fernandes, Richard [2]" w:date="2019-01-02T15:33:00Z">
        <w:r w:rsidRPr="0002742A" w:rsidDel="00B13FB5">
          <w:rPr>
            <w:b/>
            <w:i/>
          </w:rPr>
          <w:delText>.</w:delText>
        </w:r>
      </w:del>
    </w:p>
    <w:p w:rsidR="00CC30D8" w:rsidRPr="00CC30D8" w:rsidRDefault="00CC30D8">
      <w:pPr>
        <w:spacing w:line="240" w:lineRule="auto"/>
        <w:rPr>
          <w:b/>
          <w:i/>
        </w:rPr>
        <w:pPrChange w:id="365" w:author="Fernandes, Richard" w:date="2020-07-14T17:17:00Z">
          <w:pPr/>
        </w:pPrChange>
      </w:pPr>
    </w:p>
    <w:p w:rsidR="006A27BA" w:rsidRDefault="00685FF4">
      <w:pPr>
        <w:pStyle w:val="Heading3"/>
        <w:spacing w:line="240" w:lineRule="auto"/>
        <w:rPr>
          <w:ins w:id="366" w:author="Fernandes, Richard [2]" w:date="2019-01-02T17:16:00Z"/>
        </w:rPr>
        <w:pPrChange w:id="367" w:author="Fernandes, Richard" w:date="2020-07-14T17:17:00Z">
          <w:pPr>
            <w:pStyle w:val="Heading3"/>
          </w:pPr>
        </w:pPrChange>
      </w:pPr>
      <w:del w:id="368" w:author="Fernandes, Richard [2]" w:date="2019-01-02T15:33:00Z">
        <w:r w:rsidDel="00B13FB5">
          <w:delText>Rationale</w:delText>
        </w:r>
      </w:del>
      <w:ins w:id="369" w:author="Fernandes, Richard [2]" w:date="2019-01-02T17:16:00Z">
        <w:r w:rsidR="006A27BA">
          <w:t>Design Philosophy</w:t>
        </w:r>
      </w:ins>
    </w:p>
    <w:p w:rsidR="006A27BA" w:rsidRDefault="006A27BA">
      <w:pPr>
        <w:spacing w:line="240" w:lineRule="auto"/>
        <w:rPr>
          <w:ins w:id="370" w:author="Fernandes, Richard [2]" w:date="2019-01-02T17:16:00Z"/>
        </w:rPr>
        <w:pPrChange w:id="371" w:author="Fernandes, Richard" w:date="2020-07-14T17:17:00Z">
          <w:pPr>
            <w:pStyle w:val="Heading3"/>
          </w:pPr>
        </w:pPrChange>
      </w:pPr>
    </w:p>
    <w:p w:rsidR="006A27BA" w:rsidRDefault="006A27BA">
      <w:pPr>
        <w:spacing w:line="240" w:lineRule="auto"/>
        <w:rPr>
          <w:ins w:id="372" w:author="Fernandes, Richard [2]" w:date="2019-01-02T17:20:00Z"/>
        </w:rPr>
        <w:pPrChange w:id="373" w:author="Fernandes, Richard" w:date="2020-07-14T17:17:00Z">
          <w:pPr>
            <w:pStyle w:val="Heading3"/>
          </w:pPr>
        </w:pPrChange>
      </w:pPr>
      <w:ins w:id="374" w:author="Fernandes, Richard [2]" w:date="2019-01-02T17:16:00Z">
        <w:r>
          <w:t xml:space="preserve">The philosophy of LEAF is to </w:t>
        </w:r>
      </w:ins>
      <w:ins w:id="375" w:author="Fernandes, Richard [2]" w:date="2019-01-02T17:18:00Z">
        <w:r>
          <w:t xml:space="preserve">process a set of satellite images sharing similar </w:t>
        </w:r>
      </w:ins>
      <w:ins w:id="376" w:author="Fernandes, Richard [2]" w:date="2019-01-02T17:19:00Z">
        <w:r>
          <w:t xml:space="preserve">spectral, </w:t>
        </w:r>
      </w:ins>
      <w:ins w:id="377" w:author="Fernandes, Richard [2]" w:date="2019-01-02T17:18:00Z">
        <w:r>
          <w:t xml:space="preserve">spatial and temporal characteristics </w:t>
        </w:r>
      </w:ins>
      <w:ins w:id="378" w:author="Fernandes, Richard [2]" w:date="2019-01-02T17:19:00Z">
        <w:r>
          <w:t xml:space="preserve">in a manner that scales with computer resources and provides flexibility in terms of the applied inversion algorithm. </w:t>
        </w:r>
      </w:ins>
      <w:ins w:id="379" w:author="Fernandes, Richard [2]" w:date="2019-01-02T17:20:00Z">
        <w:r>
          <w:t xml:space="preserve"> </w:t>
        </w:r>
      </w:ins>
      <w:ins w:id="380" w:author="Fernandes, Richard [2]" w:date="2019-01-02T17:22:00Z">
        <w:r>
          <w:t>To do so LEAF:</w:t>
        </w:r>
      </w:ins>
    </w:p>
    <w:p w:rsidR="006D67CD" w:rsidRDefault="006D67CD">
      <w:pPr>
        <w:spacing w:line="240" w:lineRule="auto"/>
        <w:rPr>
          <w:ins w:id="381" w:author="Fernandes, Richard [2]" w:date="2019-01-02T17:27:00Z"/>
        </w:rPr>
        <w:pPrChange w:id="382" w:author="Fernandes, Richard" w:date="2020-07-14T17:17:00Z">
          <w:pPr>
            <w:pStyle w:val="Heading3"/>
          </w:pPr>
        </w:pPrChange>
      </w:pPr>
    </w:p>
    <w:p w:rsidR="006D67CD" w:rsidRDefault="006D67CD">
      <w:pPr>
        <w:pStyle w:val="ListParagraph"/>
        <w:numPr>
          <w:ilvl w:val="0"/>
          <w:numId w:val="14"/>
        </w:numPr>
        <w:spacing w:line="240" w:lineRule="auto"/>
        <w:rPr>
          <w:ins w:id="383" w:author="Fernandes, Richard [2]" w:date="2019-01-02T17:28:00Z"/>
        </w:rPr>
        <w:pPrChange w:id="384" w:author="Fernandes, Richard" w:date="2020-07-14T17:17:00Z">
          <w:pPr>
            <w:pStyle w:val="Heading3"/>
          </w:pPr>
        </w:pPrChange>
      </w:pPr>
      <w:ins w:id="385" w:author="Fernandes, Richard [2]" w:date="2019-01-02T17:28:00Z">
        <w:r>
          <w:t>Relies on user selected regression based algorithms calibrated using machine learning.</w:t>
        </w:r>
      </w:ins>
      <w:ins w:id="386" w:author="Fernandes, Richard [2]" w:date="2019-01-03T11:24:00Z">
        <w:r w:rsidR="0068203B">
          <w:t xml:space="preserve">  The </w:t>
        </w:r>
      </w:ins>
      <w:ins w:id="387" w:author="Fernandes, Richard [2]" w:date="2019-01-03T11:25:00Z">
        <w:r w:rsidR="0068203B">
          <w:t xml:space="preserve">LEAF toolbox includes a </w:t>
        </w:r>
      </w:ins>
      <w:ins w:id="388" w:author="Fernandes, Richard [2]" w:date="2019-01-03T11:24:00Z">
        <w:r w:rsidR="0068203B">
          <w:t xml:space="preserve">class for these regression algorithms that includes the calibration functionality. </w:t>
        </w:r>
      </w:ins>
      <w:ins w:id="389" w:author="Fernandes, Richard [2]" w:date="2019-01-03T11:25:00Z">
        <w:r w:rsidR="0068203B">
          <w:t xml:space="preserve"> </w:t>
        </w:r>
      </w:ins>
    </w:p>
    <w:p w:rsidR="006A27BA" w:rsidRDefault="006D67CD">
      <w:pPr>
        <w:pStyle w:val="ListParagraph"/>
        <w:numPr>
          <w:ilvl w:val="0"/>
          <w:numId w:val="14"/>
        </w:numPr>
        <w:spacing w:line="240" w:lineRule="auto"/>
        <w:rPr>
          <w:ins w:id="390" w:author="Fernandes, Richard [2]" w:date="2019-01-02T17:22:00Z"/>
        </w:rPr>
        <w:pPrChange w:id="391" w:author="Fernandes, Richard" w:date="2020-07-14T17:17:00Z">
          <w:pPr>
            <w:pStyle w:val="Heading3"/>
          </w:pPr>
        </w:pPrChange>
      </w:pPr>
      <w:ins w:id="392" w:author="Fernandes, Richard [2]" w:date="2019-01-02T17:27:00Z">
        <w:r>
          <w:t>Makes use</w:t>
        </w:r>
      </w:ins>
      <w:ins w:id="393" w:author="Fernandes, Richard [2]" w:date="2019-01-02T17:22:00Z">
        <w:r w:rsidR="006A27BA">
          <w:t xml:space="preserve"> of </w:t>
        </w:r>
        <w:del w:id="394" w:author="Fernandes, Richard" w:date="2021-06-16T10:06:00Z">
          <w:r w:rsidR="006A27BA" w:rsidDel="009F2616">
            <w:delText xml:space="preserve">available </w:delText>
          </w:r>
        </w:del>
      </w:ins>
      <w:ins w:id="395" w:author="Fernandes, Richard" w:date="2021-06-16T10:06:00Z">
        <w:r w:rsidR="009F2616">
          <w:t xml:space="preserve">analysis ready </w:t>
        </w:r>
      </w:ins>
      <w:ins w:id="396" w:author="Fernandes, Richard [2]" w:date="2019-01-02T17:22:00Z">
        <w:r w:rsidR="006A27BA">
          <w:t>data products</w:t>
        </w:r>
      </w:ins>
      <w:ins w:id="397" w:author="Fernandes, Richard [2]" w:date="2019-01-02T17:27:00Z">
        <w:r>
          <w:t xml:space="preserve">, </w:t>
        </w:r>
      </w:ins>
      <w:ins w:id="398" w:author="Fernandes, Richard [2]" w:date="2019-01-02T17:23:00Z">
        <w:del w:id="399" w:author="Fernandes, Richard" w:date="2021-06-16T10:06:00Z">
          <w:r w:rsidDel="009F2616">
            <w:delText xml:space="preserve"> </w:delText>
          </w:r>
        </w:del>
        <w:r>
          <w:t>ancillary data</w:t>
        </w:r>
      </w:ins>
      <w:ins w:id="400" w:author="Fernandes, Richard [2]" w:date="2019-01-02T17:27:00Z">
        <w:r>
          <w:t xml:space="preserve"> and previously calibrated </w:t>
        </w:r>
      </w:ins>
      <w:ins w:id="401" w:author="Fernandes, Richard" w:date="2021-06-16T10:06:00Z">
        <w:r w:rsidR="009F2616">
          <w:t xml:space="preserve">and tested </w:t>
        </w:r>
      </w:ins>
      <w:ins w:id="402" w:author="Fernandes, Richard [2]" w:date="2019-01-02T17:27:00Z">
        <w:r>
          <w:t>inversion algorithms</w:t>
        </w:r>
      </w:ins>
      <w:ins w:id="403" w:author="Fernandes, Richard [2]" w:date="2019-01-02T17:23:00Z">
        <w:r>
          <w:t>.</w:t>
        </w:r>
      </w:ins>
    </w:p>
    <w:p w:rsidR="006D67CD" w:rsidRDefault="006D67CD">
      <w:pPr>
        <w:pStyle w:val="ListParagraph"/>
        <w:numPr>
          <w:ilvl w:val="0"/>
          <w:numId w:val="14"/>
        </w:numPr>
        <w:spacing w:line="240" w:lineRule="auto"/>
        <w:rPr>
          <w:ins w:id="404" w:author="Fernandes, Richard [2]" w:date="2019-01-02T17:24:00Z"/>
        </w:rPr>
        <w:pPrChange w:id="405" w:author="Fernandes, Richard" w:date="2020-07-14T17:17:00Z">
          <w:pPr>
            <w:pStyle w:val="Heading3"/>
          </w:pPr>
        </w:pPrChange>
      </w:pPr>
      <w:ins w:id="406" w:author="Fernandes, Richard [2]" w:date="2019-01-02T17:24:00Z">
        <w:r>
          <w:t xml:space="preserve">Allows for user selected calibration of training databases </w:t>
        </w:r>
      </w:ins>
      <w:ins w:id="407" w:author="Fernandes, Richard [2]" w:date="2019-01-02T17:26:00Z">
        <w:r>
          <w:t xml:space="preserve">applicable to multiple products.  </w:t>
        </w:r>
      </w:ins>
    </w:p>
    <w:p w:rsidR="006D67CD" w:rsidRDefault="006D67CD">
      <w:pPr>
        <w:pStyle w:val="ListParagraph"/>
        <w:numPr>
          <w:ilvl w:val="0"/>
          <w:numId w:val="14"/>
        </w:numPr>
        <w:spacing w:line="240" w:lineRule="auto"/>
        <w:rPr>
          <w:ins w:id="408" w:author="Fernandes, Richard [2]" w:date="2019-01-02T17:26:00Z"/>
        </w:rPr>
        <w:pPrChange w:id="409" w:author="Fernandes, Richard" w:date="2020-07-14T17:17:00Z">
          <w:pPr>
            <w:pStyle w:val="Heading3"/>
          </w:pPr>
        </w:pPrChange>
      </w:pPr>
      <w:ins w:id="410" w:author="Fernandes, Richard [2]" w:date="2019-01-02T17:25:00Z">
        <w:r>
          <w:t>Allows for product based regularization of retr</w:t>
        </w:r>
      </w:ins>
      <w:ins w:id="411" w:author="Fernandes, Richard [2]" w:date="2019-01-02T17:26:00Z">
        <w:r>
          <w:t>i</w:t>
        </w:r>
      </w:ins>
      <w:ins w:id="412" w:author="Fernandes, Richard [2]" w:date="2019-01-02T17:25:00Z">
        <w:r>
          <w:t xml:space="preserve">evals to reduce uncertainty due to the ill-posed nature of the regression algorithms.  </w:t>
        </w:r>
      </w:ins>
      <w:ins w:id="413" w:author="Fernandes, Richard [2]" w:date="2019-01-03T11:26:00Z">
        <w:r w:rsidR="0068203B">
          <w:t xml:space="preserve">The LEAF toolbox includes a class for regularization.  </w:t>
        </w:r>
      </w:ins>
    </w:p>
    <w:p w:rsidR="003F5E76" w:rsidRDefault="006D67CD">
      <w:pPr>
        <w:pStyle w:val="ListParagraph"/>
        <w:numPr>
          <w:ilvl w:val="0"/>
          <w:numId w:val="14"/>
        </w:numPr>
        <w:spacing w:line="240" w:lineRule="auto"/>
        <w:rPr>
          <w:ins w:id="414" w:author="Fernandes, Richard" w:date="2021-06-16T10:06:00Z"/>
        </w:rPr>
        <w:pPrChange w:id="415" w:author="Fernandes, Richard" w:date="2020-07-14T17:17:00Z">
          <w:pPr/>
        </w:pPrChange>
      </w:pPr>
      <w:ins w:id="416" w:author="Fernandes, Richard [2]" w:date="2019-01-02T17:28:00Z">
        <w:r>
          <w:t>Implements asynchronous parallel processing during calibration and parameter estimation phases to provide partial response to product generation requests as available</w:t>
        </w:r>
      </w:ins>
    </w:p>
    <w:p w:rsidR="009F2616" w:rsidRDefault="009F2616">
      <w:pPr>
        <w:pStyle w:val="ListParagraph"/>
        <w:numPr>
          <w:ilvl w:val="0"/>
          <w:numId w:val="14"/>
        </w:numPr>
        <w:spacing w:line="240" w:lineRule="auto"/>
        <w:rPr>
          <w:ins w:id="417" w:author="Fernandes, Richard" w:date="2021-06-16T10:13:00Z"/>
        </w:rPr>
        <w:pPrChange w:id="418" w:author="Fernandes, Richard" w:date="2020-07-14T17:17:00Z">
          <w:pPr/>
        </w:pPrChange>
      </w:pPr>
      <w:ins w:id="419" w:author="Fernandes, Richard" w:date="2021-06-16T10:06:00Z">
        <w:r>
          <w:t>Provides output the satisfies the CEOS CARD4DL requirements for analysis ready data.</w:t>
        </w:r>
      </w:ins>
    </w:p>
    <w:p w:rsidR="009F2616" w:rsidRDefault="009F2616" w:rsidP="009F2616">
      <w:pPr>
        <w:pStyle w:val="ListParagraph"/>
        <w:numPr>
          <w:ilvl w:val="0"/>
          <w:numId w:val="14"/>
        </w:numPr>
        <w:spacing w:line="240" w:lineRule="auto"/>
        <w:rPr>
          <w:ins w:id="420" w:author="Fernandes, Richard" w:date="2021-06-16T10:06:00Z"/>
        </w:rPr>
        <w:pPrChange w:id="421" w:author="Fernandes, Richard" w:date="2020-07-14T17:17:00Z">
          <w:pPr/>
        </w:pPrChange>
      </w:pPr>
      <w:ins w:id="422" w:author="Fernandes, Richard" w:date="2021-06-16T10:13:00Z">
        <w:r>
          <w:t xml:space="preserve">Provides visualization and products in a free and open manner satisfying the Governent of Canada’s Open Data </w:t>
        </w:r>
      </w:ins>
      <w:ins w:id="423" w:author="Fernandes, Richard" w:date="2021-06-16T10:14:00Z">
        <w:r>
          <w:t>(</w:t>
        </w:r>
        <w:r>
          <w:fldChar w:fldCharType="begin"/>
        </w:r>
        <w:r>
          <w:instrText xml:space="preserve"> HYPERLINK "</w:instrText>
        </w:r>
        <w:r w:rsidRPr="009F2616">
          <w:instrText>https://open.canada.ca/en/open-data</w:instrText>
        </w:r>
        <w:r>
          <w:instrText xml:space="preserve">" </w:instrText>
        </w:r>
        <w:r>
          <w:fldChar w:fldCharType="separate"/>
        </w:r>
        <w:r w:rsidRPr="00545807">
          <w:rPr>
            <w:rStyle w:val="Hyperlink"/>
          </w:rPr>
          <w:t>https://open.canada.ca/en/open-data</w:t>
        </w:r>
        <w:r>
          <w:fldChar w:fldCharType="end"/>
        </w:r>
        <w:r>
          <w:t xml:space="preserve">) </w:t>
        </w:r>
      </w:ins>
      <w:ins w:id="424" w:author="Fernandes, Richard" w:date="2021-06-16T10:13:00Z">
        <w:r>
          <w:t>and Open Science policies (</w:t>
        </w:r>
      </w:ins>
      <w:ins w:id="425" w:author="Fernandes, Richard" w:date="2021-06-16T10:15:00Z">
        <w:r w:rsidRPr="009F2616">
          <w:t>https://science.gc.ca/eic/site/063.nsf/eng/h_98054.html</w:t>
        </w:r>
        <w:r>
          <w:t>)</w:t>
        </w:r>
      </w:ins>
    </w:p>
    <w:p w:rsidR="009F2616" w:rsidRDefault="009F2616" w:rsidP="009F2616">
      <w:pPr>
        <w:pStyle w:val="ListParagraph"/>
        <w:spacing w:line="240" w:lineRule="auto"/>
        <w:rPr>
          <w:ins w:id="426" w:author="Fernandes, Richard" w:date="2021-06-16T10:07:00Z"/>
        </w:rPr>
        <w:pPrChange w:id="427" w:author="Fernandes, Richard" w:date="2021-06-16T10:07:00Z">
          <w:pPr/>
        </w:pPrChange>
      </w:pPr>
    </w:p>
    <w:p w:rsidR="009F2616" w:rsidRDefault="009F2616" w:rsidP="009F2616">
      <w:pPr>
        <w:pStyle w:val="ListParagraph"/>
        <w:spacing w:line="240" w:lineRule="auto"/>
        <w:rPr>
          <w:ins w:id="428" w:author="Fernandes, Richard" w:date="2021-06-16T10:07:00Z"/>
        </w:rPr>
        <w:pPrChange w:id="429" w:author="Fernandes, Richard" w:date="2021-06-16T10:07:00Z">
          <w:pPr/>
        </w:pPrChange>
      </w:pPr>
    </w:p>
    <w:p w:rsidR="009F2616" w:rsidRDefault="009F2616" w:rsidP="009F2616">
      <w:pPr>
        <w:pStyle w:val="ListParagraph"/>
        <w:spacing w:line="240" w:lineRule="auto"/>
        <w:rPr>
          <w:ins w:id="430" w:author="Fernandes, Richard" w:date="2021-06-16T10:07:00Z"/>
        </w:rPr>
        <w:pPrChange w:id="431" w:author="Fernandes, Richard" w:date="2021-06-16T10:07:00Z">
          <w:pPr/>
        </w:pPrChange>
      </w:pPr>
    </w:p>
    <w:p w:rsidR="009F2616" w:rsidRDefault="009F2616" w:rsidP="009F2616">
      <w:pPr>
        <w:pStyle w:val="ListParagraph"/>
        <w:spacing w:line="240" w:lineRule="auto"/>
        <w:rPr>
          <w:ins w:id="432" w:author="Fernandes, Richard" w:date="2021-06-16T10:07:00Z"/>
        </w:rPr>
        <w:pPrChange w:id="433" w:author="Fernandes, Richard" w:date="2021-06-16T10:07:00Z">
          <w:pPr/>
        </w:pPrChange>
      </w:pPr>
    </w:p>
    <w:p w:rsidR="009F2616" w:rsidRDefault="009F2616" w:rsidP="009F2616">
      <w:pPr>
        <w:pStyle w:val="ListParagraph"/>
        <w:spacing w:line="240" w:lineRule="auto"/>
        <w:rPr>
          <w:ins w:id="434" w:author="Fernandes, Richard" w:date="2020-07-14T17:16:00Z"/>
        </w:rPr>
        <w:pPrChange w:id="435" w:author="Fernandes, Richard" w:date="2021-06-16T10:07:00Z">
          <w:pPr/>
        </w:pPrChange>
      </w:pPr>
    </w:p>
    <w:p w:rsidR="006D67CD" w:rsidDel="003F5E76" w:rsidRDefault="006D67CD">
      <w:pPr>
        <w:pStyle w:val="ListParagraph"/>
        <w:spacing w:line="240" w:lineRule="auto"/>
        <w:rPr>
          <w:ins w:id="436" w:author="Fernandes, Richard [2]" w:date="2019-01-02T17:28:00Z"/>
          <w:del w:id="437" w:author="Fernandes, Richard" w:date="2020-07-14T17:16:00Z"/>
        </w:rPr>
        <w:pPrChange w:id="438" w:author="Fernandes, Richard" w:date="2020-07-14T17:17:00Z">
          <w:pPr>
            <w:pStyle w:val="Heading3"/>
          </w:pPr>
        </w:pPrChange>
      </w:pPr>
      <w:ins w:id="439" w:author="Fernandes, Richard [2]" w:date="2019-01-02T17:28:00Z">
        <w:del w:id="440" w:author="Fernandes, Richard" w:date="2020-07-14T17:16:00Z">
          <w:r w:rsidDel="003F5E76">
            <w:delText>.</w:delText>
          </w:r>
        </w:del>
      </w:ins>
    </w:p>
    <w:p w:rsidR="006D67CD" w:rsidDel="003F5E76" w:rsidRDefault="006D67CD">
      <w:pPr>
        <w:pStyle w:val="ListParagraph"/>
        <w:spacing w:line="240" w:lineRule="auto"/>
        <w:rPr>
          <w:ins w:id="441" w:author="Fernandes, Richard [2]" w:date="2019-01-03T12:07:00Z"/>
          <w:del w:id="442" w:author="Fernandes, Richard" w:date="2020-07-14T17:16:00Z"/>
        </w:rPr>
        <w:pPrChange w:id="443" w:author="Fernandes, Richard" w:date="2020-07-14T17:17:00Z">
          <w:pPr>
            <w:pStyle w:val="Heading3"/>
          </w:pPr>
        </w:pPrChange>
      </w:pPr>
    </w:p>
    <w:p w:rsidR="000E2D58" w:rsidRPr="003F5E76" w:rsidRDefault="000E2D58">
      <w:pPr>
        <w:pStyle w:val="ListParagraph"/>
        <w:spacing w:line="240" w:lineRule="auto"/>
        <w:rPr>
          <w:ins w:id="444" w:author="Fernandes, Richard [2]" w:date="2019-01-03T12:07:00Z"/>
          <w:b/>
          <w:i/>
          <w:rPrChange w:id="445" w:author="Fernandes, Richard" w:date="2020-07-14T17:16:00Z">
            <w:rPr>
              <w:ins w:id="446" w:author="Fernandes, Richard [2]" w:date="2019-01-03T12:07:00Z"/>
            </w:rPr>
          </w:rPrChange>
        </w:rPr>
        <w:pPrChange w:id="447" w:author="Fernandes, Richard" w:date="2020-07-14T17:17:00Z">
          <w:pPr/>
        </w:pPrChange>
      </w:pPr>
    </w:p>
    <w:p w:rsidR="000E2D58" w:rsidRDefault="000E2D58">
      <w:pPr>
        <w:pStyle w:val="Heading3"/>
        <w:spacing w:line="240" w:lineRule="auto"/>
        <w:rPr>
          <w:ins w:id="448" w:author="Fernandes, Richard [2]" w:date="2019-01-03T12:07:00Z"/>
        </w:rPr>
        <w:pPrChange w:id="449" w:author="Fernandes, Richard" w:date="2020-07-14T17:17:00Z">
          <w:pPr>
            <w:pStyle w:val="Heading3"/>
          </w:pPr>
        </w:pPrChange>
      </w:pPr>
      <w:ins w:id="450" w:author="Fernandes, Richard [2]" w:date="2019-01-03T12:07:00Z">
        <w:r>
          <w:t>Architecture Overview</w:t>
        </w:r>
      </w:ins>
    </w:p>
    <w:p w:rsidR="000E2D58" w:rsidDel="009F2616" w:rsidRDefault="000E2D58">
      <w:pPr>
        <w:spacing w:line="240" w:lineRule="auto"/>
        <w:rPr>
          <w:del w:id="451" w:author="Fernandes, Richard" w:date="2021-06-16T10:07:00Z"/>
        </w:rPr>
        <w:pPrChange w:id="452" w:author="Fernandes, Richard" w:date="2020-07-14T17:17:00Z">
          <w:pPr>
            <w:pStyle w:val="Heading3"/>
          </w:pPr>
        </w:pPrChange>
      </w:pPr>
    </w:p>
    <w:p w:rsidR="009F2616" w:rsidRDefault="009F2616">
      <w:pPr>
        <w:spacing w:line="240" w:lineRule="auto"/>
        <w:rPr>
          <w:ins w:id="453" w:author="Fernandes, Richard" w:date="2021-06-16T10:07:00Z"/>
        </w:rPr>
        <w:pPrChange w:id="454" w:author="Fernandes, Richard" w:date="2020-07-14T17:17:00Z">
          <w:pPr>
            <w:pStyle w:val="Heading3"/>
          </w:pPr>
        </w:pPrChange>
      </w:pPr>
    </w:p>
    <w:p w:rsidR="003C357D" w:rsidRDefault="009F2616">
      <w:pPr>
        <w:spacing w:line="240" w:lineRule="auto"/>
        <w:rPr>
          <w:ins w:id="455" w:author="Fernandes, Richard" w:date="2021-06-16T10:55:00Z"/>
        </w:rPr>
        <w:pPrChange w:id="456" w:author="Fernandes, Richard" w:date="2020-07-14T17:17:00Z">
          <w:pPr>
            <w:pStyle w:val="Heading3"/>
          </w:pPr>
        </w:pPrChange>
      </w:pPr>
      <w:ins w:id="457" w:author="Fernandes, Richard" w:date="2021-06-16T10:07:00Z">
        <w:r>
          <w:t xml:space="preserve">The LEAF-Toolbox architecture </w:t>
        </w:r>
      </w:ins>
      <w:ins w:id="458" w:author="Fernandes, Richard" w:date="2021-06-16T10:19:00Z">
        <w:r w:rsidR="007200D5">
          <w:t>(</w:t>
        </w:r>
        <w:r w:rsidR="007200D5">
          <w:fldChar w:fldCharType="begin"/>
        </w:r>
        <w:r w:rsidR="007200D5">
          <w:instrText xml:space="preserve"> REF _Ref74731177 \h </w:instrText>
        </w:r>
      </w:ins>
      <w:r w:rsidR="007200D5">
        <w:fldChar w:fldCharType="separate"/>
      </w:r>
      <w:ins w:id="459" w:author="Fernandes, Richard" w:date="2021-06-16T10:19:00Z">
        <w:r w:rsidR="007200D5">
          <w:t xml:space="preserve">Figure </w:t>
        </w:r>
        <w:r w:rsidR="007200D5">
          <w:rPr>
            <w:noProof/>
          </w:rPr>
          <w:t>1</w:t>
        </w:r>
        <w:r w:rsidR="007200D5">
          <w:fldChar w:fldCharType="end"/>
        </w:r>
      </w:ins>
      <w:ins w:id="460" w:author="Fernandes, Richard" w:date="2021-06-16T10:55:00Z">
        <w:r w:rsidR="003C357D">
          <w:t xml:space="preserve">, </w:t>
        </w:r>
        <w:r w:rsidR="003C357D">
          <w:fldChar w:fldCharType="begin"/>
        </w:r>
        <w:r w:rsidR="003C357D">
          <w:instrText xml:space="preserve"> REF _Ref74733299 \h </w:instrText>
        </w:r>
        <w:r w:rsidR="003C357D">
          <w:fldChar w:fldCharType="separate"/>
        </w:r>
        <w:r w:rsidR="003C357D">
          <w:t xml:space="preserve">Table </w:t>
        </w:r>
        <w:r w:rsidR="003C357D">
          <w:rPr>
            <w:noProof/>
          </w:rPr>
          <w:t>3</w:t>
        </w:r>
        <w:r w:rsidR="003C357D">
          <w:fldChar w:fldCharType="end"/>
        </w:r>
        <w:r w:rsidR="003C357D">
          <w:t xml:space="preserve"> </w:t>
        </w:r>
      </w:ins>
      <w:ins w:id="461" w:author="Fernandes, Richard" w:date="2021-06-16T10:19:00Z">
        <w:r w:rsidR="007200D5">
          <w:t>)</w:t>
        </w:r>
      </w:ins>
      <w:ins w:id="462" w:author="Fernandes, Richard" w:date="2021-06-16T10:56:00Z">
        <w:r w:rsidR="003C357D">
          <w:t xml:space="preserve"> </w:t>
        </w:r>
      </w:ins>
      <w:ins w:id="463" w:author="Fernandes, Richard" w:date="2021-06-16T10:07:00Z">
        <w:r>
          <w:t xml:space="preserve">is based on the philosophy that the Toolbox should rely as much as possible on external cost-effective services for </w:t>
        </w:r>
      </w:ins>
      <w:ins w:id="464" w:author="Fernandes, Richard" w:date="2021-06-16T10:09:00Z">
        <w:r>
          <w:t>system interfaces to users and managers,</w:t>
        </w:r>
      </w:ins>
      <w:ins w:id="465" w:author="Fernandes, Richard" w:date="2021-06-16T10:07:00Z">
        <w:r>
          <w:t xml:space="preserve"> </w:t>
        </w:r>
      </w:ins>
      <w:ins w:id="466" w:author="Fernandes, Richard" w:date="2021-06-16T10:08:00Z">
        <w:r>
          <w:t>ARD data access,</w:t>
        </w:r>
      </w:ins>
      <w:ins w:id="467" w:author="Fernandes, Richard" w:date="2021-06-16T10:09:00Z">
        <w:r>
          <w:t xml:space="preserve"> compute</w:t>
        </w:r>
      </w:ins>
      <w:ins w:id="468" w:author="Fernandes, Richard" w:date="2021-06-16T10:07:00Z">
        <w:r>
          <w:t xml:space="preserve"> and visualization</w:t>
        </w:r>
      </w:ins>
      <w:ins w:id="469" w:author="Fernandes, Richard" w:date="2021-06-16T10:09:00Z">
        <w:r>
          <w:t xml:space="preserve">.  Ideally cost-effective implies zero cost other than Toolbox development, maintenance and documentation and archive of output to satisfy the free information requirement. </w:t>
        </w:r>
      </w:ins>
      <w:ins w:id="470" w:author="Fernandes, Richard" w:date="2021-06-16T10:11:00Z">
        <w:r>
          <w:t xml:space="preserve"> However, nominal costs that do not scale up with system demand are acceptable (internet access for </w:t>
        </w:r>
      </w:ins>
      <w:ins w:id="471" w:author="Fernandes, Richard" w:date="2021-06-16T10:12:00Z">
        <w:r>
          <w:t>development</w:t>
        </w:r>
      </w:ins>
      <w:ins w:id="472" w:author="Fernandes, Richard" w:date="2021-06-16T10:11:00Z">
        <w:r>
          <w:t xml:space="preserve"> </w:t>
        </w:r>
      </w:ins>
      <w:ins w:id="473" w:author="Fernandes, Richard" w:date="2021-06-16T10:12:00Z">
        <w:r>
          <w:t>and management, communications of manuals and system performance, platforms for research, prototyping or load testing).</w:t>
        </w:r>
      </w:ins>
      <w:ins w:id="474" w:author="Fernandes, Richard" w:date="2021-06-16T10:21:00Z">
        <w:r w:rsidR="007200D5">
          <w:t xml:space="preserve">  </w:t>
        </w:r>
      </w:ins>
    </w:p>
    <w:p w:rsidR="003C357D" w:rsidRDefault="003C357D">
      <w:pPr>
        <w:spacing w:line="240" w:lineRule="auto"/>
        <w:rPr>
          <w:ins w:id="475" w:author="Fernandes, Richard" w:date="2021-06-16T10:18:00Z"/>
        </w:rPr>
        <w:pPrChange w:id="476" w:author="Fernandes, Richard" w:date="2020-07-14T17:17:00Z">
          <w:pPr>
            <w:pStyle w:val="Heading3"/>
          </w:pPr>
        </w:pPrChange>
      </w:pPr>
    </w:p>
    <w:p w:rsidR="007200D5" w:rsidRDefault="009F2616" w:rsidP="007200D5">
      <w:pPr>
        <w:keepNext/>
        <w:spacing w:line="240" w:lineRule="auto"/>
        <w:rPr>
          <w:ins w:id="477" w:author="Fernandes, Richard" w:date="2021-06-16T10:18:00Z"/>
        </w:rPr>
        <w:pPrChange w:id="478" w:author="Fernandes, Richard" w:date="2021-06-16T10:18:00Z">
          <w:pPr>
            <w:spacing w:line="240" w:lineRule="auto"/>
          </w:pPr>
        </w:pPrChange>
      </w:pPr>
      <w:ins w:id="479" w:author="Fernandes, Richard" w:date="2021-06-16T10:18:00Z">
        <w:r w:rsidRPr="009F2616">
          <w:rPr>
            <w:noProof/>
            <w:lang w:eastAsia="en-CA"/>
          </w:rPr>
          <w:drawing>
            <wp:inline distT="0" distB="0" distL="0" distR="0">
              <wp:extent cx="5942921" cy="31527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4670"/>
                      <a:stretch/>
                    </pic:blipFill>
                    <pic:spPr bwMode="auto">
                      <a:xfrm>
                        <a:off x="0" y="0"/>
                        <a:ext cx="5943600" cy="3153135"/>
                      </a:xfrm>
                      <a:prstGeom prst="rect">
                        <a:avLst/>
                      </a:prstGeom>
                      <a:noFill/>
                      <a:ln>
                        <a:noFill/>
                      </a:ln>
                      <a:extLst>
                        <a:ext uri="{53640926-AAD7-44D8-BBD7-CCE9431645EC}">
                          <a14:shadowObscured xmlns:a14="http://schemas.microsoft.com/office/drawing/2010/main"/>
                        </a:ext>
                      </a:extLst>
                    </pic:spPr>
                  </pic:pic>
                </a:graphicData>
              </a:graphic>
            </wp:inline>
          </w:drawing>
        </w:r>
      </w:ins>
    </w:p>
    <w:p w:rsidR="009F2616" w:rsidRDefault="007200D5" w:rsidP="007200D5">
      <w:pPr>
        <w:pStyle w:val="Caption"/>
        <w:rPr>
          <w:ins w:id="480" w:author="Fernandes, Richard" w:date="2021-06-16T10:18:00Z"/>
        </w:rPr>
        <w:pPrChange w:id="481" w:author="Fernandes, Richard" w:date="2021-06-16T10:18:00Z">
          <w:pPr>
            <w:pStyle w:val="Heading3"/>
          </w:pPr>
        </w:pPrChange>
      </w:pPr>
      <w:bookmarkStart w:id="482" w:name="_Ref74731177"/>
      <w:ins w:id="483" w:author="Fernandes, Richard" w:date="2021-06-16T10:18:00Z">
        <w:r>
          <w:t xml:space="preserve">Figure </w:t>
        </w:r>
        <w:r>
          <w:fldChar w:fldCharType="begin"/>
        </w:r>
        <w:r>
          <w:instrText xml:space="preserve"> SEQ Figure \* ARABIC </w:instrText>
        </w:r>
      </w:ins>
      <w:r>
        <w:fldChar w:fldCharType="separate"/>
      </w:r>
      <w:ins w:id="484" w:author="Fernandes, Richard" w:date="2021-06-16T10:18:00Z">
        <w:r>
          <w:rPr>
            <w:noProof/>
          </w:rPr>
          <w:t>1</w:t>
        </w:r>
        <w:r>
          <w:fldChar w:fldCharType="end"/>
        </w:r>
        <w:bookmarkEnd w:id="482"/>
        <w:r w:rsidR="003C357D">
          <w:t>.  LEAF-Toolbox System Architecture</w:t>
        </w:r>
      </w:ins>
    </w:p>
    <w:p w:rsidR="003C357D" w:rsidRDefault="003C357D" w:rsidP="003C357D">
      <w:pPr>
        <w:pStyle w:val="Caption"/>
        <w:keepNext/>
        <w:rPr>
          <w:ins w:id="485" w:author="Fernandes, Richard" w:date="2021-06-16T10:56:00Z"/>
        </w:rPr>
        <w:pPrChange w:id="486" w:author="Fernandes, Richard" w:date="2021-06-16T10:53:00Z">
          <w:pPr/>
        </w:pPrChange>
      </w:pPr>
      <w:bookmarkStart w:id="487" w:name="_Ref74733299"/>
    </w:p>
    <w:p w:rsidR="003C357D" w:rsidRDefault="003C357D" w:rsidP="003C357D">
      <w:pPr>
        <w:rPr>
          <w:ins w:id="488" w:author="Fernandes, Richard" w:date="2021-06-16T10:56:00Z"/>
        </w:rPr>
        <w:pPrChange w:id="489" w:author="Fernandes, Richard" w:date="2021-06-16T10:56:00Z">
          <w:pPr/>
        </w:pPrChange>
      </w:pPr>
    </w:p>
    <w:p w:rsidR="003C357D" w:rsidRDefault="003C357D" w:rsidP="003C357D">
      <w:pPr>
        <w:rPr>
          <w:ins w:id="490" w:author="Fernandes, Richard" w:date="2021-06-16T10:56:00Z"/>
        </w:rPr>
        <w:pPrChange w:id="491" w:author="Fernandes, Richard" w:date="2021-06-16T10:56:00Z">
          <w:pPr/>
        </w:pPrChange>
      </w:pPr>
    </w:p>
    <w:p w:rsidR="003C357D" w:rsidRDefault="003C357D" w:rsidP="003C357D">
      <w:pPr>
        <w:rPr>
          <w:ins w:id="492" w:author="Fernandes, Richard" w:date="2021-06-16T10:56:00Z"/>
        </w:rPr>
        <w:pPrChange w:id="493" w:author="Fernandes, Richard" w:date="2021-06-16T10:56:00Z">
          <w:pPr/>
        </w:pPrChange>
      </w:pPr>
    </w:p>
    <w:p w:rsidR="003C357D" w:rsidRDefault="003C357D" w:rsidP="003C357D">
      <w:pPr>
        <w:rPr>
          <w:ins w:id="494" w:author="Fernandes, Richard" w:date="2021-06-16T10:56:00Z"/>
        </w:rPr>
        <w:pPrChange w:id="495" w:author="Fernandes, Richard" w:date="2021-06-16T10:56:00Z">
          <w:pPr/>
        </w:pPrChange>
      </w:pPr>
    </w:p>
    <w:p w:rsidR="003C357D" w:rsidRPr="003C357D" w:rsidRDefault="003C357D" w:rsidP="003C357D">
      <w:pPr>
        <w:rPr>
          <w:ins w:id="496" w:author="Fernandes, Richard" w:date="2021-06-16T10:56:00Z"/>
          <w:rPrChange w:id="497" w:author="Fernandes, Richard" w:date="2021-06-16T10:56:00Z">
            <w:rPr>
              <w:ins w:id="498" w:author="Fernandes, Richard" w:date="2021-06-16T10:56:00Z"/>
            </w:rPr>
          </w:rPrChange>
        </w:rPr>
        <w:pPrChange w:id="499" w:author="Fernandes, Richard" w:date="2021-06-16T10:56:00Z">
          <w:pPr/>
        </w:pPrChange>
      </w:pPr>
    </w:p>
    <w:p w:rsidR="003C357D" w:rsidRDefault="003C357D" w:rsidP="003C357D">
      <w:pPr>
        <w:pStyle w:val="Caption"/>
        <w:keepNext/>
        <w:rPr>
          <w:ins w:id="500" w:author="Fernandes, Richard" w:date="2021-06-16T10:53:00Z"/>
        </w:rPr>
        <w:pPrChange w:id="501" w:author="Fernandes, Richard" w:date="2021-06-16T10:53:00Z">
          <w:pPr/>
        </w:pPrChange>
      </w:pPr>
      <w:ins w:id="502" w:author="Fernandes, Richard" w:date="2021-06-16T10:53:00Z">
        <w:r>
          <w:lastRenderedPageBreak/>
          <w:t xml:space="preserve">Table </w:t>
        </w:r>
        <w:r>
          <w:fldChar w:fldCharType="begin"/>
        </w:r>
        <w:r>
          <w:instrText xml:space="preserve"> SEQ Table \* ARABIC </w:instrText>
        </w:r>
      </w:ins>
      <w:r>
        <w:fldChar w:fldCharType="separate"/>
      </w:r>
      <w:ins w:id="503" w:author="Fernandes, Richard" w:date="2021-06-16T10:53:00Z">
        <w:r>
          <w:rPr>
            <w:noProof/>
          </w:rPr>
          <w:t>3</w:t>
        </w:r>
        <w:r>
          <w:fldChar w:fldCharType="end"/>
        </w:r>
        <w:bookmarkEnd w:id="487"/>
        <w:r>
          <w:t xml:space="preserve">.  </w:t>
        </w:r>
        <w:r>
          <w:t>LEAF-Toolbox System Architecture description.</w:t>
        </w:r>
      </w:ins>
    </w:p>
    <w:tbl>
      <w:tblPr>
        <w:tblStyle w:val="TableGrid"/>
        <w:tblW w:w="9351" w:type="dxa"/>
        <w:tblLook w:val="04A0" w:firstRow="1" w:lastRow="0" w:firstColumn="1" w:lastColumn="0" w:noHBand="0" w:noVBand="1"/>
        <w:tblPrChange w:id="504" w:author="Fernandes, Richard" w:date="2021-06-16T10:55:00Z">
          <w:tblPr>
            <w:tblStyle w:val="TableGrid"/>
            <w:tblW w:w="0" w:type="auto"/>
            <w:tblLook w:val="04A0" w:firstRow="1" w:lastRow="0" w:firstColumn="1" w:lastColumn="0" w:noHBand="0" w:noVBand="1"/>
          </w:tblPr>
        </w:tblPrChange>
      </w:tblPr>
      <w:tblGrid>
        <w:gridCol w:w="1613"/>
        <w:gridCol w:w="1654"/>
        <w:gridCol w:w="1530"/>
        <w:gridCol w:w="2286"/>
        <w:gridCol w:w="2268"/>
        <w:tblGridChange w:id="505">
          <w:tblGrid>
            <w:gridCol w:w="1613"/>
            <w:gridCol w:w="1654"/>
            <w:gridCol w:w="1530"/>
            <w:gridCol w:w="1538"/>
            <w:gridCol w:w="1517"/>
          </w:tblGrid>
        </w:tblGridChange>
      </w:tblGrid>
      <w:tr w:rsidR="0095368C" w:rsidTr="003C357D">
        <w:trPr>
          <w:ins w:id="506" w:author="Fernandes, Richard" w:date="2021-06-16T10:31:00Z"/>
        </w:trPr>
        <w:tc>
          <w:tcPr>
            <w:tcW w:w="1613" w:type="dxa"/>
            <w:tcPrChange w:id="507" w:author="Fernandes, Richard" w:date="2021-06-16T10:55:00Z">
              <w:tcPr>
                <w:tcW w:w="1558" w:type="dxa"/>
              </w:tcPr>
            </w:tcPrChange>
          </w:tcPr>
          <w:p w:rsidR="0095368C" w:rsidRDefault="0095368C" w:rsidP="007200D5">
            <w:pPr>
              <w:rPr>
                <w:ins w:id="508" w:author="Fernandes, Richard" w:date="2021-06-16T10:31:00Z"/>
              </w:rPr>
            </w:pPr>
            <w:ins w:id="509" w:author="Fernandes, Richard" w:date="2021-06-16T10:31:00Z">
              <w:r>
                <w:t>Sub-System</w:t>
              </w:r>
            </w:ins>
          </w:p>
        </w:tc>
        <w:tc>
          <w:tcPr>
            <w:tcW w:w="1654" w:type="dxa"/>
            <w:tcPrChange w:id="510" w:author="Fernandes, Richard" w:date="2021-06-16T10:55:00Z">
              <w:tcPr>
                <w:tcW w:w="1558" w:type="dxa"/>
              </w:tcPr>
            </w:tcPrChange>
          </w:tcPr>
          <w:p w:rsidR="0095368C" w:rsidRDefault="0095368C" w:rsidP="007200D5">
            <w:pPr>
              <w:rPr>
                <w:ins w:id="511" w:author="Fernandes, Richard" w:date="2021-06-16T10:31:00Z"/>
              </w:rPr>
            </w:pPr>
            <w:ins w:id="512" w:author="Fernandes, Richard" w:date="2021-06-16T10:32:00Z">
              <w:r>
                <w:t>Description</w:t>
              </w:r>
            </w:ins>
          </w:p>
        </w:tc>
        <w:tc>
          <w:tcPr>
            <w:tcW w:w="1530" w:type="dxa"/>
            <w:tcPrChange w:id="513" w:author="Fernandes, Richard" w:date="2021-06-16T10:55:00Z">
              <w:tcPr>
                <w:tcW w:w="1558" w:type="dxa"/>
              </w:tcPr>
            </w:tcPrChange>
          </w:tcPr>
          <w:p w:rsidR="0095368C" w:rsidRDefault="0095368C" w:rsidP="007200D5">
            <w:pPr>
              <w:rPr>
                <w:ins w:id="514" w:author="Fernandes, Richard" w:date="2021-06-16T10:31:00Z"/>
              </w:rPr>
            </w:pPr>
            <w:ins w:id="515" w:author="Fernandes, Richard" w:date="2021-06-16T10:33:00Z">
              <w:r>
                <w:t>Baseline</w:t>
              </w:r>
            </w:ins>
          </w:p>
        </w:tc>
        <w:tc>
          <w:tcPr>
            <w:tcW w:w="2286" w:type="dxa"/>
            <w:tcPrChange w:id="516" w:author="Fernandes, Richard" w:date="2021-06-16T10:55:00Z">
              <w:tcPr>
                <w:tcW w:w="1558" w:type="dxa"/>
              </w:tcPr>
            </w:tcPrChange>
          </w:tcPr>
          <w:p w:rsidR="0095368C" w:rsidRDefault="0095368C" w:rsidP="007200D5">
            <w:pPr>
              <w:rPr>
                <w:ins w:id="517" w:author="Fernandes, Richard" w:date="2021-06-16T10:31:00Z"/>
              </w:rPr>
            </w:pPr>
            <w:ins w:id="518" w:author="Fernandes, Richard" w:date="2021-06-16T10:33:00Z">
              <w:r>
                <w:t>Threshold</w:t>
              </w:r>
            </w:ins>
          </w:p>
        </w:tc>
        <w:tc>
          <w:tcPr>
            <w:tcW w:w="2268" w:type="dxa"/>
            <w:tcPrChange w:id="519" w:author="Fernandes, Richard" w:date="2021-06-16T10:55:00Z">
              <w:tcPr>
                <w:tcW w:w="1559" w:type="dxa"/>
              </w:tcPr>
            </w:tcPrChange>
          </w:tcPr>
          <w:p w:rsidR="0095368C" w:rsidRDefault="0095368C" w:rsidP="007200D5">
            <w:pPr>
              <w:rPr>
                <w:ins w:id="520" w:author="Fernandes, Richard" w:date="2021-06-16T10:31:00Z"/>
              </w:rPr>
            </w:pPr>
            <w:ins w:id="521" w:author="Fernandes, Richard" w:date="2021-06-16T10:33:00Z">
              <w:r>
                <w:t>Goal</w:t>
              </w:r>
            </w:ins>
          </w:p>
        </w:tc>
      </w:tr>
      <w:tr w:rsidR="0095368C" w:rsidTr="003C357D">
        <w:trPr>
          <w:ins w:id="522" w:author="Fernandes, Richard" w:date="2021-06-16T10:31:00Z"/>
        </w:trPr>
        <w:tc>
          <w:tcPr>
            <w:tcW w:w="1613" w:type="dxa"/>
            <w:tcPrChange w:id="523" w:author="Fernandes, Richard" w:date="2021-06-16T10:55:00Z">
              <w:tcPr>
                <w:tcW w:w="1558" w:type="dxa"/>
              </w:tcPr>
            </w:tcPrChange>
          </w:tcPr>
          <w:p w:rsidR="0095368C" w:rsidRDefault="0095368C" w:rsidP="007200D5">
            <w:pPr>
              <w:rPr>
                <w:ins w:id="524" w:author="Fernandes, Richard" w:date="2021-06-16T10:31:00Z"/>
              </w:rPr>
            </w:pPr>
            <w:ins w:id="525" w:author="Fernandes, Richard" w:date="2021-06-16T10:32:00Z">
              <w:r>
                <w:t>Governance</w:t>
              </w:r>
            </w:ins>
          </w:p>
        </w:tc>
        <w:tc>
          <w:tcPr>
            <w:tcW w:w="1654" w:type="dxa"/>
            <w:tcPrChange w:id="526" w:author="Fernandes, Richard" w:date="2021-06-16T10:55:00Z">
              <w:tcPr>
                <w:tcW w:w="1558" w:type="dxa"/>
              </w:tcPr>
            </w:tcPrChange>
          </w:tcPr>
          <w:p w:rsidR="0095368C" w:rsidRDefault="0095368C" w:rsidP="007200D5">
            <w:pPr>
              <w:rPr>
                <w:ins w:id="527" w:author="Fernandes, Richard" w:date="2021-06-16T10:31:00Z"/>
              </w:rPr>
            </w:pPr>
            <w:ins w:id="528" w:author="Fernandes, Richard" w:date="2021-06-16T10:32:00Z">
              <w:r>
                <w:t>People and processes that govern system implementation and function.</w:t>
              </w:r>
            </w:ins>
          </w:p>
        </w:tc>
        <w:tc>
          <w:tcPr>
            <w:tcW w:w="1530" w:type="dxa"/>
            <w:tcPrChange w:id="529" w:author="Fernandes, Richard" w:date="2021-06-16T10:55:00Z">
              <w:tcPr>
                <w:tcW w:w="1558" w:type="dxa"/>
              </w:tcPr>
            </w:tcPrChange>
          </w:tcPr>
          <w:p w:rsidR="0095368C" w:rsidRDefault="0095368C" w:rsidP="00075D1E">
            <w:pPr>
              <w:rPr>
                <w:ins w:id="530" w:author="Fernandes, Richard" w:date="2021-06-16T10:31:00Z"/>
              </w:rPr>
              <w:pPrChange w:id="531" w:author="Fernandes, Richard" w:date="2021-06-16T10:40:00Z">
                <w:pPr/>
              </w:pPrChange>
            </w:pPr>
            <w:ins w:id="532" w:author="Fernandes, Richard" w:date="2021-06-16T10:38:00Z">
              <w:r>
                <w:t>Research group management</w:t>
              </w:r>
              <w:r w:rsidR="00075D1E">
                <w:t xml:space="preserve"> via manual control of user access and updates from </w:t>
              </w:r>
            </w:ins>
            <w:ins w:id="533" w:author="Fernandes, Richard" w:date="2021-06-16T10:40:00Z">
              <w:r w:rsidR="00075D1E">
                <w:t>research</w:t>
              </w:r>
            </w:ins>
            <w:ins w:id="534" w:author="Fernandes, Richard" w:date="2021-06-16T10:38:00Z">
              <w:r w:rsidR="00075D1E">
                <w:t xml:space="preserve"> </w:t>
              </w:r>
            </w:ins>
            <w:ins w:id="535" w:author="Fernandes, Richard" w:date="2021-06-16T10:40:00Z">
              <w:r w:rsidR="00075D1E">
                <w:t>git.</w:t>
              </w:r>
            </w:ins>
          </w:p>
        </w:tc>
        <w:tc>
          <w:tcPr>
            <w:tcW w:w="2286" w:type="dxa"/>
            <w:tcPrChange w:id="536" w:author="Fernandes, Richard" w:date="2021-06-16T10:55:00Z">
              <w:tcPr>
                <w:tcW w:w="1558" w:type="dxa"/>
              </w:tcPr>
            </w:tcPrChange>
          </w:tcPr>
          <w:p w:rsidR="0095368C" w:rsidRDefault="00075D1E" w:rsidP="007200D5">
            <w:pPr>
              <w:rPr>
                <w:ins w:id="537" w:author="Fernandes, Richard" w:date="2021-06-16T10:31:00Z"/>
              </w:rPr>
            </w:pPr>
            <w:ins w:id="538" w:author="Fernandes, Richard" w:date="2021-06-16T10:39:00Z">
              <w:r>
                <w:t>Operations group management via manual control of user access</w:t>
              </w:r>
            </w:ins>
            <w:ins w:id="539" w:author="Fernandes, Richard" w:date="2021-06-16T10:40:00Z">
              <w:r>
                <w:t xml:space="preserve"> and update from version controlled operations git.</w:t>
              </w:r>
            </w:ins>
          </w:p>
        </w:tc>
        <w:tc>
          <w:tcPr>
            <w:tcW w:w="2268" w:type="dxa"/>
            <w:tcPrChange w:id="540" w:author="Fernandes, Richard" w:date="2021-06-16T10:55:00Z">
              <w:tcPr>
                <w:tcW w:w="1559" w:type="dxa"/>
              </w:tcPr>
            </w:tcPrChange>
          </w:tcPr>
          <w:p w:rsidR="0095368C" w:rsidRDefault="00075D1E" w:rsidP="0095368C">
            <w:pPr>
              <w:rPr>
                <w:ins w:id="541" w:author="Fernandes, Richard" w:date="2021-06-16T10:31:00Z"/>
              </w:rPr>
              <w:pPrChange w:id="542" w:author="Fernandes, Richard" w:date="2021-06-16T10:37:00Z">
                <w:pPr/>
              </w:pPrChange>
            </w:pPr>
            <w:ins w:id="543" w:author="Fernandes, Richard" w:date="2021-06-16T10:40:00Z">
              <w:r>
                <w:t>Distributed management by user clusters with user community dashboard with access to Threshold solutions.</w:t>
              </w:r>
            </w:ins>
          </w:p>
        </w:tc>
      </w:tr>
      <w:tr w:rsidR="0095368C" w:rsidTr="003C357D">
        <w:trPr>
          <w:ins w:id="544" w:author="Fernandes, Richard" w:date="2021-06-16T10:31:00Z"/>
        </w:trPr>
        <w:tc>
          <w:tcPr>
            <w:tcW w:w="1613" w:type="dxa"/>
            <w:tcPrChange w:id="545" w:author="Fernandes, Richard" w:date="2021-06-16T10:55:00Z">
              <w:tcPr>
                <w:tcW w:w="1558" w:type="dxa"/>
              </w:tcPr>
            </w:tcPrChange>
          </w:tcPr>
          <w:p w:rsidR="0095368C" w:rsidRDefault="0095368C" w:rsidP="0095368C">
            <w:pPr>
              <w:rPr>
                <w:ins w:id="546" w:author="Fernandes, Richard" w:date="2021-06-16T10:31:00Z"/>
              </w:rPr>
            </w:pPr>
            <w:ins w:id="547" w:author="Fernandes, Richard" w:date="2021-06-16T10:32:00Z">
              <w:r>
                <w:t>Algorithm Scientists</w:t>
              </w:r>
            </w:ins>
          </w:p>
        </w:tc>
        <w:tc>
          <w:tcPr>
            <w:tcW w:w="1654" w:type="dxa"/>
            <w:tcPrChange w:id="548" w:author="Fernandes, Richard" w:date="2021-06-16T10:55:00Z">
              <w:tcPr>
                <w:tcW w:w="1558" w:type="dxa"/>
              </w:tcPr>
            </w:tcPrChange>
          </w:tcPr>
          <w:p w:rsidR="0095368C" w:rsidRDefault="0095368C" w:rsidP="0095368C">
            <w:pPr>
              <w:rPr>
                <w:ins w:id="549" w:author="Fernandes, Richard" w:date="2021-06-16T10:31:00Z"/>
              </w:rPr>
            </w:pPr>
            <w:ins w:id="550" w:author="Fernandes, Richard" w:date="2021-06-16T10:34:00Z">
              <w:r>
                <w:t>Provided mapping algorithms.</w:t>
              </w:r>
            </w:ins>
          </w:p>
        </w:tc>
        <w:tc>
          <w:tcPr>
            <w:tcW w:w="1530" w:type="dxa"/>
            <w:tcPrChange w:id="551" w:author="Fernandes, Richard" w:date="2021-06-16T10:55:00Z">
              <w:tcPr>
                <w:tcW w:w="1558" w:type="dxa"/>
              </w:tcPr>
            </w:tcPrChange>
          </w:tcPr>
          <w:p w:rsidR="0095368C" w:rsidRDefault="0095368C" w:rsidP="0095368C">
            <w:pPr>
              <w:rPr>
                <w:ins w:id="552" w:author="Fernandes, Richard" w:date="2021-06-16T10:31:00Z"/>
              </w:rPr>
            </w:pPr>
            <w:ins w:id="553" w:author="Fernandes, Richard" w:date="2021-06-16T10:38:00Z">
              <w:r>
                <w:t>SL2P regression algorithm</w:t>
              </w:r>
            </w:ins>
          </w:p>
        </w:tc>
        <w:tc>
          <w:tcPr>
            <w:tcW w:w="2286" w:type="dxa"/>
            <w:tcPrChange w:id="554" w:author="Fernandes, Richard" w:date="2021-06-16T10:55:00Z">
              <w:tcPr>
                <w:tcW w:w="1558" w:type="dxa"/>
              </w:tcPr>
            </w:tcPrChange>
          </w:tcPr>
          <w:p w:rsidR="0095368C" w:rsidRDefault="0095368C" w:rsidP="0095368C">
            <w:pPr>
              <w:rPr>
                <w:ins w:id="555" w:author="Fernandes, Richard" w:date="2021-06-16T10:31:00Z"/>
              </w:rPr>
            </w:pPr>
            <w:ins w:id="556" w:author="Fernandes, Richard" w:date="2021-06-16T10:38:00Z">
              <w:r>
                <w:t>Modified versions of SL2P regression algorithms producing CARD4DL data.</w:t>
              </w:r>
            </w:ins>
          </w:p>
        </w:tc>
        <w:tc>
          <w:tcPr>
            <w:tcW w:w="2268" w:type="dxa"/>
            <w:tcPrChange w:id="557" w:author="Fernandes, Richard" w:date="2021-06-16T10:55:00Z">
              <w:tcPr>
                <w:tcW w:w="1559" w:type="dxa"/>
              </w:tcPr>
            </w:tcPrChange>
          </w:tcPr>
          <w:p w:rsidR="0095368C" w:rsidRDefault="0095368C" w:rsidP="0095368C">
            <w:pPr>
              <w:rPr>
                <w:ins w:id="558" w:author="Fernandes, Richard" w:date="2021-06-16T10:31:00Z"/>
              </w:rPr>
            </w:pPr>
            <w:ins w:id="559" w:author="Fernandes, Richard" w:date="2021-06-16T10:38:00Z">
              <w:r>
                <w:t>Algorithms specified in open ML formats producing CARD4DL data.  May include server optimized algorithms.</w:t>
              </w:r>
            </w:ins>
          </w:p>
        </w:tc>
      </w:tr>
      <w:tr w:rsidR="0095368C" w:rsidTr="003C357D">
        <w:trPr>
          <w:ins w:id="560" w:author="Fernandes, Richard" w:date="2021-06-16T10:31:00Z"/>
        </w:trPr>
        <w:tc>
          <w:tcPr>
            <w:tcW w:w="1613" w:type="dxa"/>
            <w:tcPrChange w:id="561" w:author="Fernandes, Richard" w:date="2021-06-16T10:55:00Z">
              <w:tcPr>
                <w:tcW w:w="1558" w:type="dxa"/>
              </w:tcPr>
            </w:tcPrChange>
          </w:tcPr>
          <w:p w:rsidR="0095368C" w:rsidRDefault="0095368C" w:rsidP="007200D5">
            <w:pPr>
              <w:rPr>
                <w:ins w:id="562" w:author="Fernandes, Richard" w:date="2021-06-16T10:31:00Z"/>
              </w:rPr>
            </w:pPr>
            <w:ins w:id="563" w:author="Fernandes, Richard" w:date="2021-06-16T10:32:00Z">
              <w:r>
                <w:t>System Server</w:t>
              </w:r>
            </w:ins>
          </w:p>
        </w:tc>
        <w:tc>
          <w:tcPr>
            <w:tcW w:w="1654" w:type="dxa"/>
            <w:tcPrChange w:id="564" w:author="Fernandes, Richard" w:date="2021-06-16T10:55:00Z">
              <w:tcPr>
                <w:tcW w:w="1558" w:type="dxa"/>
              </w:tcPr>
            </w:tcPrChange>
          </w:tcPr>
          <w:p w:rsidR="0095368C" w:rsidRDefault="0095368C" w:rsidP="007200D5">
            <w:pPr>
              <w:rPr>
                <w:ins w:id="565" w:author="Fernandes, Richard" w:date="2021-06-16T10:31:00Z"/>
              </w:rPr>
            </w:pPr>
            <w:ins w:id="566" w:author="Fernandes, Richard" w:date="2021-06-16T10:34:00Z">
              <w:r>
                <w:t>Archive of algorithms, processing and control, security, ingest.</w:t>
              </w:r>
            </w:ins>
          </w:p>
        </w:tc>
        <w:tc>
          <w:tcPr>
            <w:tcW w:w="1530" w:type="dxa"/>
            <w:tcPrChange w:id="567" w:author="Fernandes, Richard" w:date="2021-06-16T10:55:00Z">
              <w:tcPr>
                <w:tcW w:w="1558" w:type="dxa"/>
              </w:tcPr>
            </w:tcPrChange>
          </w:tcPr>
          <w:p w:rsidR="0095368C" w:rsidRDefault="00075D1E" w:rsidP="00075D1E">
            <w:pPr>
              <w:rPr>
                <w:ins w:id="568" w:author="Fernandes, Richard" w:date="2021-06-16T10:31:00Z"/>
              </w:rPr>
              <w:pPrChange w:id="569" w:author="Fernandes, Richard" w:date="2021-06-16T10:48:00Z">
                <w:pPr/>
              </w:pPrChange>
            </w:pPr>
            <w:ins w:id="570" w:author="Fernandes, Richard" w:date="2021-06-16T10:44:00Z">
              <w:r>
                <w:t xml:space="preserve">Google Earth Engine </w:t>
              </w:r>
            </w:ins>
            <w:ins w:id="571" w:author="Fernandes, Richard" w:date="2021-06-16T10:46:00Z">
              <w:r>
                <w:t xml:space="preserve">(GEE) </w:t>
              </w:r>
            </w:ins>
            <w:ins w:id="572" w:author="Fernandes, Richard" w:date="2021-06-16T10:44:00Z">
              <w:r>
                <w:t>capable of executing SL2P.</w:t>
              </w:r>
            </w:ins>
          </w:p>
        </w:tc>
        <w:tc>
          <w:tcPr>
            <w:tcW w:w="2286" w:type="dxa"/>
            <w:tcPrChange w:id="573" w:author="Fernandes, Richard" w:date="2021-06-16T10:55:00Z">
              <w:tcPr>
                <w:tcW w:w="1558" w:type="dxa"/>
              </w:tcPr>
            </w:tcPrChange>
          </w:tcPr>
          <w:p w:rsidR="0095368C" w:rsidRDefault="00075D1E" w:rsidP="00075D1E">
            <w:pPr>
              <w:rPr>
                <w:ins w:id="574" w:author="Fernandes, Richard" w:date="2021-06-16T10:31:00Z"/>
              </w:rPr>
              <w:pPrChange w:id="575" w:author="Fernandes, Richard" w:date="2021-06-16T10:48:00Z">
                <w:pPr/>
              </w:pPrChange>
            </w:pPr>
            <w:ins w:id="576" w:author="Fernandes, Richard" w:date="2021-06-16T10:46:00Z">
              <w:r>
                <w:t>GEE</w:t>
              </w:r>
            </w:ins>
            <w:ins w:id="577" w:author="Fernandes, Richard" w:date="2021-06-16T10:44:00Z">
              <w:r>
                <w:t xml:space="preserve"> </w:t>
              </w:r>
            </w:ins>
            <w:ins w:id="578" w:author="Fernandes, Richard" w:date="2021-06-16T10:48:00Z">
              <w:r>
                <w:t>capable of executing user specified linear and non-linear network regressions.</w:t>
              </w:r>
            </w:ins>
          </w:p>
        </w:tc>
        <w:tc>
          <w:tcPr>
            <w:tcW w:w="2268" w:type="dxa"/>
            <w:tcPrChange w:id="579" w:author="Fernandes, Richard" w:date="2021-06-16T10:55:00Z">
              <w:tcPr>
                <w:tcW w:w="1559" w:type="dxa"/>
              </w:tcPr>
            </w:tcPrChange>
          </w:tcPr>
          <w:p w:rsidR="0095368C" w:rsidRDefault="00075D1E" w:rsidP="003C357D">
            <w:pPr>
              <w:rPr>
                <w:ins w:id="580" w:author="Fernandes, Richard" w:date="2021-06-16T10:31:00Z"/>
              </w:rPr>
              <w:pPrChange w:id="581" w:author="Fernandes, Richard" w:date="2021-06-16T10:49:00Z">
                <w:pPr/>
              </w:pPrChange>
            </w:pPr>
            <w:ins w:id="582" w:author="Fernandes, Richard" w:date="2021-06-16T10:46:00Z">
              <w:r>
                <w:t>GEE</w:t>
              </w:r>
            </w:ins>
            <w:ins w:id="583" w:author="Fernandes, Richard" w:date="2021-06-16T10:44:00Z">
              <w:r>
                <w:t xml:space="preserve"> with extensions to Cloud for</w:t>
              </w:r>
            </w:ins>
            <w:ins w:id="584" w:author="Fernandes, Richard" w:date="2021-06-16T10:48:00Z">
              <w:r>
                <w:t xml:space="preserve"> user specified generic regressions </w:t>
              </w:r>
            </w:ins>
            <w:ins w:id="585" w:author="Fernandes, Richard" w:date="2021-06-16T10:49:00Z">
              <w:r w:rsidR="003C357D">
                <w:t>based on Tensorflow and active learning recalibration</w:t>
              </w:r>
            </w:ins>
            <w:ins w:id="586" w:author="Fernandes, Richard" w:date="2021-06-16T10:45:00Z">
              <w:r>
                <w:t xml:space="preserve">, REST supported data output </w:t>
              </w:r>
            </w:ins>
          </w:p>
        </w:tc>
      </w:tr>
      <w:tr w:rsidR="0095368C" w:rsidTr="003C357D">
        <w:trPr>
          <w:ins w:id="587" w:author="Fernandes, Richard" w:date="2021-06-16T10:31:00Z"/>
        </w:trPr>
        <w:tc>
          <w:tcPr>
            <w:tcW w:w="1613" w:type="dxa"/>
            <w:tcPrChange w:id="588" w:author="Fernandes, Richard" w:date="2021-06-16T10:55:00Z">
              <w:tcPr>
                <w:tcW w:w="1558" w:type="dxa"/>
              </w:tcPr>
            </w:tcPrChange>
          </w:tcPr>
          <w:p w:rsidR="0095368C" w:rsidRDefault="0095368C" w:rsidP="007200D5">
            <w:pPr>
              <w:rPr>
                <w:ins w:id="589" w:author="Fernandes, Richard" w:date="2021-06-16T10:31:00Z"/>
              </w:rPr>
            </w:pPr>
            <w:ins w:id="590" w:author="Fernandes, Richard" w:date="2021-06-16T10:32:00Z">
              <w:r>
                <w:t>ARD Providers</w:t>
              </w:r>
            </w:ins>
          </w:p>
        </w:tc>
        <w:tc>
          <w:tcPr>
            <w:tcW w:w="1654" w:type="dxa"/>
            <w:tcPrChange w:id="591" w:author="Fernandes, Richard" w:date="2021-06-16T10:55:00Z">
              <w:tcPr>
                <w:tcW w:w="1558" w:type="dxa"/>
              </w:tcPr>
            </w:tcPrChange>
          </w:tcPr>
          <w:p w:rsidR="0095368C" w:rsidRDefault="0095368C" w:rsidP="007200D5">
            <w:pPr>
              <w:rPr>
                <w:ins w:id="592" w:author="Fernandes, Richard" w:date="2021-06-16T10:31:00Z"/>
              </w:rPr>
            </w:pPr>
            <w:ins w:id="593" w:author="Fernandes, Richard" w:date="2021-06-16T10:34:00Z">
              <w:r>
                <w:t>Input data provision</w:t>
              </w:r>
            </w:ins>
          </w:p>
        </w:tc>
        <w:tc>
          <w:tcPr>
            <w:tcW w:w="1530" w:type="dxa"/>
            <w:tcPrChange w:id="594" w:author="Fernandes, Richard" w:date="2021-06-16T10:55:00Z">
              <w:tcPr>
                <w:tcW w:w="1558" w:type="dxa"/>
              </w:tcPr>
            </w:tcPrChange>
          </w:tcPr>
          <w:p w:rsidR="0095368C" w:rsidRDefault="00075D1E" w:rsidP="007200D5">
            <w:pPr>
              <w:rPr>
                <w:ins w:id="595" w:author="Fernandes, Richard" w:date="2021-06-16T10:31:00Z"/>
              </w:rPr>
            </w:pPr>
            <w:ins w:id="596" w:author="Fernandes, Richard" w:date="2021-06-16T10:46:00Z">
              <w:r>
                <w:t>Default GEE collections</w:t>
              </w:r>
            </w:ins>
          </w:p>
        </w:tc>
        <w:tc>
          <w:tcPr>
            <w:tcW w:w="2286" w:type="dxa"/>
            <w:tcPrChange w:id="597" w:author="Fernandes, Richard" w:date="2021-06-16T10:55:00Z">
              <w:tcPr>
                <w:tcW w:w="1558" w:type="dxa"/>
              </w:tcPr>
            </w:tcPrChange>
          </w:tcPr>
          <w:p w:rsidR="0095368C" w:rsidRDefault="00075D1E" w:rsidP="007200D5">
            <w:pPr>
              <w:rPr>
                <w:ins w:id="598" w:author="Fernandes, Richard" w:date="2021-06-16T10:31:00Z"/>
              </w:rPr>
            </w:pPr>
            <w:ins w:id="599" w:author="Fernandes, Richard" w:date="2021-06-16T10:46:00Z">
              <w:r>
                <w:t>Default GEE collections and access to user specified ARD collections</w:t>
              </w:r>
            </w:ins>
            <w:ins w:id="600" w:author="Fernandes, Richard" w:date="2021-06-16T10:47:00Z">
              <w:r w:rsidR="003C357D">
                <w:t xml:space="preserve"> in</w:t>
              </w:r>
              <w:r>
                <w:t xml:space="preserve"> GEE</w:t>
              </w:r>
            </w:ins>
            <w:ins w:id="601" w:author="Fernandes, Richard" w:date="2021-06-16T10:46:00Z">
              <w:r>
                <w:t>.</w:t>
              </w:r>
            </w:ins>
          </w:p>
        </w:tc>
        <w:tc>
          <w:tcPr>
            <w:tcW w:w="2268" w:type="dxa"/>
            <w:tcPrChange w:id="602" w:author="Fernandes, Richard" w:date="2021-06-16T10:55:00Z">
              <w:tcPr>
                <w:tcW w:w="1559" w:type="dxa"/>
              </w:tcPr>
            </w:tcPrChange>
          </w:tcPr>
          <w:p w:rsidR="0095368C" w:rsidRDefault="00075D1E" w:rsidP="007200D5">
            <w:pPr>
              <w:rPr>
                <w:ins w:id="603" w:author="Fernandes, Richard" w:date="2021-06-16T10:31:00Z"/>
              </w:rPr>
            </w:pPr>
            <w:ins w:id="604" w:author="Fernandes, Richard" w:date="2021-06-16T10:47:00Z">
              <w:r>
                <w:t>Ability to access external ARD collections.</w:t>
              </w:r>
            </w:ins>
          </w:p>
        </w:tc>
      </w:tr>
      <w:tr w:rsidR="0095368C" w:rsidTr="003C357D">
        <w:trPr>
          <w:ins w:id="605" w:author="Fernandes, Richard" w:date="2021-06-16T10:31:00Z"/>
        </w:trPr>
        <w:tc>
          <w:tcPr>
            <w:tcW w:w="1613" w:type="dxa"/>
            <w:tcPrChange w:id="606" w:author="Fernandes, Richard" w:date="2021-06-16T10:55:00Z">
              <w:tcPr>
                <w:tcW w:w="1558" w:type="dxa"/>
              </w:tcPr>
            </w:tcPrChange>
          </w:tcPr>
          <w:p w:rsidR="0095368C" w:rsidRDefault="0095368C" w:rsidP="007200D5">
            <w:pPr>
              <w:rPr>
                <w:ins w:id="607" w:author="Fernandes, Richard" w:date="2021-06-16T10:31:00Z"/>
              </w:rPr>
            </w:pPr>
            <w:ins w:id="608" w:author="Fernandes, Richard" w:date="2021-06-16T10:32:00Z">
              <w:r>
                <w:t>Client</w:t>
              </w:r>
            </w:ins>
          </w:p>
        </w:tc>
        <w:tc>
          <w:tcPr>
            <w:tcW w:w="1654" w:type="dxa"/>
            <w:tcPrChange w:id="609" w:author="Fernandes, Richard" w:date="2021-06-16T10:55:00Z">
              <w:tcPr>
                <w:tcW w:w="1558" w:type="dxa"/>
              </w:tcPr>
            </w:tcPrChange>
          </w:tcPr>
          <w:p w:rsidR="0095368C" w:rsidRDefault="0095368C" w:rsidP="007200D5">
            <w:pPr>
              <w:rPr>
                <w:ins w:id="610" w:author="Fernandes, Richard" w:date="2021-06-16T10:31:00Z"/>
              </w:rPr>
            </w:pPr>
            <w:ins w:id="611" w:author="Fernandes, Richard" w:date="2021-06-16T10:35:00Z">
              <w:r>
                <w:t>User interface, visualization, archive, user documentation.</w:t>
              </w:r>
            </w:ins>
          </w:p>
        </w:tc>
        <w:tc>
          <w:tcPr>
            <w:tcW w:w="1530" w:type="dxa"/>
            <w:tcPrChange w:id="612" w:author="Fernandes, Richard" w:date="2021-06-16T10:55:00Z">
              <w:tcPr>
                <w:tcW w:w="1558" w:type="dxa"/>
              </w:tcPr>
            </w:tcPrChange>
          </w:tcPr>
          <w:p w:rsidR="0095368C" w:rsidRDefault="003C357D" w:rsidP="007200D5">
            <w:pPr>
              <w:rPr>
                <w:ins w:id="613" w:author="Fernandes, Richard" w:date="2021-06-16T10:31:00Z"/>
              </w:rPr>
            </w:pPr>
            <w:ins w:id="614" w:author="Fernandes, Richard" w:date="2021-06-16T10:47:00Z">
              <w:r>
                <w:t>GEE code editor API</w:t>
              </w:r>
            </w:ins>
          </w:p>
        </w:tc>
        <w:tc>
          <w:tcPr>
            <w:tcW w:w="2286" w:type="dxa"/>
            <w:tcPrChange w:id="615" w:author="Fernandes, Richard" w:date="2021-06-16T10:55:00Z">
              <w:tcPr>
                <w:tcW w:w="1558" w:type="dxa"/>
              </w:tcPr>
            </w:tcPrChange>
          </w:tcPr>
          <w:p w:rsidR="0095368C" w:rsidRDefault="003C357D" w:rsidP="007200D5">
            <w:pPr>
              <w:rPr>
                <w:ins w:id="616" w:author="Fernandes, Richard" w:date="2021-06-16T10:31:00Z"/>
              </w:rPr>
            </w:pPr>
            <w:ins w:id="617" w:author="Fernandes, Richard" w:date="2021-06-16T10:49:00Z">
              <w:r>
                <w:t>GEE app</w:t>
              </w:r>
            </w:ins>
          </w:p>
        </w:tc>
        <w:tc>
          <w:tcPr>
            <w:tcW w:w="2268" w:type="dxa"/>
            <w:tcPrChange w:id="618" w:author="Fernandes, Richard" w:date="2021-06-16T10:55:00Z">
              <w:tcPr>
                <w:tcW w:w="1559" w:type="dxa"/>
              </w:tcPr>
            </w:tcPrChange>
          </w:tcPr>
          <w:p w:rsidR="0095368C" w:rsidRDefault="003C357D" w:rsidP="007200D5">
            <w:pPr>
              <w:rPr>
                <w:ins w:id="619" w:author="Fernandes, Richard" w:date="2021-06-16T10:31:00Z"/>
              </w:rPr>
            </w:pPr>
            <w:ins w:id="620" w:author="Fernandes, Richard" w:date="2021-06-16T10:49:00Z">
              <w:r>
                <w:t>Provision of user access, control, visualization in user web platform</w:t>
              </w:r>
            </w:ins>
          </w:p>
        </w:tc>
      </w:tr>
      <w:tr w:rsidR="0095368C" w:rsidTr="003C357D">
        <w:trPr>
          <w:ins w:id="621" w:author="Fernandes, Richard" w:date="2021-06-16T10:31:00Z"/>
        </w:trPr>
        <w:tc>
          <w:tcPr>
            <w:tcW w:w="1613" w:type="dxa"/>
            <w:tcPrChange w:id="622" w:author="Fernandes, Richard" w:date="2021-06-16T10:55:00Z">
              <w:tcPr>
                <w:tcW w:w="1558" w:type="dxa"/>
              </w:tcPr>
            </w:tcPrChange>
          </w:tcPr>
          <w:p w:rsidR="0095368C" w:rsidRDefault="0095368C" w:rsidP="007200D5">
            <w:pPr>
              <w:rPr>
                <w:ins w:id="623" w:author="Fernandes, Richard" w:date="2021-06-16T10:31:00Z"/>
              </w:rPr>
            </w:pPr>
            <w:ins w:id="624" w:author="Fernandes, Richard" w:date="2021-06-16T10:32:00Z">
              <w:r>
                <w:t>Sub-system communication</w:t>
              </w:r>
            </w:ins>
          </w:p>
        </w:tc>
        <w:tc>
          <w:tcPr>
            <w:tcW w:w="1654" w:type="dxa"/>
            <w:tcPrChange w:id="625" w:author="Fernandes, Richard" w:date="2021-06-16T10:55:00Z">
              <w:tcPr>
                <w:tcW w:w="1558" w:type="dxa"/>
              </w:tcPr>
            </w:tcPrChange>
          </w:tcPr>
          <w:p w:rsidR="0095368C" w:rsidRDefault="0095368C" w:rsidP="007200D5">
            <w:pPr>
              <w:rPr>
                <w:ins w:id="626" w:author="Fernandes, Richard" w:date="2021-06-16T10:31:00Z"/>
              </w:rPr>
            </w:pPr>
            <w:ins w:id="627" w:author="Fernandes, Richard" w:date="2021-06-16T10:35:00Z">
              <w:r>
                <w:t>Algorithm, data and system request passing.</w:t>
              </w:r>
            </w:ins>
          </w:p>
        </w:tc>
        <w:tc>
          <w:tcPr>
            <w:tcW w:w="1530" w:type="dxa"/>
            <w:tcPrChange w:id="628" w:author="Fernandes, Richard" w:date="2021-06-16T10:55:00Z">
              <w:tcPr>
                <w:tcW w:w="1558" w:type="dxa"/>
              </w:tcPr>
            </w:tcPrChange>
          </w:tcPr>
          <w:p w:rsidR="0095368C" w:rsidRDefault="003C357D" w:rsidP="007200D5">
            <w:pPr>
              <w:rPr>
                <w:ins w:id="629" w:author="Fernandes, Richard" w:date="2021-06-16T10:31:00Z"/>
              </w:rPr>
            </w:pPr>
            <w:ins w:id="630" w:author="Fernandes, Richard" w:date="2021-06-16T10:50:00Z">
              <w:r>
                <w:t>Google Drive Export and Ingest only</w:t>
              </w:r>
            </w:ins>
            <w:ins w:id="631" w:author="Fernandes, Richard" w:date="2021-06-16T10:51:00Z">
              <w:r>
                <w:t>.  Client-server within GEE code editor only.</w:t>
              </w:r>
            </w:ins>
          </w:p>
        </w:tc>
        <w:tc>
          <w:tcPr>
            <w:tcW w:w="2286" w:type="dxa"/>
            <w:tcPrChange w:id="632" w:author="Fernandes, Richard" w:date="2021-06-16T10:55:00Z">
              <w:tcPr>
                <w:tcW w:w="1558" w:type="dxa"/>
              </w:tcPr>
            </w:tcPrChange>
          </w:tcPr>
          <w:p w:rsidR="0095368C" w:rsidRDefault="003C357D" w:rsidP="007200D5">
            <w:pPr>
              <w:rPr>
                <w:ins w:id="633" w:author="Fernandes, Richard" w:date="2021-06-16T10:31:00Z"/>
              </w:rPr>
            </w:pPr>
            <w:ins w:id="634" w:author="Fernandes, Richard" w:date="2021-06-16T10:52:00Z">
              <w:r>
                <w:t>Export/Ingest to authenticated store.  Client-server with Python APIs using Google credential services</w:t>
              </w:r>
            </w:ins>
          </w:p>
        </w:tc>
        <w:tc>
          <w:tcPr>
            <w:tcW w:w="2268" w:type="dxa"/>
            <w:tcPrChange w:id="635" w:author="Fernandes, Richard" w:date="2021-06-16T10:55:00Z">
              <w:tcPr>
                <w:tcW w:w="1559" w:type="dxa"/>
              </w:tcPr>
            </w:tcPrChange>
          </w:tcPr>
          <w:p w:rsidR="0095368C" w:rsidRDefault="003C357D" w:rsidP="007200D5">
            <w:pPr>
              <w:rPr>
                <w:ins w:id="636" w:author="Fernandes, Richard" w:date="2021-06-16T10:31:00Z"/>
              </w:rPr>
            </w:pPr>
            <w:ins w:id="637" w:author="Fernandes, Richard" w:date="2021-06-16T10:51:00Z">
              <w:r>
                <w:t>Data transfer via REST APIs to GEE</w:t>
              </w:r>
            </w:ins>
            <w:ins w:id="638" w:author="Fernandes, Richard" w:date="2021-06-16T10:52:00Z">
              <w:r>
                <w:t>.  User managed/provisioned credentials.</w:t>
              </w:r>
            </w:ins>
          </w:p>
        </w:tc>
      </w:tr>
    </w:tbl>
    <w:p w:rsidR="007200D5" w:rsidRDefault="007200D5" w:rsidP="007200D5">
      <w:pPr>
        <w:rPr>
          <w:ins w:id="639" w:author="Fernandes, Richard" w:date="2021-06-16T10:19:00Z"/>
        </w:rPr>
        <w:pPrChange w:id="640" w:author="Fernandes, Richard" w:date="2021-06-16T10:18:00Z">
          <w:pPr>
            <w:pStyle w:val="Heading3"/>
          </w:pPr>
        </w:pPrChange>
      </w:pPr>
    </w:p>
    <w:p w:rsidR="003C357D" w:rsidRDefault="003C357D">
      <w:pPr>
        <w:spacing w:line="240" w:lineRule="auto"/>
        <w:rPr>
          <w:ins w:id="641" w:author="Fernandes, Richard" w:date="2021-06-16T10:55:00Z"/>
        </w:rPr>
        <w:pPrChange w:id="642" w:author="Fernandes, Richard" w:date="2020-07-14T17:17:00Z">
          <w:pPr/>
        </w:pPrChange>
      </w:pPr>
    </w:p>
    <w:p w:rsidR="003C357D" w:rsidRDefault="003C357D">
      <w:pPr>
        <w:spacing w:line="240" w:lineRule="auto"/>
        <w:rPr>
          <w:ins w:id="643" w:author="Fernandes, Richard" w:date="2021-06-16T10:55:00Z"/>
        </w:rPr>
        <w:pPrChange w:id="644" w:author="Fernandes, Richard" w:date="2020-07-14T17:17:00Z">
          <w:pPr/>
        </w:pPrChange>
      </w:pPr>
    </w:p>
    <w:p w:rsidR="009B25BA" w:rsidDel="009F2616" w:rsidRDefault="009B25BA">
      <w:pPr>
        <w:spacing w:line="240" w:lineRule="auto"/>
        <w:rPr>
          <w:ins w:id="645" w:author="Fernandes, Richard [2]" w:date="2019-01-03T12:11:00Z"/>
          <w:del w:id="646" w:author="Fernandes, Richard" w:date="2021-06-16T10:15:00Z"/>
        </w:rPr>
        <w:pPrChange w:id="647" w:author="Fernandes, Richard" w:date="2020-07-14T17:17:00Z">
          <w:pPr>
            <w:pStyle w:val="Heading3"/>
          </w:pPr>
        </w:pPrChange>
      </w:pPr>
      <w:ins w:id="648" w:author="Fernandes, Richard [2]" w:date="2019-01-03T11:26:00Z">
        <w:del w:id="649" w:author="Fernandes, Richard" w:date="2021-06-16T10:15:00Z">
          <w:r w:rsidDel="009F2616">
            <w:delText xml:space="preserve">Considering that </w:delText>
          </w:r>
        </w:del>
      </w:ins>
      <w:ins w:id="650" w:author="Fernandes, Richard [2]" w:date="2019-01-03T11:27:00Z">
        <w:del w:id="651" w:author="Fernandes, Richard" w:date="2021-06-16T10:15:00Z">
          <w:r w:rsidDel="009F2616">
            <w:delText>code complexity, depend</w:delText>
          </w:r>
        </w:del>
        <w:del w:id="652" w:author="Fernandes, Richard" w:date="2020-07-14T17:16:00Z">
          <w:r w:rsidDel="003F5E76">
            <w:delText>a</w:delText>
          </w:r>
        </w:del>
        <w:del w:id="653" w:author="Fernandes, Richard" w:date="2021-06-16T10:15:00Z">
          <w:r w:rsidDel="009F2616">
            <w:delText xml:space="preserve">ncies, </w:delText>
          </w:r>
        </w:del>
      </w:ins>
      <w:ins w:id="654" w:author="Fernandes, Richard [2]" w:date="2019-01-03T11:26:00Z">
        <w:del w:id="655" w:author="Fernandes, Richard" w:date="2021-06-16T10:15:00Z">
          <w:r w:rsidDel="009F2616">
            <w:delText xml:space="preserve">resource availability and costs will vary with function </w:delText>
          </w:r>
        </w:del>
      </w:ins>
      <w:ins w:id="656" w:author="Fernandes, Richard [2]" w:date="2019-01-03T11:28:00Z">
        <w:del w:id="657" w:author="Fernandes, Richard" w:date="2021-06-16T10:15:00Z">
          <w:r w:rsidDel="009F2616">
            <w:delText xml:space="preserve">and use case </w:delText>
          </w:r>
        </w:del>
      </w:ins>
      <w:ins w:id="658" w:author="Fernandes, Richard [2]" w:date="2019-01-03T11:26:00Z">
        <w:del w:id="659" w:author="Fernandes, Richard" w:date="2021-06-16T10:15:00Z">
          <w:r w:rsidDel="009F2616">
            <w:delText>the service is to be implemented as a set of agents corresponding to a</w:delText>
          </w:r>
        </w:del>
      </w:ins>
      <w:ins w:id="660" w:author="Fernandes, Richard [2]" w:date="2019-01-03T11:28:00Z">
        <w:del w:id="661" w:author="Fernandes, Richard" w:date="2021-06-16T10:15:00Z">
          <w:r w:rsidDel="009F2616">
            <w:delText xml:space="preserve"> “workshop” of agents each with certain responsibilities</w:delText>
          </w:r>
        </w:del>
      </w:ins>
      <w:ins w:id="662" w:author="Fernandes, Richard [2]" w:date="2019-01-03T12:10:00Z">
        <w:del w:id="663" w:author="Fernandes, Richard" w:date="2021-06-16T10:15:00Z">
          <w:r w:rsidR="000E2D58" w:rsidDel="009F2616">
            <w:delText xml:space="preserve"> and their own resources</w:delText>
          </w:r>
        </w:del>
      </w:ins>
      <w:ins w:id="664" w:author="Fernandes, Richard [2]" w:date="2019-01-03T12:08:00Z">
        <w:del w:id="665" w:author="Fernandes, Richard" w:date="2021-06-16T10:15:00Z">
          <w:r w:rsidR="000E2D58" w:rsidDel="009F2616">
            <w:delText xml:space="preserve"> together with a single storage </w:delText>
          </w:r>
        </w:del>
      </w:ins>
      <w:ins w:id="666" w:author="Fernandes, Richard [2]" w:date="2019-01-03T12:09:00Z">
        <w:del w:id="667" w:author="Fernandes, Richard" w:date="2021-06-16T10:15:00Z">
          <w:r w:rsidR="000E2D58" w:rsidDel="009F2616">
            <w:delText>that includes control parameters</w:delText>
          </w:r>
        </w:del>
      </w:ins>
      <w:ins w:id="668" w:author="Fernandes, Richard [2]" w:date="2019-01-03T12:10:00Z">
        <w:del w:id="669" w:author="Fernandes, Richard" w:date="2021-06-16T10:15:00Z">
          <w:r w:rsidR="000E2D58" w:rsidDel="009F2616">
            <w:delText>, licensing information</w:delText>
          </w:r>
        </w:del>
      </w:ins>
      <w:ins w:id="670" w:author="Fernandes, Richard [2]" w:date="2019-01-03T12:09:00Z">
        <w:del w:id="671" w:author="Fernandes, Richard" w:date="2021-06-16T10:15:00Z">
          <w:r w:rsidR="000E2D58" w:rsidDel="009F2616">
            <w:delText xml:space="preserve"> and performance </w:delText>
          </w:r>
        </w:del>
      </w:ins>
      <w:ins w:id="672" w:author="Fernandes, Richard [2]" w:date="2019-01-03T12:10:00Z">
        <w:del w:id="673" w:author="Fernandes, Richard" w:date="2021-06-16T10:15:00Z">
          <w:r w:rsidR="000E2D58" w:rsidDel="009F2616">
            <w:delText xml:space="preserve">monitoring required between uses.  All agents are responsible to allocating and deallocating resources and reporting to the administrative agent.  </w:delText>
          </w:r>
        </w:del>
      </w:ins>
    </w:p>
    <w:p w:rsidR="000E2D58" w:rsidDel="009F2616" w:rsidRDefault="000E2D58">
      <w:pPr>
        <w:keepNext/>
        <w:spacing w:line="240" w:lineRule="auto"/>
        <w:rPr>
          <w:ins w:id="674" w:author="Fernandes, Richard [2]" w:date="2019-01-03T12:11:00Z"/>
          <w:del w:id="675" w:author="Fernandes, Richard" w:date="2021-06-16T10:15:00Z"/>
        </w:rPr>
        <w:pPrChange w:id="676" w:author="Fernandes, Richard" w:date="2020-07-14T17:17:00Z">
          <w:pPr>
            <w:keepNext/>
          </w:pPr>
        </w:pPrChange>
      </w:pPr>
      <w:ins w:id="677" w:author="Fernandes, Richard [2]" w:date="2019-01-03T12:16:00Z">
        <w:del w:id="678" w:author="Fernandes, Richard" w:date="2021-06-16T10:15:00Z">
          <w:r w:rsidDel="009F2616">
            <w:rPr>
              <w:noProof/>
              <w:lang w:eastAsia="en-CA"/>
            </w:rPr>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EMF"/>
                        <pic:cNvPicPr/>
                      </pic:nvPicPr>
                      <pic:blipFill rotWithShape="1">
                        <a:blip r:embed="rId8">
                          <a:extLst>
                            <a:ext uri="{28A0092B-C50C-407E-A947-70E740481C1C}">
                              <a14:useLocalDpi xmlns:a14="http://schemas.microsoft.com/office/drawing/2010/main" val="0"/>
                            </a:ext>
                          </a:extLst>
                        </a:blip>
                        <a:srcRect t="9957" b="49496"/>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inline>
            </w:drawing>
          </w:r>
        </w:del>
      </w:ins>
    </w:p>
    <w:p w:rsidR="000E2D58" w:rsidDel="003F5E76" w:rsidRDefault="000E2D58">
      <w:pPr>
        <w:pStyle w:val="Caption"/>
        <w:rPr>
          <w:ins w:id="679" w:author="Fernandes, Richard [2]" w:date="2019-01-03T12:11:00Z"/>
          <w:del w:id="680" w:author="Fernandes, Richard" w:date="2020-07-14T17:16:00Z"/>
        </w:rPr>
      </w:pPr>
      <w:ins w:id="681" w:author="Fernandes, Richard [2]" w:date="2019-01-03T12:11:00Z">
        <w:del w:id="682" w:author="Fernandes, Richard" w:date="2021-06-16T10:15:00Z">
          <w:r w:rsidDel="009F2616">
            <w:delText xml:space="preserve">Figure </w:delText>
          </w:r>
          <w:r w:rsidDel="009F2616">
            <w:rPr>
              <w:b w:val="0"/>
              <w:bCs w:val="0"/>
            </w:rPr>
            <w:fldChar w:fldCharType="begin"/>
          </w:r>
          <w:r w:rsidDel="009F2616">
            <w:delInstrText xml:space="preserve"> SEQ Figure \* ARABIC </w:delInstrText>
          </w:r>
          <w:r w:rsidDel="009F2616">
            <w:rPr>
              <w:b w:val="0"/>
              <w:bCs w:val="0"/>
            </w:rPr>
            <w:fldChar w:fldCharType="separate"/>
          </w:r>
          <w:r w:rsidDel="009F2616">
            <w:rPr>
              <w:noProof/>
            </w:rPr>
            <w:delText>1</w:delText>
          </w:r>
          <w:r w:rsidDel="009F2616">
            <w:rPr>
              <w:b w:val="0"/>
              <w:bCs w:val="0"/>
            </w:rPr>
            <w:fldChar w:fldCharType="end"/>
          </w:r>
          <w:r w:rsidDel="009F2616">
            <w:delText>.  LEAF Service Architecture Overview</w:delText>
          </w:r>
        </w:del>
      </w:ins>
    </w:p>
    <w:p w:rsidR="000E2D58" w:rsidDel="009F2616" w:rsidRDefault="000E2D58">
      <w:pPr>
        <w:pStyle w:val="Caption"/>
        <w:rPr>
          <w:ins w:id="683" w:author="Fernandes, Richard [2]" w:date="2019-01-03T11:29:00Z"/>
          <w:del w:id="684" w:author="Fernandes, Richard" w:date="2021-06-16T10:15:00Z"/>
        </w:rPr>
        <w:pPrChange w:id="685" w:author="Fernandes, Richard" w:date="2020-07-14T17:17:00Z">
          <w:pPr>
            <w:pStyle w:val="Heading3"/>
          </w:pPr>
        </w:pPrChange>
      </w:pPr>
    </w:p>
    <w:p w:rsidR="009B25BA" w:rsidDel="003C357D" w:rsidRDefault="009B25BA">
      <w:pPr>
        <w:spacing w:line="240" w:lineRule="auto"/>
        <w:rPr>
          <w:ins w:id="686" w:author="Fernandes, Richard [2]" w:date="2019-01-03T11:30:00Z"/>
          <w:del w:id="687" w:author="Fernandes, Richard" w:date="2021-06-16T10:52:00Z"/>
        </w:rPr>
        <w:pPrChange w:id="688" w:author="Fernandes, Richard" w:date="2020-07-14T17:17:00Z">
          <w:pPr>
            <w:pStyle w:val="Heading3"/>
          </w:pPr>
        </w:pPrChange>
      </w:pPr>
      <w:ins w:id="689" w:author="Fernandes, Richard [2]" w:date="2019-01-03T11:29:00Z">
        <w:del w:id="690" w:author="Fernandes, Richard" w:date="2021-06-16T10:52:00Z">
          <w:r w:rsidDel="003C357D">
            <w:delText xml:space="preserve">Administrative </w:delText>
          </w:r>
        </w:del>
      </w:ins>
      <w:ins w:id="691" w:author="Fernandes, Richard [2]" w:date="2019-01-03T12:08:00Z">
        <w:del w:id="692" w:author="Fernandes, Richard" w:date="2021-06-16T10:52:00Z">
          <w:r w:rsidR="000E2D58" w:rsidDel="003C357D">
            <w:delText xml:space="preserve">- </w:delText>
          </w:r>
        </w:del>
      </w:ins>
      <w:ins w:id="693" w:author="Fernandes, Richard [2]" w:date="2019-01-03T11:29:00Z">
        <w:del w:id="694" w:author="Fernandes, Richard" w:date="2021-06-16T10:52:00Z">
          <w:r w:rsidDel="003C357D">
            <w:delText xml:space="preserve"> Sets limits for resource use.</w:delText>
          </w:r>
        </w:del>
      </w:ins>
      <w:ins w:id="695" w:author="Fernandes, Richard [2]" w:date="2019-01-03T11:30:00Z">
        <w:del w:id="696" w:author="Fernandes, Richard" w:date="2021-06-16T10:52:00Z">
          <w:r w:rsidDel="003C357D">
            <w:delText xml:space="preserve">  Handles interface with cloud service provider.  </w:delText>
          </w:r>
        </w:del>
      </w:ins>
      <w:ins w:id="697" w:author="Fernandes, Richard [2]" w:date="2019-01-03T11:36:00Z">
        <w:del w:id="698" w:author="Fernandes, Richard" w:date="2021-06-16T10:52:00Z">
          <w:r w:rsidR="00F23AF5" w:rsidDel="003C357D">
            <w:delText>Monitors progress of request.</w:delText>
          </w:r>
        </w:del>
      </w:ins>
    </w:p>
    <w:p w:rsidR="009B25BA" w:rsidDel="003C357D" w:rsidRDefault="009B25BA">
      <w:pPr>
        <w:spacing w:line="240" w:lineRule="auto"/>
        <w:rPr>
          <w:ins w:id="699" w:author="Fernandes, Richard [2]" w:date="2019-01-03T11:30:00Z"/>
          <w:del w:id="700" w:author="Fernandes, Richard" w:date="2021-06-16T10:52:00Z"/>
        </w:rPr>
        <w:pPrChange w:id="701" w:author="Fernandes, Richard" w:date="2020-07-14T17:17:00Z">
          <w:pPr>
            <w:pStyle w:val="Heading3"/>
          </w:pPr>
        </w:pPrChange>
      </w:pPr>
      <w:ins w:id="702" w:author="Fernandes, Richard [2]" w:date="2019-01-03T11:30:00Z">
        <w:del w:id="703" w:author="Fernandes, Richard" w:date="2021-06-16T10:52:00Z">
          <w:r w:rsidDel="003C357D">
            <w:delText xml:space="preserve">Storefront – Handles service requests.  Provides interfaces for users to </w:delText>
          </w:r>
        </w:del>
      </w:ins>
      <w:ins w:id="704" w:author="Fernandes, Richard [2]" w:date="2019-01-03T11:33:00Z">
        <w:del w:id="705" w:author="Fernandes, Richard" w:date="2021-06-16T10:52:00Z">
          <w:r w:rsidDel="003C357D">
            <w:delText xml:space="preserve">request customization of algorithms and to specify location of </w:delText>
          </w:r>
        </w:del>
      </w:ins>
      <w:ins w:id="706" w:author="Fernandes, Richard [2]" w:date="2019-01-03T11:30:00Z">
        <w:del w:id="707" w:author="Fernandes, Richard" w:date="2021-06-16T10:52:00Z">
          <w:r w:rsidDel="003C357D">
            <w:delText>calibration data.</w:delText>
          </w:r>
        </w:del>
      </w:ins>
      <w:ins w:id="708" w:author="Fernandes, Richard [2]" w:date="2019-01-03T11:36:00Z">
        <w:del w:id="709" w:author="Fernandes, Richard" w:date="2021-06-16T10:52:00Z">
          <w:r w:rsidDel="003C357D">
            <w:delText xml:space="preserve">    Reports on progress of request to user.</w:delText>
          </w:r>
        </w:del>
      </w:ins>
    </w:p>
    <w:p w:rsidR="009B25BA" w:rsidDel="003C357D" w:rsidRDefault="000E2D58">
      <w:pPr>
        <w:spacing w:line="240" w:lineRule="auto"/>
        <w:rPr>
          <w:ins w:id="710" w:author="Fernandes, Richard [2]" w:date="2019-01-03T11:32:00Z"/>
          <w:del w:id="711" w:author="Fernandes, Richard" w:date="2021-06-16T10:52:00Z"/>
        </w:rPr>
        <w:pPrChange w:id="712" w:author="Fernandes, Richard" w:date="2020-07-14T17:17:00Z">
          <w:pPr>
            <w:pStyle w:val="Heading3"/>
          </w:pPr>
        </w:pPrChange>
      </w:pPr>
      <w:ins w:id="713" w:author="Fernandes, Richard [2]" w:date="2019-01-03T12:08:00Z">
        <w:del w:id="714" w:author="Fernandes, Richard" w:date="2021-06-16T10:52:00Z">
          <w:r w:rsidDel="003C357D">
            <w:delText>Ingest</w:delText>
          </w:r>
        </w:del>
      </w:ins>
      <w:ins w:id="715" w:author="Fernandes, Richard [2]" w:date="2019-01-03T11:32:00Z">
        <w:del w:id="716" w:author="Fernandes, Richard" w:date="2021-06-16T10:52:00Z">
          <w:r w:rsidR="009B25BA" w:rsidDel="003C357D">
            <w:delText xml:space="preserve">– Handles acquisition of data for product generation based on service requests. </w:delText>
          </w:r>
        </w:del>
      </w:ins>
      <w:ins w:id="717" w:author="Fernandes, Richard [2]" w:date="2019-01-03T11:33:00Z">
        <w:del w:id="718" w:author="Fernandes, Richard" w:date="2021-06-16T10:52:00Z">
          <w:r w:rsidR="009B25BA" w:rsidDel="003C357D">
            <w:delText xml:space="preserve"> </w:delText>
          </w:r>
        </w:del>
      </w:ins>
    </w:p>
    <w:p w:rsidR="009B25BA" w:rsidDel="003C357D" w:rsidRDefault="009B25BA">
      <w:pPr>
        <w:spacing w:line="240" w:lineRule="auto"/>
        <w:rPr>
          <w:ins w:id="719" w:author="Fernandes, Richard [2]" w:date="2019-01-03T11:31:00Z"/>
          <w:del w:id="720" w:author="Fernandes, Richard" w:date="2021-06-16T10:52:00Z"/>
        </w:rPr>
        <w:pPrChange w:id="721" w:author="Fernandes, Richard" w:date="2020-07-14T17:17:00Z">
          <w:pPr>
            <w:pStyle w:val="Heading3"/>
          </w:pPr>
        </w:pPrChange>
      </w:pPr>
      <w:ins w:id="722" w:author="Fernandes, Richard [2]" w:date="2019-01-03T11:31:00Z">
        <w:del w:id="723" w:author="Fernandes, Richard" w:date="2021-06-16T10:52:00Z">
          <w:r w:rsidDel="003C357D">
            <w:delText>Toolbox– Develops tools and manages a tool library.</w:delText>
          </w:r>
        </w:del>
      </w:ins>
    </w:p>
    <w:p w:rsidR="009B25BA" w:rsidDel="003C357D" w:rsidRDefault="009B25BA">
      <w:pPr>
        <w:spacing w:line="240" w:lineRule="auto"/>
        <w:rPr>
          <w:ins w:id="724" w:author="Fernandes, Richard [2]" w:date="2019-01-03T11:34:00Z"/>
          <w:del w:id="725" w:author="Fernandes, Richard" w:date="2021-06-16T10:52:00Z"/>
        </w:rPr>
        <w:pPrChange w:id="726" w:author="Fernandes, Richard" w:date="2020-07-14T17:17:00Z">
          <w:pPr>
            <w:pStyle w:val="Heading3"/>
          </w:pPr>
        </w:pPrChange>
      </w:pPr>
      <w:ins w:id="727" w:author="Fernandes, Richard [2]" w:date="2019-01-03T11:31:00Z">
        <w:del w:id="728" w:author="Fernandes, Richard" w:date="2021-06-16T10:52:00Z">
          <w:r w:rsidDel="003C357D">
            <w:delText>Production</w:delText>
          </w:r>
        </w:del>
      </w:ins>
      <w:ins w:id="729" w:author="Fernandes, Richard [2]" w:date="2019-01-03T11:32:00Z">
        <w:del w:id="730" w:author="Fernandes, Richard" w:date="2021-06-16T10:52:00Z">
          <w:r w:rsidDel="003C357D">
            <w:delText>–</w:delText>
          </w:r>
        </w:del>
      </w:ins>
      <w:ins w:id="731" w:author="Fernandes, Richard [2]" w:date="2019-01-03T11:31:00Z">
        <w:del w:id="732" w:author="Fernandes, Richard" w:date="2021-06-16T10:52:00Z">
          <w:r w:rsidDel="003C357D">
            <w:delText xml:space="preserve"> Generates </w:delText>
          </w:r>
        </w:del>
      </w:ins>
      <w:ins w:id="733" w:author="Fernandes, Richard [2]" w:date="2019-01-03T11:32:00Z">
        <w:del w:id="734" w:author="Fernandes, Richard" w:date="2021-06-16T10:52:00Z">
          <w:r w:rsidDel="003C357D">
            <w:delText>products given service requests, data and tool availability.</w:delText>
          </w:r>
        </w:del>
      </w:ins>
    </w:p>
    <w:p w:rsidR="006A27BA" w:rsidRPr="006A27BA" w:rsidDel="003C357D" w:rsidRDefault="009B25BA">
      <w:pPr>
        <w:pStyle w:val="Heading3"/>
        <w:spacing w:line="240" w:lineRule="auto"/>
        <w:rPr>
          <w:del w:id="735" w:author="Fernandes, Richard" w:date="2021-06-16T10:52:00Z"/>
        </w:rPr>
        <w:pPrChange w:id="736" w:author="Fernandes, Richard" w:date="2020-07-14T17:17:00Z">
          <w:pPr>
            <w:pStyle w:val="Heading3"/>
          </w:pPr>
        </w:pPrChange>
      </w:pPr>
      <w:ins w:id="737" w:author="Fernandes, Richard [2]" w:date="2019-01-03T11:34:00Z">
        <w:del w:id="738" w:author="Fernandes, Richard" w:date="2021-06-16T10:52:00Z">
          <w:r w:rsidDel="003C357D">
            <w:delText xml:space="preserve">Delivery Agent – Delivers </w:delText>
          </w:r>
          <w:r w:rsidR="00F23AF5" w:rsidDel="003C357D">
            <w:delText>products to users within the cloud.</w:delText>
          </w:r>
        </w:del>
      </w:ins>
    </w:p>
    <w:p w:rsidR="00B13FB5" w:rsidDel="003C357D" w:rsidRDefault="00B13FB5">
      <w:pPr>
        <w:spacing w:line="240" w:lineRule="auto"/>
        <w:rPr>
          <w:del w:id="739" w:author="Fernandes, Richard" w:date="2021-06-16T10:52:00Z"/>
        </w:rPr>
        <w:pPrChange w:id="740" w:author="Fernandes, Richard" w:date="2020-07-14T17:17:00Z">
          <w:pPr/>
        </w:pPrChange>
      </w:pPr>
    </w:p>
    <w:p w:rsidR="0087770C" w:rsidDel="003C357D" w:rsidRDefault="0087770C">
      <w:pPr>
        <w:spacing w:line="240" w:lineRule="auto"/>
        <w:rPr>
          <w:ins w:id="741" w:author="Fernandes, Richard [2]" w:date="2019-01-02T15:59:00Z"/>
          <w:del w:id="742" w:author="Fernandes, Richard" w:date="2021-06-16T10:52:00Z"/>
        </w:rPr>
        <w:pPrChange w:id="743" w:author="Fernandes, Richard" w:date="2020-07-14T17:17:00Z">
          <w:pPr/>
        </w:pPrChange>
      </w:pPr>
    </w:p>
    <w:p w:rsidR="004079BD" w:rsidRDefault="004079BD">
      <w:pPr>
        <w:spacing w:line="240" w:lineRule="auto"/>
        <w:rPr>
          <w:ins w:id="744" w:author="Fernandes, Richard [2]" w:date="2019-03-25T09:54:00Z"/>
        </w:rPr>
        <w:pPrChange w:id="745" w:author="Fernandes, Richard" w:date="2020-07-14T17:17:00Z">
          <w:pPr/>
        </w:pPrChange>
      </w:pPr>
    </w:p>
    <w:p w:rsidR="004079BD" w:rsidRDefault="004079BD">
      <w:pPr>
        <w:pStyle w:val="Heading3"/>
        <w:spacing w:line="240" w:lineRule="auto"/>
        <w:rPr>
          <w:ins w:id="746" w:author="Fernandes, Richard [2]" w:date="2019-03-25T09:54:00Z"/>
        </w:rPr>
        <w:pPrChange w:id="747" w:author="Fernandes, Richard" w:date="2020-07-14T17:17:00Z">
          <w:pPr>
            <w:pStyle w:val="Heading3"/>
          </w:pPr>
        </w:pPrChange>
      </w:pPr>
      <w:ins w:id="748" w:author="Fernandes, Richard [2]" w:date="2019-03-25T09:54:00Z">
        <w:r>
          <w:lastRenderedPageBreak/>
          <w:t>System Loading</w:t>
        </w:r>
      </w:ins>
    </w:p>
    <w:p w:rsidR="004079BD" w:rsidRDefault="004079BD">
      <w:pPr>
        <w:spacing w:line="240" w:lineRule="auto"/>
        <w:rPr>
          <w:ins w:id="749" w:author="Fernandes, Richard [2]" w:date="2019-03-25T09:54:00Z"/>
        </w:rPr>
        <w:pPrChange w:id="750" w:author="Fernandes, Richard" w:date="2020-07-14T17:17:00Z">
          <w:pPr/>
        </w:pPrChange>
      </w:pPr>
    </w:p>
    <w:p w:rsidR="004079BD" w:rsidRDefault="004079BD">
      <w:pPr>
        <w:spacing w:line="240" w:lineRule="auto"/>
        <w:rPr>
          <w:ins w:id="751" w:author="Fernandes, Richard [2]" w:date="2019-03-25T09:54:00Z"/>
        </w:rPr>
        <w:pPrChange w:id="752" w:author="Fernandes, Richard" w:date="2020-07-14T17:17:00Z">
          <w:pPr/>
        </w:pPrChange>
      </w:pPr>
      <w:ins w:id="753" w:author="Fernandes, Richard [2]" w:date="2019-03-25T09:54:00Z">
        <w:r>
          <w:t>The system should be able to sustain parallel service requests with differing levels of product quantities</w:t>
        </w:r>
      </w:ins>
      <w:ins w:id="754" w:author="Fernandes, Richard" w:date="2021-06-16T10:56:00Z">
        <w:r w:rsidR="003C357D">
          <w:t xml:space="preserve"> (</w:t>
        </w:r>
      </w:ins>
      <w:ins w:id="755" w:author="Fernandes, Richard" w:date="2021-06-16T10:57:00Z">
        <w:r w:rsidR="003C357D">
          <w:t>)</w:t>
        </w:r>
      </w:ins>
      <w:ins w:id="756" w:author="Fernandes, Richard [2]" w:date="2019-03-25T09:54:00Z">
        <w:r>
          <w:t>.   Denials of service at a threshold or goal level should be at the point of request rather than upon point of failure</w:t>
        </w:r>
        <w:del w:id="757" w:author="Fernandes, Richard" w:date="2021-06-16T10:57:00Z">
          <w:r w:rsidDel="003C357D">
            <w:delText>.  Table 3 provides a list of maximum system load levels</w:delText>
          </w:r>
        </w:del>
        <w:r>
          <w:t>.  Note that output scenes</w:t>
        </w:r>
      </w:ins>
      <w:ins w:id="758" w:author="Fernandes, Richard" w:date="2021-06-16T10:57:00Z">
        <w:r w:rsidR="003C357D">
          <w:t xml:space="preserve"> or data volumes</w:t>
        </w:r>
      </w:ins>
      <w:ins w:id="759" w:author="Fernandes, Richard [2]" w:date="2019-03-25T09:54:00Z">
        <w:r>
          <w:t xml:space="preserve"> </w:t>
        </w:r>
      </w:ins>
      <w:ins w:id="760" w:author="Fernandes, Richard" w:date="2021-06-16T10:57:00Z">
        <w:r w:rsidR="003C357D">
          <w:t>may</w:t>
        </w:r>
      </w:ins>
      <w:ins w:id="761" w:author="Fernandes, Richard [2]" w:date="2019-03-25T09:54:00Z">
        <w:del w:id="762" w:author="Fernandes, Richard" w:date="2021-06-16T10:57:00Z">
          <w:r w:rsidDel="003C357D">
            <w:delText>can</w:delText>
          </w:r>
        </w:del>
        <w:r>
          <w:t xml:space="preserve"> exceed input </w:t>
        </w:r>
        <w:del w:id="763" w:author="Fernandes, Richard" w:date="2021-06-16T10:57:00Z">
          <w:r w:rsidDel="003C357D">
            <w:delText>scenes</w:delText>
          </w:r>
        </w:del>
      </w:ins>
      <w:ins w:id="764" w:author="Fernandes, Richard" w:date="2021-06-16T10:57:00Z">
        <w:r w:rsidR="003C357D">
          <w:t>ARD granule counts or data volumes</w:t>
        </w:r>
      </w:ins>
      <w:ins w:id="765" w:author="Fernandes, Richard [2]" w:date="2019-03-25T09:54:00Z">
        <w:r>
          <w:t xml:space="preserve"> due to the use of scene forecasting and prediction.</w:t>
        </w:r>
      </w:ins>
    </w:p>
    <w:p w:rsidR="004079BD" w:rsidRDefault="004079BD">
      <w:pPr>
        <w:pStyle w:val="Caption"/>
        <w:keepNext/>
        <w:rPr>
          <w:ins w:id="766" w:author="Fernandes, Richard [2]" w:date="2019-03-25T09:54:00Z"/>
        </w:rPr>
      </w:pPr>
      <w:bookmarkStart w:id="767" w:name="_Ref74733438"/>
      <w:ins w:id="768" w:author="Fernandes, Richard [2]" w:date="2019-03-25T09:54:00Z">
        <w:r>
          <w:t xml:space="preserve">Table </w:t>
        </w:r>
        <w:r>
          <w:fldChar w:fldCharType="begin"/>
        </w:r>
        <w:r>
          <w:instrText xml:space="preserve"> SEQ Table \* ARABIC </w:instrText>
        </w:r>
        <w:r>
          <w:fldChar w:fldCharType="separate"/>
        </w:r>
      </w:ins>
      <w:ins w:id="769" w:author="Fernandes, Richard" w:date="2021-06-16T10:53:00Z">
        <w:r w:rsidR="003C357D">
          <w:rPr>
            <w:noProof/>
          </w:rPr>
          <w:t>4</w:t>
        </w:r>
      </w:ins>
      <w:ins w:id="770" w:author="Fernandes, Richard [2]" w:date="2019-03-25T09:54:00Z">
        <w:del w:id="771" w:author="Fernandes, Richard" w:date="2021-06-16T10:53:00Z">
          <w:r w:rsidDel="003C357D">
            <w:rPr>
              <w:noProof/>
            </w:rPr>
            <w:delText>3</w:delText>
          </w:r>
        </w:del>
        <w:r>
          <w:fldChar w:fldCharType="end"/>
        </w:r>
        <w:bookmarkEnd w:id="767"/>
        <w:r>
          <w:t>.  System load requirements.</w:t>
        </w:r>
      </w:ins>
    </w:p>
    <w:tbl>
      <w:tblPr>
        <w:tblStyle w:val="TableGrid"/>
        <w:tblW w:w="9351" w:type="dxa"/>
        <w:tblLook w:val="04A0" w:firstRow="1" w:lastRow="0" w:firstColumn="1" w:lastColumn="0" w:noHBand="0" w:noVBand="1"/>
      </w:tblPr>
      <w:tblGrid>
        <w:gridCol w:w="1883"/>
        <w:gridCol w:w="963"/>
        <w:gridCol w:w="1679"/>
        <w:gridCol w:w="1442"/>
        <w:gridCol w:w="3384"/>
      </w:tblGrid>
      <w:tr w:rsidR="004079BD" w:rsidTr="00E61522">
        <w:trPr>
          <w:ins w:id="772" w:author="Fernandes, Richard [2]" w:date="2019-03-25T09:54:00Z"/>
        </w:trPr>
        <w:tc>
          <w:tcPr>
            <w:tcW w:w="1883" w:type="dxa"/>
          </w:tcPr>
          <w:p w:rsidR="004079BD" w:rsidRDefault="004079BD">
            <w:pPr>
              <w:rPr>
                <w:ins w:id="773" w:author="Fernandes, Richard [2]" w:date="2019-03-25T09:54:00Z"/>
              </w:rPr>
            </w:pPr>
            <w:ins w:id="774" w:author="Fernandes, Richard [2]" w:date="2019-03-25T09:54:00Z">
              <w:r>
                <w:t>Category</w:t>
              </w:r>
            </w:ins>
          </w:p>
        </w:tc>
        <w:tc>
          <w:tcPr>
            <w:tcW w:w="963" w:type="dxa"/>
          </w:tcPr>
          <w:p w:rsidR="004079BD" w:rsidRDefault="004079BD">
            <w:pPr>
              <w:rPr>
                <w:ins w:id="775" w:author="Fernandes, Richard [2]" w:date="2019-03-25T09:54:00Z"/>
              </w:rPr>
            </w:pPr>
            <w:ins w:id="776" w:author="Fernandes, Richard [2]" w:date="2019-03-25T09:54:00Z">
              <w:r>
                <w:t>Baseline</w:t>
              </w:r>
            </w:ins>
          </w:p>
        </w:tc>
        <w:tc>
          <w:tcPr>
            <w:tcW w:w="1679" w:type="dxa"/>
          </w:tcPr>
          <w:p w:rsidR="004079BD" w:rsidRDefault="004079BD">
            <w:pPr>
              <w:rPr>
                <w:ins w:id="777" w:author="Fernandes, Richard [2]" w:date="2019-03-25T09:54:00Z"/>
              </w:rPr>
            </w:pPr>
            <w:ins w:id="778" w:author="Fernandes, Richard [2]" w:date="2019-03-25T09:54:00Z">
              <w:r>
                <w:t>Threshold</w:t>
              </w:r>
            </w:ins>
          </w:p>
        </w:tc>
        <w:tc>
          <w:tcPr>
            <w:tcW w:w="1442" w:type="dxa"/>
          </w:tcPr>
          <w:p w:rsidR="004079BD" w:rsidRDefault="004079BD">
            <w:pPr>
              <w:rPr>
                <w:ins w:id="779" w:author="Fernandes, Richard [2]" w:date="2019-03-25T09:54:00Z"/>
              </w:rPr>
            </w:pPr>
            <w:ins w:id="780" w:author="Fernandes, Richard [2]" w:date="2019-03-25T09:54:00Z">
              <w:r>
                <w:t>Goal</w:t>
              </w:r>
            </w:ins>
          </w:p>
        </w:tc>
        <w:tc>
          <w:tcPr>
            <w:tcW w:w="3384" w:type="dxa"/>
          </w:tcPr>
          <w:p w:rsidR="004079BD" w:rsidRDefault="004079BD">
            <w:pPr>
              <w:rPr>
                <w:ins w:id="781" w:author="Fernandes, Richard [2]" w:date="2019-03-25T09:54:00Z"/>
              </w:rPr>
            </w:pPr>
            <w:ins w:id="782" w:author="Fernandes, Richard [2]" w:date="2019-03-25T09:54:00Z">
              <w:r>
                <w:t>Description</w:t>
              </w:r>
            </w:ins>
          </w:p>
        </w:tc>
      </w:tr>
      <w:tr w:rsidR="004079BD" w:rsidTr="00E61522">
        <w:trPr>
          <w:ins w:id="783" w:author="Fernandes, Richard [2]" w:date="2019-03-25T09:54:00Z"/>
        </w:trPr>
        <w:tc>
          <w:tcPr>
            <w:tcW w:w="1883" w:type="dxa"/>
          </w:tcPr>
          <w:p w:rsidR="004079BD" w:rsidRDefault="004079BD">
            <w:pPr>
              <w:rPr>
                <w:ins w:id="784" w:author="Fernandes, Richard [2]" w:date="2019-03-25T09:54:00Z"/>
              </w:rPr>
            </w:pPr>
            <w:ins w:id="785" w:author="Fernandes, Richard [2]" w:date="2019-03-25T09:54:00Z">
              <w:r>
                <w:t>Number of systems running</w:t>
              </w:r>
            </w:ins>
          </w:p>
        </w:tc>
        <w:tc>
          <w:tcPr>
            <w:tcW w:w="963" w:type="dxa"/>
          </w:tcPr>
          <w:p w:rsidR="004079BD" w:rsidRDefault="004079BD">
            <w:pPr>
              <w:rPr>
                <w:ins w:id="786" w:author="Fernandes, Richard [2]" w:date="2019-03-25T09:54:00Z"/>
              </w:rPr>
            </w:pPr>
            <w:ins w:id="787" w:author="Fernandes, Richard [2]" w:date="2019-03-25T09:54:00Z">
              <w:r>
                <w:t>2</w:t>
              </w:r>
            </w:ins>
          </w:p>
        </w:tc>
        <w:tc>
          <w:tcPr>
            <w:tcW w:w="1679" w:type="dxa"/>
          </w:tcPr>
          <w:p w:rsidR="004079BD" w:rsidRDefault="004079BD">
            <w:pPr>
              <w:rPr>
                <w:ins w:id="788" w:author="Fernandes, Richard [2]" w:date="2019-03-25T09:54:00Z"/>
              </w:rPr>
            </w:pPr>
            <w:ins w:id="789" w:author="Fernandes, Richard [2]" w:date="2019-03-25T09:54:00Z">
              <w:r>
                <w:t>10</w:t>
              </w:r>
            </w:ins>
          </w:p>
        </w:tc>
        <w:tc>
          <w:tcPr>
            <w:tcW w:w="1442" w:type="dxa"/>
          </w:tcPr>
          <w:p w:rsidR="004079BD" w:rsidRDefault="004079BD">
            <w:pPr>
              <w:rPr>
                <w:ins w:id="790" w:author="Fernandes, Richard [2]" w:date="2019-03-25T09:54:00Z"/>
              </w:rPr>
            </w:pPr>
            <w:ins w:id="791" w:author="Fernandes, Richard [2]" w:date="2019-03-25T09:54:00Z">
              <w:r>
                <w:t>100</w:t>
              </w:r>
            </w:ins>
          </w:p>
        </w:tc>
        <w:tc>
          <w:tcPr>
            <w:tcW w:w="3384" w:type="dxa"/>
          </w:tcPr>
          <w:p w:rsidR="004079BD" w:rsidRDefault="004079BD">
            <w:pPr>
              <w:rPr>
                <w:ins w:id="792" w:author="Fernandes, Richard [2]" w:date="2019-03-25T09:54:00Z"/>
              </w:rPr>
            </w:pPr>
            <w:ins w:id="793" w:author="Fernandes, Richard [2]" w:date="2019-03-25T09:54:00Z">
              <w:r>
                <w:t>Number of deployed systems on single cl</w:t>
              </w:r>
              <w:del w:id="794" w:author="Fernandes, Richard" w:date="2021-06-16T10:57:00Z">
                <w:r w:rsidDel="003C357D">
                  <w:delText>o</w:delText>
                </w:r>
              </w:del>
              <w:r>
                <w:t>ud service.</w:t>
              </w:r>
            </w:ins>
          </w:p>
        </w:tc>
      </w:tr>
      <w:tr w:rsidR="004079BD" w:rsidTr="00E61522">
        <w:trPr>
          <w:ins w:id="795" w:author="Fernandes, Richard [2]" w:date="2019-03-25T09:54:00Z"/>
        </w:trPr>
        <w:tc>
          <w:tcPr>
            <w:tcW w:w="1883" w:type="dxa"/>
          </w:tcPr>
          <w:p w:rsidR="004079BD" w:rsidRDefault="004079BD">
            <w:pPr>
              <w:rPr>
                <w:ins w:id="796" w:author="Fernandes, Richard [2]" w:date="2019-03-25T09:54:00Z"/>
              </w:rPr>
            </w:pPr>
            <w:ins w:id="797" w:author="Fernandes, Richard [2]" w:date="2019-03-25T09:54:00Z">
              <w:r>
                <w:t xml:space="preserve">Number of users per system </w:t>
              </w:r>
            </w:ins>
          </w:p>
        </w:tc>
        <w:tc>
          <w:tcPr>
            <w:tcW w:w="963" w:type="dxa"/>
          </w:tcPr>
          <w:p w:rsidR="004079BD" w:rsidRDefault="004079BD">
            <w:pPr>
              <w:rPr>
                <w:ins w:id="798" w:author="Fernandes, Richard [2]" w:date="2019-03-25T09:54:00Z"/>
              </w:rPr>
            </w:pPr>
            <w:ins w:id="799" w:author="Fernandes, Richard [2]" w:date="2019-03-25T09:54:00Z">
              <w:r>
                <w:t>10</w:t>
              </w:r>
            </w:ins>
          </w:p>
        </w:tc>
        <w:tc>
          <w:tcPr>
            <w:tcW w:w="1679" w:type="dxa"/>
          </w:tcPr>
          <w:p w:rsidR="004079BD" w:rsidRDefault="004079BD">
            <w:pPr>
              <w:rPr>
                <w:ins w:id="800" w:author="Fernandes, Richard [2]" w:date="2019-03-25T09:54:00Z"/>
              </w:rPr>
            </w:pPr>
            <w:ins w:id="801" w:author="Fernandes, Richard [2]" w:date="2019-03-25T09:54:00Z">
              <w:r>
                <w:t>1000</w:t>
              </w:r>
            </w:ins>
          </w:p>
        </w:tc>
        <w:tc>
          <w:tcPr>
            <w:tcW w:w="1442" w:type="dxa"/>
          </w:tcPr>
          <w:p w:rsidR="004079BD" w:rsidRDefault="004079BD">
            <w:pPr>
              <w:rPr>
                <w:ins w:id="802" w:author="Fernandes, Richard [2]" w:date="2019-03-25T09:54:00Z"/>
              </w:rPr>
            </w:pPr>
            <w:ins w:id="803" w:author="Fernandes, Richard [2]" w:date="2019-03-25T09:54:00Z">
              <w:r>
                <w:t>unlimited</w:t>
              </w:r>
            </w:ins>
          </w:p>
        </w:tc>
        <w:tc>
          <w:tcPr>
            <w:tcW w:w="3384" w:type="dxa"/>
          </w:tcPr>
          <w:p w:rsidR="004079BD" w:rsidRDefault="004079BD">
            <w:pPr>
              <w:rPr>
                <w:ins w:id="804" w:author="Fernandes, Richard [2]" w:date="2019-03-25T09:54:00Z"/>
              </w:rPr>
            </w:pPr>
            <w:ins w:id="805" w:author="Fernandes, Richard [2]" w:date="2019-03-25T09:54:00Z">
              <w:r>
                <w:t>Number of registered users</w:t>
              </w:r>
            </w:ins>
          </w:p>
        </w:tc>
      </w:tr>
      <w:tr w:rsidR="004079BD" w:rsidTr="00E61522">
        <w:trPr>
          <w:ins w:id="806" w:author="Fernandes, Richard [2]" w:date="2019-03-25T09:54:00Z"/>
        </w:trPr>
        <w:tc>
          <w:tcPr>
            <w:tcW w:w="1883" w:type="dxa"/>
          </w:tcPr>
          <w:p w:rsidR="004079BD" w:rsidRDefault="004079BD">
            <w:pPr>
              <w:rPr>
                <w:ins w:id="807" w:author="Fernandes, Richard [2]" w:date="2019-03-25T09:54:00Z"/>
              </w:rPr>
            </w:pPr>
            <w:ins w:id="808" w:author="Fernandes, Richard [2]" w:date="2019-03-25T09:54:00Z">
              <w:r>
                <w:t>Maximum number of parallel service requests per system</w:t>
              </w:r>
            </w:ins>
          </w:p>
        </w:tc>
        <w:tc>
          <w:tcPr>
            <w:tcW w:w="963" w:type="dxa"/>
          </w:tcPr>
          <w:p w:rsidR="004079BD" w:rsidRDefault="004079BD">
            <w:pPr>
              <w:rPr>
                <w:ins w:id="809" w:author="Fernandes, Richard [2]" w:date="2019-03-25T09:54:00Z"/>
              </w:rPr>
            </w:pPr>
            <w:ins w:id="810" w:author="Fernandes, Richard [2]" w:date="2019-03-25T09:54:00Z">
              <w:r>
                <w:t>2</w:t>
              </w:r>
            </w:ins>
          </w:p>
        </w:tc>
        <w:tc>
          <w:tcPr>
            <w:tcW w:w="1679" w:type="dxa"/>
          </w:tcPr>
          <w:p w:rsidR="004079BD" w:rsidRDefault="004079BD">
            <w:pPr>
              <w:rPr>
                <w:ins w:id="811" w:author="Fernandes, Richard [2]" w:date="2019-03-25T09:54:00Z"/>
              </w:rPr>
            </w:pPr>
            <w:ins w:id="812" w:author="Fernandes, Richard [2]" w:date="2019-03-25T09:54:00Z">
              <w:r>
                <w:t>Max(10,1% of user base)</w:t>
              </w:r>
            </w:ins>
          </w:p>
        </w:tc>
        <w:tc>
          <w:tcPr>
            <w:tcW w:w="1442" w:type="dxa"/>
          </w:tcPr>
          <w:p w:rsidR="004079BD" w:rsidRDefault="004079BD">
            <w:pPr>
              <w:rPr>
                <w:ins w:id="813" w:author="Fernandes, Richard [2]" w:date="2019-03-25T09:54:00Z"/>
              </w:rPr>
            </w:pPr>
            <w:ins w:id="814" w:author="Fernandes, Richard [2]" w:date="2019-03-25T09:54:00Z">
              <w:r>
                <w:t>Max(100,10% of user base)</w:t>
              </w:r>
            </w:ins>
          </w:p>
        </w:tc>
        <w:tc>
          <w:tcPr>
            <w:tcW w:w="3384" w:type="dxa"/>
          </w:tcPr>
          <w:p w:rsidR="004079BD" w:rsidRDefault="004079BD">
            <w:pPr>
              <w:rPr>
                <w:ins w:id="815" w:author="Fernandes, Richard [2]" w:date="2019-03-25T09:54:00Z"/>
              </w:rPr>
            </w:pPr>
            <w:ins w:id="816" w:author="Fernandes, Richard [2]" w:date="2019-03-25T09:54:00Z">
              <w:r>
                <w:t>Number of active service requests within system.</w:t>
              </w:r>
            </w:ins>
          </w:p>
        </w:tc>
      </w:tr>
      <w:tr w:rsidR="004079BD" w:rsidTr="00E61522">
        <w:trPr>
          <w:ins w:id="817" w:author="Fernandes, Richard [2]" w:date="2019-03-25T09:54:00Z"/>
        </w:trPr>
        <w:tc>
          <w:tcPr>
            <w:tcW w:w="1883" w:type="dxa"/>
          </w:tcPr>
          <w:p w:rsidR="004079BD" w:rsidRDefault="004079BD">
            <w:pPr>
              <w:rPr>
                <w:ins w:id="818" w:author="Fernandes, Richard [2]" w:date="2019-03-25T09:54:00Z"/>
              </w:rPr>
            </w:pPr>
            <w:ins w:id="819" w:author="Fernandes, Richard [2]" w:date="2019-03-25T09:54:00Z">
              <w:r>
                <w:t>Maximum number input of L1A scene per request</w:t>
              </w:r>
            </w:ins>
          </w:p>
        </w:tc>
        <w:tc>
          <w:tcPr>
            <w:tcW w:w="963" w:type="dxa"/>
          </w:tcPr>
          <w:p w:rsidR="004079BD" w:rsidRDefault="004079BD">
            <w:pPr>
              <w:rPr>
                <w:ins w:id="820" w:author="Fernandes, Richard [2]" w:date="2019-03-25T09:54:00Z"/>
              </w:rPr>
            </w:pPr>
            <w:ins w:id="821" w:author="Fernandes, Richard [2]" w:date="2019-03-25T09:54:00Z">
              <w:r>
                <w:t>1000</w:t>
              </w:r>
            </w:ins>
          </w:p>
        </w:tc>
        <w:tc>
          <w:tcPr>
            <w:tcW w:w="1679" w:type="dxa"/>
          </w:tcPr>
          <w:p w:rsidR="004079BD" w:rsidRDefault="004079BD">
            <w:pPr>
              <w:rPr>
                <w:ins w:id="822" w:author="Fernandes, Richard [2]" w:date="2019-03-25T09:54:00Z"/>
              </w:rPr>
            </w:pPr>
            <w:ins w:id="823" w:author="Fernandes, Richard [2]" w:date="2019-03-25T09:54:00Z">
              <w:r>
                <w:t>1500</w:t>
              </w:r>
            </w:ins>
          </w:p>
        </w:tc>
        <w:tc>
          <w:tcPr>
            <w:tcW w:w="1442" w:type="dxa"/>
          </w:tcPr>
          <w:p w:rsidR="004079BD" w:rsidRDefault="004079BD">
            <w:pPr>
              <w:rPr>
                <w:ins w:id="824" w:author="Fernandes, Richard [2]" w:date="2019-03-25T09:54:00Z"/>
              </w:rPr>
            </w:pPr>
            <w:ins w:id="825" w:author="Fernandes, Richard [2]" w:date="2019-03-25T09:54:00Z">
              <w:r>
                <w:t>1500</w:t>
              </w:r>
            </w:ins>
          </w:p>
        </w:tc>
        <w:tc>
          <w:tcPr>
            <w:tcW w:w="3384" w:type="dxa"/>
          </w:tcPr>
          <w:p w:rsidR="004079BD" w:rsidRDefault="004079BD">
            <w:pPr>
              <w:rPr>
                <w:ins w:id="826" w:author="Fernandes, Richard [2]" w:date="2019-03-25T09:54:00Z"/>
              </w:rPr>
            </w:pPr>
            <w:ins w:id="827" w:author="Fernandes, Richard [2]" w:date="2019-03-25T09:54:00Z">
              <w:r>
                <w:t>Assumes processing begins at L1B.  Number of scenes in one request (~1500 scenes cover Canada for one sensor; 5000 ensures coverage from both sensors and territorial water).  Includes scenes produced by temporal interpolation.</w:t>
              </w:r>
            </w:ins>
          </w:p>
        </w:tc>
      </w:tr>
      <w:tr w:rsidR="004079BD" w:rsidTr="00E61522">
        <w:trPr>
          <w:ins w:id="828" w:author="Fernandes, Richard [2]" w:date="2019-03-25T09:54:00Z"/>
        </w:trPr>
        <w:tc>
          <w:tcPr>
            <w:tcW w:w="1883" w:type="dxa"/>
          </w:tcPr>
          <w:p w:rsidR="004079BD" w:rsidRDefault="004079BD">
            <w:pPr>
              <w:rPr>
                <w:ins w:id="829" w:author="Fernandes, Richard [2]" w:date="2019-03-25T09:54:00Z"/>
              </w:rPr>
            </w:pPr>
            <w:ins w:id="830" w:author="Fernandes, Richard [2]" w:date="2019-03-25T09:54:00Z">
              <w:r>
                <w:t>Maximum number output scenes per request</w:t>
              </w:r>
            </w:ins>
          </w:p>
        </w:tc>
        <w:tc>
          <w:tcPr>
            <w:tcW w:w="963" w:type="dxa"/>
          </w:tcPr>
          <w:p w:rsidR="004079BD" w:rsidRDefault="004079BD">
            <w:pPr>
              <w:rPr>
                <w:ins w:id="831" w:author="Fernandes, Richard [2]" w:date="2019-03-25T09:54:00Z"/>
              </w:rPr>
            </w:pPr>
            <w:ins w:id="832" w:author="Fernandes, Richard [2]" w:date="2019-03-25T09:54:00Z">
              <w:r>
                <w:t>1000</w:t>
              </w:r>
            </w:ins>
          </w:p>
        </w:tc>
        <w:tc>
          <w:tcPr>
            <w:tcW w:w="1679" w:type="dxa"/>
          </w:tcPr>
          <w:p w:rsidR="004079BD" w:rsidRDefault="004079BD">
            <w:pPr>
              <w:rPr>
                <w:ins w:id="833" w:author="Fernandes, Richard [2]" w:date="2019-03-25T09:54:00Z"/>
              </w:rPr>
            </w:pPr>
            <w:ins w:id="834" w:author="Fernandes, Richard [2]" w:date="2019-03-25T09:54:00Z">
              <w:r>
                <w:t>1500</w:t>
              </w:r>
            </w:ins>
          </w:p>
        </w:tc>
        <w:tc>
          <w:tcPr>
            <w:tcW w:w="1442" w:type="dxa"/>
          </w:tcPr>
          <w:p w:rsidR="004079BD" w:rsidRDefault="004079BD">
            <w:pPr>
              <w:rPr>
                <w:ins w:id="835" w:author="Fernandes, Richard [2]" w:date="2019-03-25T09:54:00Z"/>
              </w:rPr>
            </w:pPr>
            <w:ins w:id="836" w:author="Fernandes, Richard [2]" w:date="2019-03-25T09:54:00Z">
              <w:r>
                <w:t>5000</w:t>
              </w:r>
            </w:ins>
          </w:p>
        </w:tc>
        <w:tc>
          <w:tcPr>
            <w:tcW w:w="3384" w:type="dxa"/>
          </w:tcPr>
          <w:p w:rsidR="004079BD" w:rsidRDefault="004079BD">
            <w:pPr>
              <w:rPr>
                <w:ins w:id="837" w:author="Fernandes, Richard [2]" w:date="2019-03-25T09:54:00Z"/>
              </w:rPr>
            </w:pPr>
            <w:ins w:id="838" w:author="Fernandes, Richard [2]" w:date="2019-03-25T09:54:00Z">
              <w:r>
                <w:t>Includes scenes produced by temporal interpolation.</w:t>
              </w:r>
            </w:ins>
          </w:p>
        </w:tc>
      </w:tr>
    </w:tbl>
    <w:p w:rsidR="004079BD" w:rsidDel="003C357D" w:rsidRDefault="004079BD">
      <w:pPr>
        <w:pStyle w:val="Heading3"/>
        <w:spacing w:line="240" w:lineRule="auto"/>
        <w:rPr>
          <w:del w:id="839" w:author="Fernandes, Richard" w:date="2020-07-14T17:15:00Z"/>
        </w:rPr>
        <w:pPrChange w:id="840" w:author="Fernandes, Richard" w:date="2020-07-14T17:17:00Z">
          <w:pPr>
            <w:pStyle w:val="Heading3"/>
          </w:pPr>
        </w:pPrChange>
      </w:pPr>
    </w:p>
    <w:p w:rsidR="003C357D" w:rsidRDefault="003C357D" w:rsidP="003C357D">
      <w:pPr>
        <w:rPr>
          <w:ins w:id="841" w:author="Fernandes, Richard" w:date="2021-06-16T10:58:00Z"/>
        </w:rPr>
        <w:pPrChange w:id="842" w:author="Fernandes, Richard" w:date="2021-06-16T10:58:00Z">
          <w:pPr/>
        </w:pPrChange>
      </w:pPr>
    </w:p>
    <w:p w:rsidR="003C357D" w:rsidRDefault="003C357D" w:rsidP="003C357D">
      <w:pPr>
        <w:rPr>
          <w:ins w:id="843" w:author="Fernandes, Richard" w:date="2021-06-16T10:58:00Z"/>
        </w:rPr>
        <w:pPrChange w:id="844" w:author="Fernandes, Richard" w:date="2021-06-16T10:58:00Z">
          <w:pPr/>
        </w:pPrChange>
      </w:pPr>
    </w:p>
    <w:p w:rsidR="003C357D" w:rsidRDefault="003C357D" w:rsidP="003C357D">
      <w:pPr>
        <w:rPr>
          <w:ins w:id="845" w:author="Fernandes, Richard" w:date="2021-06-16T10:58:00Z"/>
        </w:rPr>
        <w:pPrChange w:id="846" w:author="Fernandes, Richard" w:date="2021-06-16T10:58:00Z">
          <w:pPr/>
        </w:pPrChange>
      </w:pPr>
    </w:p>
    <w:p w:rsidR="003C357D" w:rsidRDefault="003C357D" w:rsidP="003C357D">
      <w:pPr>
        <w:rPr>
          <w:ins w:id="847" w:author="Fernandes, Richard" w:date="2021-06-16T10:58:00Z"/>
        </w:rPr>
        <w:pPrChange w:id="848" w:author="Fernandes, Richard" w:date="2021-06-16T10:58:00Z">
          <w:pPr/>
        </w:pPrChange>
      </w:pPr>
    </w:p>
    <w:p w:rsidR="003C357D" w:rsidRDefault="003C357D" w:rsidP="003C357D">
      <w:pPr>
        <w:rPr>
          <w:ins w:id="849" w:author="Fernandes, Richard" w:date="2021-06-16T10:58:00Z"/>
        </w:rPr>
        <w:pPrChange w:id="850" w:author="Fernandes, Richard" w:date="2021-06-16T10:58:00Z">
          <w:pPr/>
        </w:pPrChange>
      </w:pPr>
    </w:p>
    <w:p w:rsidR="003C357D" w:rsidRDefault="003C357D" w:rsidP="003C357D">
      <w:pPr>
        <w:rPr>
          <w:ins w:id="851" w:author="Fernandes, Richard" w:date="2021-06-16T10:58:00Z"/>
        </w:rPr>
        <w:pPrChange w:id="852" w:author="Fernandes, Richard" w:date="2021-06-16T10:58:00Z">
          <w:pPr/>
        </w:pPrChange>
      </w:pPr>
    </w:p>
    <w:p w:rsidR="003C357D" w:rsidRDefault="003C357D" w:rsidP="003C357D">
      <w:pPr>
        <w:rPr>
          <w:ins w:id="853" w:author="Fernandes, Richard" w:date="2021-06-16T10:58:00Z"/>
        </w:rPr>
        <w:pPrChange w:id="854" w:author="Fernandes, Richard" w:date="2021-06-16T10:58:00Z">
          <w:pPr/>
        </w:pPrChange>
      </w:pPr>
    </w:p>
    <w:p w:rsidR="003C357D" w:rsidRDefault="003C357D" w:rsidP="003C357D">
      <w:pPr>
        <w:rPr>
          <w:ins w:id="855" w:author="Fernandes, Richard" w:date="2021-06-16T10:58:00Z"/>
        </w:rPr>
        <w:pPrChange w:id="856" w:author="Fernandes, Richard" w:date="2021-06-16T10:58:00Z">
          <w:pPr/>
        </w:pPrChange>
      </w:pPr>
    </w:p>
    <w:p w:rsidR="004079BD" w:rsidDel="003C357D" w:rsidRDefault="004079BD">
      <w:pPr>
        <w:pStyle w:val="Heading3"/>
        <w:spacing w:line="240" w:lineRule="auto"/>
        <w:rPr>
          <w:del w:id="857" w:author="Fernandes, Richard" w:date="2020-07-14T17:15:00Z"/>
          <w:rFonts w:asciiTheme="minorHAnsi" w:eastAsiaTheme="minorHAnsi" w:hAnsiTheme="minorHAnsi" w:cstheme="minorBidi"/>
          <w:b w:val="0"/>
          <w:bCs w:val="0"/>
          <w:color w:val="auto"/>
        </w:rPr>
        <w:pPrChange w:id="858" w:author="Fernandes, Richard" w:date="2020-07-14T17:17:00Z">
          <w:pPr>
            <w:pStyle w:val="Heading3"/>
          </w:pPr>
        </w:pPrChange>
      </w:pPr>
    </w:p>
    <w:p w:rsidR="003C357D" w:rsidRPr="003C357D" w:rsidRDefault="003C357D" w:rsidP="003C357D">
      <w:pPr>
        <w:rPr>
          <w:ins w:id="859" w:author="Fernandes, Richard" w:date="2021-06-16T10:58:00Z"/>
          <w:rPrChange w:id="860" w:author="Fernandes, Richard" w:date="2021-06-16T10:58:00Z">
            <w:rPr>
              <w:ins w:id="861" w:author="Fernandes, Richard" w:date="2021-06-16T10:58:00Z"/>
            </w:rPr>
          </w:rPrChange>
        </w:rPr>
        <w:pPrChange w:id="862" w:author="Fernandes, Richard" w:date="2021-06-16T10:58:00Z">
          <w:pPr/>
        </w:pPrChange>
      </w:pPr>
    </w:p>
    <w:p w:rsidR="004079BD" w:rsidRDefault="004079BD">
      <w:pPr>
        <w:pStyle w:val="Heading3"/>
        <w:spacing w:line="240" w:lineRule="auto"/>
        <w:rPr>
          <w:ins w:id="863" w:author="Fernandes, Richard [2]" w:date="2019-03-25T09:54:00Z"/>
        </w:rPr>
        <w:pPrChange w:id="864" w:author="Fernandes, Richard" w:date="2020-07-14T17:17:00Z">
          <w:pPr>
            <w:pStyle w:val="Heading3"/>
          </w:pPr>
        </w:pPrChange>
      </w:pPr>
    </w:p>
    <w:p w:rsidR="0087770C" w:rsidRDefault="0087770C">
      <w:pPr>
        <w:pStyle w:val="Heading3"/>
        <w:spacing w:line="240" w:lineRule="auto"/>
        <w:rPr>
          <w:ins w:id="865" w:author="Fernandes, Richard [2]" w:date="2019-01-02T15:59:00Z"/>
        </w:rPr>
        <w:pPrChange w:id="866" w:author="Fernandes, Richard" w:date="2020-07-14T17:17:00Z">
          <w:pPr>
            <w:pStyle w:val="Heading3"/>
          </w:pPr>
        </w:pPrChange>
      </w:pPr>
      <w:ins w:id="867" w:author="Fernandes, Richard [2]" w:date="2019-01-02T15:59:00Z">
        <w:r>
          <w:t>System Latencies</w:t>
        </w:r>
      </w:ins>
    </w:p>
    <w:p w:rsidR="0087770C" w:rsidRDefault="0087770C">
      <w:pPr>
        <w:spacing w:line="240" w:lineRule="auto"/>
        <w:rPr>
          <w:ins w:id="868" w:author="Fernandes, Richard [2]" w:date="2019-01-02T16:15:00Z"/>
        </w:rPr>
        <w:pPrChange w:id="869" w:author="Fernandes, Richard" w:date="2020-07-14T17:17:00Z">
          <w:pPr>
            <w:pStyle w:val="Heading3"/>
          </w:pPr>
        </w:pPrChange>
      </w:pPr>
    </w:p>
    <w:p w:rsidR="004079BD" w:rsidRDefault="004079BD">
      <w:pPr>
        <w:spacing w:line="240" w:lineRule="auto"/>
        <w:rPr>
          <w:ins w:id="870" w:author="Fernandes, Richard [2]" w:date="2019-03-25T09:52:00Z"/>
        </w:rPr>
        <w:pPrChange w:id="871" w:author="Fernandes, Richard" w:date="2020-07-14T17:17:00Z">
          <w:pPr/>
        </w:pPrChange>
      </w:pPr>
      <w:ins w:id="872" w:author="Fernandes, Richard [2]" w:date="2019-03-25T09:52:00Z">
        <w:r>
          <w:t xml:space="preserve">Service requests should be ingested, verified with respect to data, storage and compute availability (e.g. request satisfies system load requirements) and accepted within 10minutes (5minutes).  For accepted requests, final products should be saved to a designated archive within 24hrs (8 hrs) of attempted resource allocation.  </w:t>
        </w:r>
      </w:ins>
      <w:ins w:id="873" w:author="Fernandes, Richard" w:date="2021-06-16T10:58:00Z">
        <w:r w:rsidR="003C357D">
          <w:fldChar w:fldCharType="begin"/>
        </w:r>
        <w:r w:rsidR="003C357D">
          <w:instrText xml:space="preserve"> REF _Ref74733498 \h </w:instrText>
        </w:r>
      </w:ins>
      <w:r w:rsidR="003C357D">
        <w:fldChar w:fldCharType="separate"/>
      </w:r>
      <w:ins w:id="874" w:author="Fernandes, Richard" w:date="2021-06-16T10:58:00Z">
        <w:r w:rsidR="003C357D">
          <w:t xml:space="preserve">Table </w:t>
        </w:r>
        <w:r w:rsidR="003C357D">
          <w:rPr>
            <w:noProof/>
          </w:rPr>
          <w:t>5</w:t>
        </w:r>
        <w:r w:rsidR="003C357D" w:rsidDel="003C357D">
          <w:rPr>
            <w:noProof/>
          </w:rPr>
          <w:t>4</w:t>
        </w:r>
        <w:r w:rsidR="003C357D">
          <w:fldChar w:fldCharType="end"/>
        </w:r>
        <w:r w:rsidR="003C357D">
          <w:t xml:space="preserve"> </w:t>
        </w:r>
      </w:ins>
      <w:ins w:id="875" w:author="Fernandes, Richard [2]" w:date="2019-03-25T09:52:00Z">
        <w:del w:id="876" w:author="Fernandes, Richard" w:date="2021-06-16T10:57:00Z">
          <w:r w:rsidDel="003C357D">
            <w:delText xml:space="preserve">Table 4 </w:delText>
          </w:r>
        </w:del>
        <w:del w:id="877" w:author="Fernandes, Richard" w:date="2021-06-16T10:58:00Z">
          <w:r w:rsidDel="003C357D">
            <w:delText xml:space="preserve">provides a </w:delText>
          </w:r>
        </w:del>
        <w:r>
          <w:t>list</w:t>
        </w:r>
      </w:ins>
      <w:ins w:id="878" w:author="Fernandes, Richard" w:date="2021-06-16T10:58:00Z">
        <w:r w:rsidR="003C357D">
          <w:t>s</w:t>
        </w:r>
      </w:ins>
      <w:ins w:id="879" w:author="Fernandes, Richard [2]" w:date="2019-03-25T09:52:00Z">
        <w:r>
          <w:t xml:space="preserve"> </w:t>
        </w:r>
        <w:del w:id="880" w:author="Fernandes, Richard" w:date="2021-06-16T10:58:00Z">
          <w:r w:rsidDel="003C357D">
            <w:delText xml:space="preserve">of </w:delText>
          </w:r>
        </w:del>
        <w:r>
          <w:t>latencies for a single product.  The list includes latencies that are asynchronous or may not be required for a given instance, such as L2A Product generation.  The list does not explicitly envision system caches for input and output products.</w:t>
        </w:r>
      </w:ins>
    </w:p>
    <w:p w:rsidR="004079BD" w:rsidRDefault="004079BD">
      <w:pPr>
        <w:pStyle w:val="Caption"/>
        <w:keepNext/>
        <w:rPr>
          <w:ins w:id="881" w:author="Fernandes, Richard [2]" w:date="2019-03-25T09:52:00Z"/>
        </w:rPr>
      </w:pPr>
      <w:bookmarkStart w:id="882" w:name="_Ref74733498"/>
      <w:ins w:id="883" w:author="Fernandes, Richard [2]" w:date="2019-03-25T09:52:00Z">
        <w:r>
          <w:t xml:space="preserve">Table </w:t>
        </w:r>
        <w:r>
          <w:fldChar w:fldCharType="begin"/>
        </w:r>
        <w:r>
          <w:instrText xml:space="preserve"> SEQ Table \* ARABIC </w:instrText>
        </w:r>
        <w:r>
          <w:fldChar w:fldCharType="separate"/>
        </w:r>
      </w:ins>
      <w:ins w:id="884" w:author="Fernandes, Richard" w:date="2021-06-16T10:53:00Z">
        <w:r w:rsidR="003C357D">
          <w:rPr>
            <w:noProof/>
          </w:rPr>
          <w:t>5</w:t>
        </w:r>
      </w:ins>
      <w:ins w:id="885" w:author="Fernandes, Richard [2]" w:date="2019-03-25T09:52:00Z">
        <w:del w:id="886" w:author="Fernandes, Richard" w:date="2021-06-16T10:53:00Z">
          <w:r w:rsidDel="003C357D">
            <w:rPr>
              <w:noProof/>
            </w:rPr>
            <w:delText>4</w:delText>
          </w:r>
        </w:del>
        <w:r>
          <w:fldChar w:fldCharType="end"/>
        </w:r>
        <w:bookmarkEnd w:id="882"/>
        <w:r>
          <w:t>.  System latency requirements (hours:minutes).  Note that some processes may be asynchronous or not required (e.g. L2A Product generation).</w:t>
        </w:r>
      </w:ins>
    </w:p>
    <w:tbl>
      <w:tblPr>
        <w:tblStyle w:val="TableGrid"/>
        <w:tblW w:w="0" w:type="auto"/>
        <w:tblLook w:val="04A0" w:firstRow="1" w:lastRow="0" w:firstColumn="1" w:lastColumn="0" w:noHBand="0" w:noVBand="1"/>
      </w:tblPr>
      <w:tblGrid>
        <w:gridCol w:w="1731"/>
        <w:gridCol w:w="1608"/>
        <w:gridCol w:w="1140"/>
        <w:gridCol w:w="1132"/>
        <w:gridCol w:w="802"/>
        <w:gridCol w:w="2937"/>
      </w:tblGrid>
      <w:tr w:rsidR="004079BD" w:rsidTr="00E61522">
        <w:trPr>
          <w:ins w:id="887" w:author="Fernandes, Richard [2]" w:date="2019-03-25T09:52:00Z"/>
        </w:trPr>
        <w:tc>
          <w:tcPr>
            <w:tcW w:w="1731" w:type="dxa"/>
          </w:tcPr>
          <w:p w:rsidR="004079BD" w:rsidRDefault="004079BD">
            <w:pPr>
              <w:rPr>
                <w:ins w:id="888" w:author="Fernandes, Richard [2]" w:date="2019-03-25T09:52:00Z"/>
              </w:rPr>
            </w:pPr>
            <w:ins w:id="889" w:author="Fernandes, Richard [2]" w:date="2019-03-25T09:52:00Z">
              <w:r>
                <w:t>Service</w:t>
              </w:r>
            </w:ins>
          </w:p>
        </w:tc>
        <w:tc>
          <w:tcPr>
            <w:tcW w:w="1608" w:type="dxa"/>
          </w:tcPr>
          <w:p w:rsidR="004079BD" w:rsidRDefault="004079BD">
            <w:pPr>
              <w:rPr>
                <w:ins w:id="890" w:author="Fernandes, Richard [2]" w:date="2019-03-25T09:52:00Z"/>
              </w:rPr>
            </w:pPr>
            <w:ins w:id="891" w:author="Fernandes, Richard [2]" w:date="2019-03-25T09:52:00Z">
              <w:r>
                <w:t>Trigger</w:t>
              </w:r>
            </w:ins>
          </w:p>
        </w:tc>
        <w:tc>
          <w:tcPr>
            <w:tcW w:w="1140" w:type="dxa"/>
          </w:tcPr>
          <w:p w:rsidR="004079BD" w:rsidRDefault="004079BD">
            <w:pPr>
              <w:rPr>
                <w:ins w:id="892" w:author="Fernandes, Richard [2]" w:date="2019-03-25T09:52:00Z"/>
              </w:rPr>
            </w:pPr>
            <w:ins w:id="893" w:author="Fernandes, Richard [2]" w:date="2019-03-25T09:52:00Z">
              <w:r>
                <w:t>Baseline</w:t>
              </w:r>
            </w:ins>
          </w:p>
        </w:tc>
        <w:tc>
          <w:tcPr>
            <w:tcW w:w="1132" w:type="dxa"/>
          </w:tcPr>
          <w:p w:rsidR="004079BD" w:rsidRDefault="004079BD">
            <w:pPr>
              <w:rPr>
                <w:ins w:id="894" w:author="Fernandes, Richard [2]" w:date="2019-03-25T09:52:00Z"/>
              </w:rPr>
            </w:pPr>
            <w:ins w:id="895" w:author="Fernandes, Richard [2]" w:date="2019-03-25T09:52:00Z">
              <w:r>
                <w:t>Threshold</w:t>
              </w:r>
            </w:ins>
          </w:p>
        </w:tc>
        <w:tc>
          <w:tcPr>
            <w:tcW w:w="802" w:type="dxa"/>
          </w:tcPr>
          <w:p w:rsidR="004079BD" w:rsidRDefault="004079BD">
            <w:pPr>
              <w:rPr>
                <w:ins w:id="896" w:author="Fernandes, Richard [2]" w:date="2019-03-25T09:52:00Z"/>
              </w:rPr>
            </w:pPr>
            <w:ins w:id="897" w:author="Fernandes, Richard [2]" w:date="2019-03-25T09:52:00Z">
              <w:r>
                <w:t>Goal</w:t>
              </w:r>
            </w:ins>
          </w:p>
        </w:tc>
        <w:tc>
          <w:tcPr>
            <w:tcW w:w="2937" w:type="dxa"/>
          </w:tcPr>
          <w:p w:rsidR="004079BD" w:rsidRDefault="004079BD">
            <w:pPr>
              <w:rPr>
                <w:ins w:id="898" w:author="Fernandes, Richard [2]" w:date="2019-03-25T09:52:00Z"/>
              </w:rPr>
            </w:pPr>
            <w:ins w:id="899" w:author="Fernandes, Richard [2]" w:date="2019-03-25T09:52:00Z">
              <w:r>
                <w:t>Description</w:t>
              </w:r>
            </w:ins>
          </w:p>
        </w:tc>
      </w:tr>
      <w:tr w:rsidR="004079BD" w:rsidTr="00E61522">
        <w:trPr>
          <w:ins w:id="900" w:author="Fernandes, Richard [2]" w:date="2019-03-25T09:52:00Z"/>
        </w:trPr>
        <w:tc>
          <w:tcPr>
            <w:tcW w:w="1731" w:type="dxa"/>
          </w:tcPr>
          <w:p w:rsidR="004079BD" w:rsidRDefault="004079BD">
            <w:pPr>
              <w:rPr>
                <w:ins w:id="901" w:author="Fernandes, Richard [2]" w:date="2019-03-25T09:52:00Z"/>
              </w:rPr>
            </w:pPr>
            <w:ins w:id="902" w:author="Fernandes, Richard [2]" w:date="2019-03-25T09:52:00Z">
              <w:r>
                <w:t>Product request accepted</w:t>
              </w:r>
            </w:ins>
          </w:p>
        </w:tc>
        <w:tc>
          <w:tcPr>
            <w:tcW w:w="1608" w:type="dxa"/>
          </w:tcPr>
          <w:p w:rsidR="004079BD" w:rsidRDefault="004079BD">
            <w:pPr>
              <w:rPr>
                <w:ins w:id="903" w:author="Fernandes, Richard [2]" w:date="2019-03-25T09:52:00Z"/>
              </w:rPr>
            </w:pPr>
            <w:ins w:id="904" w:author="Fernandes, Richard [2]" w:date="2019-03-25T09:52:00Z">
              <w:r>
                <w:t>User submits product request</w:t>
              </w:r>
            </w:ins>
          </w:p>
        </w:tc>
        <w:tc>
          <w:tcPr>
            <w:tcW w:w="1140" w:type="dxa"/>
          </w:tcPr>
          <w:p w:rsidR="004079BD" w:rsidRDefault="004079BD">
            <w:pPr>
              <w:rPr>
                <w:ins w:id="905" w:author="Fernandes, Richard [2]" w:date="2019-03-25T09:52:00Z"/>
              </w:rPr>
            </w:pPr>
            <w:ins w:id="906" w:author="Fernandes, Richard [2]" w:date="2019-03-25T09:52:00Z">
              <w:r>
                <w:t>0:10</w:t>
              </w:r>
            </w:ins>
          </w:p>
        </w:tc>
        <w:tc>
          <w:tcPr>
            <w:tcW w:w="1132" w:type="dxa"/>
          </w:tcPr>
          <w:p w:rsidR="004079BD" w:rsidRDefault="004079BD">
            <w:pPr>
              <w:rPr>
                <w:ins w:id="907" w:author="Fernandes, Richard [2]" w:date="2019-03-25T09:52:00Z"/>
              </w:rPr>
            </w:pPr>
            <w:ins w:id="908" w:author="Fernandes, Richard [2]" w:date="2019-03-25T09:52:00Z">
              <w:r>
                <w:t>0:10</w:t>
              </w:r>
            </w:ins>
          </w:p>
        </w:tc>
        <w:tc>
          <w:tcPr>
            <w:tcW w:w="802" w:type="dxa"/>
          </w:tcPr>
          <w:p w:rsidR="004079BD" w:rsidRDefault="004079BD">
            <w:pPr>
              <w:rPr>
                <w:ins w:id="909" w:author="Fernandes, Richard [2]" w:date="2019-03-25T09:52:00Z"/>
              </w:rPr>
            </w:pPr>
            <w:ins w:id="910" w:author="Fernandes, Richard [2]" w:date="2019-03-25T09:52:00Z">
              <w:r>
                <w:t>0:10</w:t>
              </w:r>
            </w:ins>
          </w:p>
        </w:tc>
        <w:tc>
          <w:tcPr>
            <w:tcW w:w="2937" w:type="dxa"/>
          </w:tcPr>
          <w:p w:rsidR="004079BD" w:rsidRDefault="004079BD">
            <w:pPr>
              <w:rPr>
                <w:ins w:id="911" w:author="Fernandes, Richard [2]" w:date="2019-03-25T09:52:00Z"/>
              </w:rPr>
            </w:pPr>
            <w:ins w:id="912" w:author="Fernandes, Richard [2]" w:date="2019-03-25T09:52:00Z">
              <w:r>
                <w:t>System verifies it has compute and data resources.</w:t>
              </w:r>
            </w:ins>
          </w:p>
        </w:tc>
      </w:tr>
      <w:tr w:rsidR="004079BD" w:rsidTr="00E61522">
        <w:trPr>
          <w:ins w:id="913" w:author="Fernandes, Richard [2]" w:date="2019-03-25T09:52:00Z"/>
        </w:trPr>
        <w:tc>
          <w:tcPr>
            <w:tcW w:w="1731" w:type="dxa"/>
          </w:tcPr>
          <w:p w:rsidR="004079BD" w:rsidRDefault="004079BD">
            <w:pPr>
              <w:rPr>
                <w:ins w:id="914" w:author="Fernandes, Richard [2]" w:date="2019-03-25T09:52:00Z"/>
              </w:rPr>
            </w:pPr>
            <w:ins w:id="915" w:author="Fernandes, Richard [2]" w:date="2019-03-25T09:52:00Z">
              <w:r>
                <w:t>Data Ingest</w:t>
              </w:r>
            </w:ins>
          </w:p>
        </w:tc>
        <w:tc>
          <w:tcPr>
            <w:tcW w:w="1608" w:type="dxa"/>
          </w:tcPr>
          <w:p w:rsidR="004079BD" w:rsidRDefault="004079BD">
            <w:pPr>
              <w:rPr>
                <w:ins w:id="916" w:author="Fernandes, Richard [2]" w:date="2019-03-25T09:52:00Z"/>
              </w:rPr>
            </w:pPr>
            <w:ins w:id="917" w:author="Fernandes, Richard [2]" w:date="2019-03-25T09:52:00Z">
              <w:r>
                <w:t>Product request accepted</w:t>
              </w:r>
            </w:ins>
          </w:p>
        </w:tc>
        <w:tc>
          <w:tcPr>
            <w:tcW w:w="1140" w:type="dxa"/>
          </w:tcPr>
          <w:p w:rsidR="004079BD" w:rsidRDefault="004079BD">
            <w:pPr>
              <w:rPr>
                <w:ins w:id="918" w:author="Fernandes, Richard [2]" w:date="2019-03-25T09:52:00Z"/>
              </w:rPr>
            </w:pPr>
            <w:ins w:id="919" w:author="Fernandes, Richard [2]" w:date="2019-03-25T09:52:00Z">
              <w:r>
                <w:t>12:00</w:t>
              </w:r>
            </w:ins>
          </w:p>
        </w:tc>
        <w:tc>
          <w:tcPr>
            <w:tcW w:w="1132" w:type="dxa"/>
          </w:tcPr>
          <w:p w:rsidR="004079BD" w:rsidRDefault="004079BD">
            <w:pPr>
              <w:rPr>
                <w:ins w:id="920" w:author="Fernandes, Richard [2]" w:date="2019-03-25T09:52:00Z"/>
              </w:rPr>
            </w:pPr>
            <w:ins w:id="921" w:author="Fernandes, Richard [2]" w:date="2019-03-25T09:52:00Z">
              <w:r>
                <w:t>8:00</w:t>
              </w:r>
            </w:ins>
          </w:p>
        </w:tc>
        <w:tc>
          <w:tcPr>
            <w:tcW w:w="802" w:type="dxa"/>
          </w:tcPr>
          <w:p w:rsidR="004079BD" w:rsidRDefault="004079BD">
            <w:pPr>
              <w:rPr>
                <w:ins w:id="922" w:author="Fernandes, Richard [2]" w:date="2019-03-25T09:52:00Z"/>
              </w:rPr>
            </w:pPr>
            <w:ins w:id="923" w:author="Fernandes, Richard [2]" w:date="2019-03-25T09:52:00Z">
              <w:r>
                <w:t>3:00</w:t>
              </w:r>
            </w:ins>
          </w:p>
        </w:tc>
        <w:tc>
          <w:tcPr>
            <w:tcW w:w="2937" w:type="dxa"/>
          </w:tcPr>
          <w:p w:rsidR="004079BD" w:rsidRDefault="004079BD">
            <w:pPr>
              <w:rPr>
                <w:ins w:id="924" w:author="Fernandes, Richard [2]" w:date="2019-03-25T09:52:00Z"/>
              </w:rPr>
            </w:pPr>
            <w:ins w:id="925" w:author="Fernandes, Richard [2]" w:date="2019-03-25T09:52:00Z">
              <w:r>
                <w:t>Required data is ingested and staged for compute</w:t>
              </w:r>
            </w:ins>
          </w:p>
        </w:tc>
      </w:tr>
      <w:tr w:rsidR="004079BD" w:rsidTr="00E61522">
        <w:trPr>
          <w:ins w:id="926" w:author="Fernandes, Richard [2]" w:date="2019-03-25T09:52:00Z"/>
        </w:trPr>
        <w:tc>
          <w:tcPr>
            <w:tcW w:w="1731" w:type="dxa"/>
          </w:tcPr>
          <w:p w:rsidR="004079BD" w:rsidRDefault="004079BD">
            <w:pPr>
              <w:rPr>
                <w:ins w:id="927" w:author="Fernandes, Richard [2]" w:date="2019-03-25T09:52:00Z"/>
              </w:rPr>
            </w:pPr>
            <w:ins w:id="928" w:author="Fernandes, Richard [2]" w:date="2019-03-25T09:52:00Z">
              <w:r>
                <w:t>L2A product generated</w:t>
              </w:r>
            </w:ins>
          </w:p>
        </w:tc>
        <w:tc>
          <w:tcPr>
            <w:tcW w:w="1608" w:type="dxa"/>
          </w:tcPr>
          <w:p w:rsidR="004079BD" w:rsidRDefault="004079BD">
            <w:pPr>
              <w:rPr>
                <w:ins w:id="929" w:author="Fernandes, Richard [2]" w:date="2019-03-25T09:52:00Z"/>
              </w:rPr>
            </w:pPr>
            <w:ins w:id="930" w:author="Fernandes, Richard [2]" w:date="2019-03-25T09:52:00Z">
              <w:r>
                <w:t>Data Ingest completed.</w:t>
              </w:r>
            </w:ins>
          </w:p>
        </w:tc>
        <w:tc>
          <w:tcPr>
            <w:tcW w:w="1140" w:type="dxa"/>
          </w:tcPr>
          <w:p w:rsidR="004079BD" w:rsidRDefault="004079BD">
            <w:pPr>
              <w:rPr>
                <w:ins w:id="931" w:author="Fernandes, Richard [2]" w:date="2019-03-25T09:52:00Z"/>
              </w:rPr>
            </w:pPr>
            <w:ins w:id="932" w:author="Fernandes, Richard [2]" w:date="2019-03-25T09:52:00Z">
              <w:r>
                <w:t>4:00</w:t>
              </w:r>
            </w:ins>
          </w:p>
        </w:tc>
        <w:tc>
          <w:tcPr>
            <w:tcW w:w="1132" w:type="dxa"/>
          </w:tcPr>
          <w:p w:rsidR="004079BD" w:rsidRDefault="004079BD">
            <w:pPr>
              <w:rPr>
                <w:ins w:id="933" w:author="Fernandes, Richard [2]" w:date="2019-03-25T09:52:00Z"/>
              </w:rPr>
            </w:pPr>
            <w:ins w:id="934" w:author="Fernandes, Richard [2]" w:date="2019-03-25T09:52:00Z">
              <w:r>
                <w:t>2:00</w:t>
              </w:r>
            </w:ins>
          </w:p>
        </w:tc>
        <w:tc>
          <w:tcPr>
            <w:tcW w:w="802" w:type="dxa"/>
          </w:tcPr>
          <w:p w:rsidR="004079BD" w:rsidRDefault="004079BD">
            <w:pPr>
              <w:rPr>
                <w:ins w:id="935" w:author="Fernandes, Richard [2]" w:date="2019-03-25T09:52:00Z"/>
              </w:rPr>
            </w:pPr>
            <w:ins w:id="936" w:author="Fernandes, Richard [2]" w:date="2019-03-25T09:52:00Z">
              <w:r>
                <w:t>1:10hr</w:t>
              </w:r>
            </w:ins>
          </w:p>
        </w:tc>
        <w:tc>
          <w:tcPr>
            <w:tcW w:w="2937" w:type="dxa"/>
          </w:tcPr>
          <w:p w:rsidR="004079BD" w:rsidRDefault="004079BD">
            <w:pPr>
              <w:rPr>
                <w:ins w:id="937" w:author="Fernandes, Richard [2]" w:date="2019-03-25T09:52:00Z"/>
              </w:rPr>
            </w:pPr>
            <w:ins w:id="938" w:author="Fernandes, Richard [2]" w:date="2019-03-25T09:52:00Z">
              <w:r>
                <w:t>Generation of L2A products from L1A input</w:t>
              </w:r>
            </w:ins>
          </w:p>
        </w:tc>
      </w:tr>
      <w:tr w:rsidR="004079BD" w:rsidTr="00E61522">
        <w:trPr>
          <w:ins w:id="939" w:author="Fernandes, Richard [2]" w:date="2019-03-25T09:52:00Z"/>
        </w:trPr>
        <w:tc>
          <w:tcPr>
            <w:tcW w:w="1731" w:type="dxa"/>
          </w:tcPr>
          <w:p w:rsidR="004079BD" w:rsidRDefault="004079BD">
            <w:pPr>
              <w:rPr>
                <w:ins w:id="940" w:author="Fernandes, Richard [2]" w:date="2019-03-25T09:52:00Z"/>
              </w:rPr>
            </w:pPr>
            <w:ins w:id="941" w:author="Fernandes, Richard [2]" w:date="2019-03-25T09:52:00Z">
              <w:r>
                <w:t>L2A Product archived</w:t>
              </w:r>
            </w:ins>
          </w:p>
        </w:tc>
        <w:tc>
          <w:tcPr>
            <w:tcW w:w="1608" w:type="dxa"/>
          </w:tcPr>
          <w:p w:rsidR="004079BD" w:rsidRDefault="004079BD">
            <w:pPr>
              <w:rPr>
                <w:ins w:id="942" w:author="Fernandes, Richard [2]" w:date="2019-03-25T09:52:00Z"/>
              </w:rPr>
            </w:pPr>
            <w:ins w:id="943" w:author="Fernandes, Richard [2]" w:date="2019-03-25T09:52:00Z">
              <w:r>
                <w:t>L2A Product generated</w:t>
              </w:r>
            </w:ins>
          </w:p>
        </w:tc>
        <w:tc>
          <w:tcPr>
            <w:tcW w:w="1140" w:type="dxa"/>
          </w:tcPr>
          <w:p w:rsidR="004079BD" w:rsidRDefault="004079BD">
            <w:pPr>
              <w:rPr>
                <w:ins w:id="944" w:author="Fernandes, Richard [2]" w:date="2019-03-25T09:52:00Z"/>
              </w:rPr>
            </w:pPr>
            <w:ins w:id="945" w:author="Fernandes, Richard [2]" w:date="2019-03-25T09:52:00Z">
              <w:r>
                <w:t>1:00</w:t>
              </w:r>
            </w:ins>
          </w:p>
        </w:tc>
        <w:tc>
          <w:tcPr>
            <w:tcW w:w="1132" w:type="dxa"/>
          </w:tcPr>
          <w:p w:rsidR="004079BD" w:rsidRDefault="004079BD">
            <w:pPr>
              <w:rPr>
                <w:ins w:id="946" w:author="Fernandes, Richard [2]" w:date="2019-03-25T09:52:00Z"/>
              </w:rPr>
            </w:pPr>
            <w:ins w:id="947" w:author="Fernandes, Richard [2]" w:date="2019-03-25T09:52:00Z">
              <w:r>
                <w:t>1:00</w:t>
              </w:r>
            </w:ins>
          </w:p>
        </w:tc>
        <w:tc>
          <w:tcPr>
            <w:tcW w:w="802" w:type="dxa"/>
          </w:tcPr>
          <w:p w:rsidR="004079BD" w:rsidRDefault="004079BD">
            <w:pPr>
              <w:rPr>
                <w:ins w:id="948" w:author="Fernandes, Richard [2]" w:date="2019-03-25T09:52:00Z"/>
              </w:rPr>
            </w:pPr>
            <w:ins w:id="949" w:author="Fernandes, Richard [2]" w:date="2019-03-25T09:52:00Z">
              <w:r>
                <w:t>0:10</w:t>
              </w:r>
            </w:ins>
          </w:p>
        </w:tc>
        <w:tc>
          <w:tcPr>
            <w:tcW w:w="2937" w:type="dxa"/>
          </w:tcPr>
          <w:p w:rsidR="004079BD" w:rsidRDefault="004079BD">
            <w:pPr>
              <w:rPr>
                <w:ins w:id="950" w:author="Fernandes, Richard [2]" w:date="2019-03-25T09:52:00Z"/>
              </w:rPr>
            </w:pPr>
            <w:ins w:id="951" w:author="Fernandes, Richard [2]" w:date="2019-03-25T09:52:00Z">
              <w:r>
                <w:t>Intermediate L2A produyct arrives at archive</w:t>
              </w:r>
            </w:ins>
          </w:p>
        </w:tc>
      </w:tr>
      <w:tr w:rsidR="004079BD" w:rsidTr="00E61522">
        <w:trPr>
          <w:ins w:id="952" w:author="Fernandes, Richard [2]" w:date="2019-03-25T09:52:00Z"/>
        </w:trPr>
        <w:tc>
          <w:tcPr>
            <w:tcW w:w="1731" w:type="dxa"/>
          </w:tcPr>
          <w:p w:rsidR="004079BD" w:rsidRDefault="004079BD">
            <w:pPr>
              <w:rPr>
                <w:ins w:id="953" w:author="Fernandes, Richard [2]" w:date="2019-03-25T09:52:00Z"/>
              </w:rPr>
            </w:pPr>
            <w:ins w:id="954" w:author="Fernandes, Richard [2]" w:date="2019-03-25T09:52:00Z">
              <w:r>
                <w:t>Training Database Produced</w:t>
              </w:r>
            </w:ins>
          </w:p>
        </w:tc>
        <w:tc>
          <w:tcPr>
            <w:tcW w:w="1608" w:type="dxa"/>
          </w:tcPr>
          <w:p w:rsidR="004079BD" w:rsidRDefault="004079BD">
            <w:pPr>
              <w:rPr>
                <w:ins w:id="955" w:author="Fernandes, Richard [2]" w:date="2019-03-25T09:52:00Z"/>
              </w:rPr>
            </w:pPr>
            <w:ins w:id="956" w:author="Fernandes, Richard [2]" w:date="2019-03-25T09:52:00Z">
              <w:r>
                <w:t>User submits product request</w:t>
              </w:r>
            </w:ins>
          </w:p>
        </w:tc>
        <w:tc>
          <w:tcPr>
            <w:tcW w:w="1140" w:type="dxa"/>
          </w:tcPr>
          <w:p w:rsidR="004079BD" w:rsidRDefault="004079BD">
            <w:pPr>
              <w:rPr>
                <w:ins w:id="957" w:author="Fernandes, Richard [2]" w:date="2019-03-25T09:52:00Z"/>
              </w:rPr>
            </w:pPr>
            <w:ins w:id="958" w:author="Fernandes, Richard [2]" w:date="2019-03-25T09:52:00Z">
              <w:r w:rsidRPr="004A7E77">
                <w:t>2:00</w:t>
              </w:r>
            </w:ins>
          </w:p>
        </w:tc>
        <w:tc>
          <w:tcPr>
            <w:tcW w:w="1132" w:type="dxa"/>
          </w:tcPr>
          <w:p w:rsidR="004079BD" w:rsidRDefault="004079BD">
            <w:pPr>
              <w:rPr>
                <w:ins w:id="959" w:author="Fernandes, Richard [2]" w:date="2019-03-25T09:52:00Z"/>
              </w:rPr>
            </w:pPr>
            <w:ins w:id="960" w:author="Fernandes, Richard [2]" w:date="2019-03-25T09:52:00Z">
              <w:r w:rsidRPr="004A7E77">
                <w:t>2:00</w:t>
              </w:r>
            </w:ins>
          </w:p>
        </w:tc>
        <w:tc>
          <w:tcPr>
            <w:tcW w:w="802" w:type="dxa"/>
          </w:tcPr>
          <w:p w:rsidR="004079BD" w:rsidRDefault="004079BD">
            <w:pPr>
              <w:rPr>
                <w:ins w:id="961" w:author="Fernandes, Richard [2]" w:date="2019-03-25T09:52:00Z"/>
              </w:rPr>
            </w:pPr>
            <w:ins w:id="962" w:author="Fernandes, Richard [2]" w:date="2019-03-25T09:52:00Z">
              <w:r>
                <w:t>1hr</w:t>
              </w:r>
            </w:ins>
          </w:p>
        </w:tc>
        <w:tc>
          <w:tcPr>
            <w:tcW w:w="2937" w:type="dxa"/>
          </w:tcPr>
          <w:p w:rsidR="004079BD" w:rsidRDefault="004079BD">
            <w:pPr>
              <w:rPr>
                <w:ins w:id="963" w:author="Fernandes, Richard [2]" w:date="2019-03-25T09:52:00Z"/>
              </w:rPr>
            </w:pPr>
            <w:ins w:id="964" w:author="Fernandes, Richard [2]" w:date="2019-03-25T09:52:00Z">
              <w:r>
                <w:t>Training data generated as required using simulations and input data.</w:t>
              </w:r>
            </w:ins>
          </w:p>
        </w:tc>
      </w:tr>
      <w:tr w:rsidR="004079BD" w:rsidTr="00E61522">
        <w:trPr>
          <w:ins w:id="965" w:author="Fernandes, Richard [2]" w:date="2019-03-25T09:52:00Z"/>
        </w:trPr>
        <w:tc>
          <w:tcPr>
            <w:tcW w:w="1731" w:type="dxa"/>
          </w:tcPr>
          <w:p w:rsidR="004079BD" w:rsidRDefault="004079BD">
            <w:pPr>
              <w:rPr>
                <w:ins w:id="966" w:author="Fernandes, Richard [2]" w:date="2019-03-25T09:52:00Z"/>
              </w:rPr>
            </w:pPr>
            <w:ins w:id="967" w:author="Fernandes, Richard [2]" w:date="2019-03-25T09:52:00Z">
              <w:r>
                <w:t>Calibration of inversion algorithm</w:t>
              </w:r>
            </w:ins>
          </w:p>
        </w:tc>
        <w:tc>
          <w:tcPr>
            <w:tcW w:w="1608" w:type="dxa"/>
          </w:tcPr>
          <w:p w:rsidR="004079BD" w:rsidRDefault="004079BD">
            <w:pPr>
              <w:rPr>
                <w:ins w:id="968" w:author="Fernandes, Richard [2]" w:date="2019-03-25T09:52:00Z"/>
              </w:rPr>
            </w:pPr>
            <w:ins w:id="969" w:author="Fernandes, Richard [2]" w:date="2019-03-25T09:52:00Z">
              <w:r>
                <w:t>Training database completed</w:t>
              </w:r>
            </w:ins>
          </w:p>
        </w:tc>
        <w:tc>
          <w:tcPr>
            <w:tcW w:w="1140" w:type="dxa"/>
          </w:tcPr>
          <w:p w:rsidR="004079BD" w:rsidRDefault="004079BD">
            <w:pPr>
              <w:rPr>
                <w:ins w:id="970" w:author="Fernandes, Richard [2]" w:date="2019-03-25T09:52:00Z"/>
              </w:rPr>
            </w:pPr>
            <w:ins w:id="971" w:author="Fernandes, Richard [2]" w:date="2019-03-25T09:52:00Z">
              <w:r>
                <w:t>2:00</w:t>
              </w:r>
            </w:ins>
          </w:p>
        </w:tc>
        <w:tc>
          <w:tcPr>
            <w:tcW w:w="1132" w:type="dxa"/>
          </w:tcPr>
          <w:p w:rsidR="004079BD" w:rsidRDefault="004079BD">
            <w:pPr>
              <w:rPr>
                <w:ins w:id="972" w:author="Fernandes, Richard [2]" w:date="2019-03-25T09:52:00Z"/>
              </w:rPr>
            </w:pPr>
            <w:ins w:id="973" w:author="Fernandes, Richard [2]" w:date="2019-03-25T09:52:00Z">
              <w:r>
                <w:t>1:00</w:t>
              </w:r>
            </w:ins>
          </w:p>
        </w:tc>
        <w:tc>
          <w:tcPr>
            <w:tcW w:w="802" w:type="dxa"/>
          </w:tcPr>
          <w:p w:rsidR="004079BD" w:rsidRDefault="004079BD">
            <w:pPr>
              <w:rPr>
                <w:ins w:id="974" w:author="Fernandes, Richard [2]" w:date="2019-03-25T09:52:00Z"/>
              </w:rPr>
            </w:pPr>
            <w:ins w:id="975" w:author="Fernandes, Richard [2]" w:date="2019-03-25T09:52:00Z">
              <w:r>
                <w:t>0:10</w:t>
              </w:r>
            </w:ins>
          </w:p>
        </w:tc>
        <w:tc>
          <w:tcPr>
            <w:tcW w:w="2937" w:type="dxa"/>
          </w:tcPr>
          <w:p w:rsidR="004079BD" w:rsidRDefault="004079BD">
            <w:pPr>
              <w:rPr>
                <w:ins w:id="976" w:author="Fernandes, Richard [2]" w:date="2019-03-25T09:52:00Z"/>
              </w:rPr>
            </w:pPr>
            <w:ins w:id="977" w:author="Fernandes, Richard [2]" w:date="2019-03-25T09:52:00Z">
              <w:r>
                <w:t>Inversion algorithm calibrated using training data.</w:t>
              </w:r>
            </w:ins>
          </w:p>
        </w:tc>
      </w:tr>
      <w:tr w:rsidR="004079BD" w:rsidTr="00E61522">
        <w:trPr>
          <w:ins w:id="978" w:author="Fernandes, Richard [2]" w:date="2019-03-25T09:52:00Z"/>
        </w:trPr>
        <w:tc>
          <w:tcPr>
            <w:tcW w:w="1731" w:type="dxa"/>
          </w:tcPr>
          <w:p w:rsidR="004079BD" w:rsidRDefault="004079BD">
            <w:pPr>
              <w:rPr>
                <w:ins w:id="979" w:author="Fernandes, Richard [2]" w:date="2019-03-25T09:52:00Z"/>
              </w:rPr>
            </w:pPr>
            <w:ins w:id="980" w:author="Fernandes, Richard [2]" w:date="2019-03-25T09:52:00Z">
              <w:r>
                <w:t>Initial estimation of biophysical  parameters</w:t>
              </w:r>
            </w:ins>
          </w:p>
        </w:tc>
        <w:tc>
          <w:tcPr>
            <w:tcW w:w="1608" w:type="dxa"/>
          </w:tcPr>
          <w:p w:rsidR="004079BD" w:rsidRDefault="004079BD">
            <w:pPr>
              <w:rPr>
                <w:ins w:id="981" w:author="Fernandes, Richard [2]" w:date="2019-03-25T09:52:00Z"/>
              </w:rPr>
            </w:pPr>
            <w:ins w:id="982" w:author="Fernandes, Richard [2]" w:date="2019-03-25T09:52:00Z">
              <w:r>
                <w:t>Inversion algorithm calibrated</w:t>
              </w:r>
            </w:ins>
          </w:p>
        </w:tc>
        <w:tc>
          <w:tcPr>
            <w:tcW w:w="1140" w:type="dxa"/>
          </w:tcPr>
          <w:p w:rsidR="004079BD" w:rsidRDefault="004079BD">
            <w:pPr>
              <w:rPr>
                <w:ins w:id="983" w:author="Fernandes, Richard [2]" w:date="2019-03-25T09:52:00Z"/>
              </w:rPr>
            </w:pPr>
            <w:ins w:id="984" w:author="Fernandes, Richard [2]" w:date="2019-03-25T09:52:00Z">
              <w:r>
                <w:t>1:00</w:t>
              </w:r>
            </w:ins>
          </w:p>
        </w:tc>
        <w:tc>
          <w:tcPr>
            <w:tcW w:w="1132" w:type="dxa"/>
          </w:tcPr>
          <w:p w:rsidR="004079BD" w:rsidRDefault="004079BD">
            <w:pPr>
              <w:rPr>
                <w:ins w:id="985" w:author="Fernandes, Richard [2]" w:date="2019-03-25T09:52:00Z"/>
              </w:rPr>
            </w:pPr>
            <w:ins w:id="986" w:author="Fernandes, Richard [2]" w:date="2019-03-25T09:52:00Z">
              <w:r>
                <w:t>1:00</w:t>
              </w:r>
            </w:ins>
          </w:p>
        </w:tc>
        <w:tc>
          <w:tcPr>
            <w:tcW w:w="802" w:type="dxa"/>
          </w:tcPr>
          <w:p w:rsidR="004079BD" w:rsidRDefault="004079BD">
            <w:pPr>
              <w:rPr>
                <w:ins w:id="987" w:author="Fernandes, Richard [2]" w:date="2019-03-25T09:52:00Z"/>
              </w:rPr>
            </w:pPr>
            <w:ins w:id="988" w:author="Fernandes, Richard [2]" w:date="2019-03-25T09:52:00Z">
              <w:r>
                <w:t>0:10</w:t>
              </w:r>
            </w:ins>
          </w:p>
        </w:tc>
        <w:tc>
          <w:tcPr>
            <w:tcW w:w="2937" w:type="dxa"/>
          </w:tcPr>
          <w:p w:rsidR="004079BD" w:rsidRDefault="004079BD">
            <w:pPr>
              <w:rPr>
                <w:ins w:id="989" w:author="Fernandes, Richard [2]" w:date="2019-03-25T09:52:00Z"/>
              </w:rPr>
            </w:pPr>
            <w:ins w:id="990" w:author="Fernandes, Richard [2]" w:date="2019-03-25T09:52:00Z">
              <w:r>
                <w:t>Initial products estimated using inversion algorithms.</w:t>
              </w:r>
            </w:ins>
          </w:p>
        </w:tc>
      </w:tr>
      <w:tr w:rsidR="004079BD" w:rsidTr="00E61522">
        <w:trPr>
          <w:ins w:id="991" w:author="Fernandes, Richard [2]" w:date="2019-03-25T09:52:00Z"/>
        </w:trPr>
        <w:tc>
          <w:tcPr>
            <w:tcW w:w="1731" w:type="dxa"/>
          </w:tcPr>
          <w:p w:rsidR="004079BD" w:rsidRDefault="004079BD">
            <w:pPr>
              <w:rPr>
                <w:ins w:id="992" w:author="Fernandes, Richard [2]" w:date="2019-03-25T09:52:00Z"/>
              </w:rPr>
            </w:pPr>
            <w:ins w:id="993" w:author="Fernandes, Richard [2]" w:date="2019-03-25T09:52:00Z">
              <w:r>
                <w:t>Regularization of inversion algorithm</w:t>
              </w:r>
            </w:ins>
          </w:p>
        </w:tc>
        <w:tc>
          <w:tcPr>
            <w:tcW w:w="1608" w:type="dxa"/>
          </w:tcPr>
          <w:p w:rsidR="004079BD" w:rsidRDefault="004079BD">
            <w:pPr>
              <w:rPr>
                <w:ins w:id="994" w:author="Fernandes, Richard [2]" w:date="2019-03-25T09:52:00Z"/>
              </w:rPr>
            </w:pPr>
            <w:ins w:id="995" w:author="Fernandes, Richard [2]" w:date="2019-03-25T09:52:00Z">
              <w:r>
                <w:t>Initial estimation completed</w:t>
              </w:r>
            </w:ins>
          </w:p>
        </w:tc>
        <w:tc>
          <w:tcPr>
            <w:tcW w:w="1140" w:type="dxa"/>
          </w:tcPr>
          <w:p w:rsidR="004079BD" w:rsidRDefault="004079BD">
            <w:pPr>
              <w:rPr>
                <w:ins w:id="996" w:author="Fernandes, Richard [2]" w:date="2019-03-25T09:52:00Z"/>
              </w:rPr>
            </w:pPr>
            <w:ins w:id="997" w:author="Fernandes, Richard [2]" w:date="2019-03-25T09:52:00Z">
              <w:r>
                <w:t>1:00</w:t>
              </w:r>
            </w:ins>
          </w:p>
        </w:tc>
        <w:tc>
          <w:tcPr>
            <w:tcW w:w="1132" w:type="dxa"/>
          </w:tcPr>
          <w:p w:rsidR="004079BD" w:rsidRDefault="004079BD">
            <w:pPr>
              <w:rPr>
                <w:ins w:id="998" w:author="Fernandes, Richard [2]" w:date="2019-03-25T09:52:00Z"/>
              </w:rPr>
            </w:pPr>
            <w:ins w:id="999" w:author="Fernandes, Richard [2]" w:date="2019-03-25T09:52:00Z">
              <w:r>
                <w:t>1:00</w:t>
              </w:r>
            </w:ins>
          </w:p>
        </w:tc>
        <w:tc>
          <w:tcPr>
            <w:tcW w:w="802" w:type="dxa"/>
          </w:tcPr>
          <w:p w:rsidR="004079BD" w:rsidRDefault="004079BD">
            <w:pPr>
              <w:rPr>
                <w:ins w:id="1000" w:author="Fernandes, Richard [2]" w:date="2019-03-25T09:52:00Z"/>
              </w:rPr>
            </w:pPr>
            <w:ins w:id="1001" w:author="Fernandes, Richard [2]" w:date="2019-03-25T09:52:00Z">
              <w:r>
                <w:t>0:10</w:t>
              </w:r>
            </w:ins>
          </w:p>
        </w:tc>
        <w:tc>
          <w:tcPr>
            <w:tcW w:w="2937" w:type="dxa"/>
          </w:tcPr>
          <w:p w:rsidR="004079BD" w:rsidRDefault="004079BD">
            <w:pPr>
              <w:rPr>
                <w:ins w:id="1002" w:author="Fernandes, Richard [2]" w:date="2019-03-25T09:52:00Z"/>
              </w:rPr>
            </w:pPr>
            <w:ins w:id="1003" w:author="Fernandes, Richard [2]" w:date="2019-03-25T09:52:00Z">
              <w:r>
                <w:t>Inversion algorithms revised using initial estimates and ancillary data.</w:t>
              </w:r>
            </w:ins>
          </w:p>
        </w:tc>
      </w:tr>
      <w:tr w:rsidR="004079BD" w:rsidTr="00E61522">
        <w:trPr>
          <w:ins w:id="1004" w:author="Fernandes, Richard [2]" w:date="2019-03-25T09:52:00Z"/>
        </w:trPr>
        <w:tc>
          <w:tcPr>
            <w:tcW w:w="1731" w:type="dxa"/>
          </w:tcPr>
          <w:p w:rsidR="004079BD" w:rsidRDefault="004079BD">
            <w:pPr>
              <w:rPr>
                <w:ins w:id="1005" w:author="Fernandes, Richard [2]" w:date="2019-03-25T09:52:00Z"/>
              </w:rPr>
            </w:pPr>
            <w:ins w:id="1006" w:author="Fernandes, Richard [2]" w:date="2019-03-25T09:52:00Z">
              <w:r>
                <w:t>Product generated</w:t>
              </w:r>
            </w:ins>
          </w:p>
        </w:tc>
        <w:tc>
          <w:tcPr>
            <w:tcW w:w="1608" w:type="dxa"/>
          </w:tcPr>
          <w:p w:rsidR="004079BD" w:rsidRDefault="004079BD">
            <w:pPr>
              <w:rPr>
                <w:ins w:id="1007" w:author="Fernandes, Richard [2]" w:date="2019-03-25T09:52:00Z"/>
              </w:rPr>
            </w:pPr>
            <w:ins w:id="1008" w:author="Fernandes, Richard [2]" w:date="2019-03-25T09:52:00Z">
              <w:r>
                <w:t>Inversion algorithm regularized</w:t>
              </w:r>
            </w:ins>
          </w:p>
        </w:tc>
        <w:tc>
          <w:tcPr>
            <w:tcW w:w="1140" w:type="dxa"/>
          </w:tcPr>
          <w:p w:rsidR="004079BD" w:rsidRDefault="004079BD">
            <w:pPr>
              <w:rPr>
                <w:ins w:id="1009" w:author="Fernandes, Richard [2]" w:date="2019-03-25T09:52:00Z"/>
              </w:rPr>
            </w:pPr>
            <w:ins w:id="1010" w:author="Fernandes, Richard [2]" w:date="2019-03-25T09:52:00Z">
              <w:r>
                <w:t>1:00</w:t>
              </w:r>
            </w:ins>
          </w:p>
        </w:tc>
        <w:tc>
          <w:tcPr>
            <w:tcW w:w="1132" w:type="dxa"/>
          </w:tcPr>
          <w:p w:rsidR="004079BD" w:rsidRDefault="004079BD">
            <w:pPr>
              <w:rPr>
                <w:ins w:id="1011" w:author="Fernandes, Richard [2]" w:date="2019-03-25T09:52:00Z"/>
              </w:rPr>
            </w:pPr>
            <w:ins w:id="1012" w:author="Fernandes, Richard [2]" w:date="2019-03-25T09:52:00Z">
              <w:r>
                <w:t>1:00</w:t>
              </w:r>
            </w:ins>
          </w:p>
        </w:tc>
        <w:tc>
          <w:tcPr>
            <w:tcW w:w="802" w:type="dxa"/>
          </w:tcPr>
          <w:p w:rsidR="004079BD" w:rsidRDefault="004079BD">
            <w:pPr>
              <w:rPr>
                <w:ins w:id="1013" w:author="Fernandes, Richard [2]" w:date="2019-03-25T09:52:00Z"/>
              </w:rPr>
            </w:pPr>
            <w:ins w:id="1014" w:author="Fernandes, Richard [2]" w:date="2019-03-25T09:52:00Z">
              <w:r>
                <w:t>0:10</w:t>
              </w:r>
            </w:ins>
          </w:p>
        </w:tc>
        <w:tc>
          <w:tcPr>
            <w:tcW w:w="2937" w:type="dxa"/>
          </w:tcPr>
          <w:p w:rsidR="004079BD" w:rsidRDefault="004079BD">
            <w:pPr>
              <w:rPr>
                <w:ins w:id="1015" w:author="Fernandes, Richard [2]" w:date="2019-03-25T09:52:00Z"/>
              </w:rPr>
            </w:pPr>
            <w:ins w:id="1016" w:author="Fernandes, Richard [2]" w:date="2019-03-25T09:52:00Z">
              <w:r>
                <w:t>Final product estimated using revised inversion algorithms.</w:t>
              </w:r>
            </w:ins>
          </w:p>
        </w:tc>
      </w:tr>
      <w:tr w:rsidR="004079BD" w:rsidTr="00E61522">
        <w:trPr>
          <w:ins w:id="1017" w:author="Fernandes, Richard [2]" w:date="2019-03-25T09:52:00Z"/>
        </w:trPr>
        <w:tc>
          <w:tcPr>
            <w:tcW w:w="1731" w:type="dxa"/>
          </w:tcPr>
          <w:p w:rsidR="004079BD" w:rsidRDefault="004079BD">
            <w:pPr>
              <w:rPr>
                <w:ins w:id="1018" w:author="Fernandes, Richard [2]" w:date="2019-03-25T09:52:00Z"/>
              </w:rPr>
            </w:pPr>
            <w:ins w:id="1019" w:author="Fernandes, Richard [2]" w:date="2019-03-25T09:52:00Z">
              <w:r>
                <w:t>Product archived</w:t>
              </w:r>
            </w:ins>
          </w:p>
        </w:tc>
        <w:tc>
          <w:tcPr>
            <w:tcW w:w="1608" w:type="dxa"/>
          </w:tcPr>
          <w:p w:rsidR="004079BD" w:rsidRDefault="004079BD">
            <w:pPr>
              <w:rPr>
                <w:ins w:id="1020" w:author="Fernandes, Richard [2]" w:date="2019-03-25T09:52:00Z"/>
              </w:rPr>
            </w:pPr>
            <w:ins w:id="1021" w:author="Fernandes, Richard [2]" w:date="2019-03-25T09:52:00Z">
              <w:r>
                <w:t>Product generated</w:t>
              </w:r>
            </w:ins>
          </w:p>
        </w:tc>
        <w:tc>
          <w:tcPr>
            <w:tcW w:w="1140" w:type="dxa"/>
          </w:tcPr>
          <w:p w:rsidR="004079BD" w:rsidRDefault="004079BD">
            <w:pPr>
              <w:rPr>
                <w:ins w:id="1022" w:author="Fernandes, Richard [2]" w:date="2019-03-25T09:52:00Z"/>
              </w:rPr>
            </w:pPr>
            <w:ins w:id="1023" w:author="Fernandes, Richard [2]" w:date="2019-03-25T09:52:00Z">
              <w:r>
                <w:t>12:00</w:t>
              </w:r>
            </w:ins>
          </w:p>
        </w:tc>
        <w:tc>
          <w:tcPr>
            <w:tcW w:w="1132" w:type="dxa"/>
          </w:tcPr>
          <w:p w:rsidR="004079BD" w:rsidRDefault="004079BD">
            <w:pPr>
              <w:rPr>
                <w:ins w:id="1024" w:author="Fernandes, Richard [2]" w:date="2019-03-25T09:52:00Z"/>
              </w:rPr>
            </w:pPr>
            <w:ins w:id="1025" w:author="Fernandes, Richard [2]" w:date="2019-03-25T09:52:00Z">
              <w:r>
                <w:t>8:00</w:t>
              </w:r>
            </w:ins>
          </w:p>
        </w:tc>
        <w:tc>
          <w:tcPr>
            <w:tcW w:w="802" w:type="dxa"/>
          </w:tcPr>
          <w:p w:rsidR="004079BD" w:rsidRDefault="004079BD">
            <w:pPr>
              <w:rPr>
                <w:ins w:id="1026" w:author="Fernandes, Richard [2]" w:date="2019-03-25T09:52:00Z"/>
              </w:rPr>
            </w:pPr>
            <w:ins w:id="1027" w:author="Fernandes, Richard [2]" w:date="2019-03-25T09:52:00Z">
              <w:r>
                <w:t>3:00</w:t>
              </w:r>
            </w:ins>
          </w:p>
        </w:tc>
        <w:tc>
          <w:tcPr>
            <w:tcW w:w="2937" w:type="dxa"/>
          </w:tcPr>
          <w:p w:rsidR="004079BD" w:rsidRDefault="004079BD">
            <w:pPr>
              <w:rPr>
                <w:ins w:id="1028" w:author="Fernandes, Richard [2]" w:date="2019-03-25T09:52:00Z"/>
              </w:rPr>
            </w:pPr>
            <w:ins w:id="1029" w:author="Fernandes, Richard [2]" w:date="2019-03-25T09:52:00Z">
              <w:r>
                <w:t xml:space="preserve">Final product arrives at dedicated archive.  </w:t>
              </w:r>
            </w:ins>
          </w:p>
        </w:tc>
      </w:tr>
      <w:tr w:rsidR="004079BD" w:rsidTr="00E61522">
        <w:trPr>
          <w:ins w:id="1030" w:author="Fernandes, Richard [2]" w:date="2019-03-25T09:52:00Z"/>
        </w:trPr>
        <w:tc>
          <w:tcPr>
            <w:tcW w:w="1731" w:type="dxa"/>
          </w:tcPr>
          <w:p w:rsidR="004079BD" w:rsidRDefault="004079BD">
            <w:pPr>
              <w:rPr>
                <w:ins w:id="1031" w:author="Fernandes, Richard [2]" w:date="2019-03-25T09:52:00Z"/>
              </w:rPr>
            </w:pPr>
            <w:ins w:id="1032" w:author="Fernandes, Richard [2]" w:date="2019-03-25T09:52:00Z">
              <w:r>
                <w:t>Total</w:t>
              </w:r>
            </w:ins>
          </w:p>
        </w:tc>
        <w:tc>
          <w:tcPr>
            <w:tcW w:w="1608" w:type="dxa"/>
          </w:tcPr>
          <w:p w:rsidR="004079BD" w:rsidRDefault="004079BD">
            <w:pPr>
              <w:rPr>
                <w:ins w:id="1033" w:author="Fernandes, Richard [2]" w:date="2019-03-25T09:52:00Z"/>
              </w:rPr>
            </w:pPr>
          </w:p>
        </w:tc>
        <w:tc>
          <w:tcPr>
            <w:tcW w:w="1140" w:type="dxa"/>
          </w:tcPr>
          <w:p w:rsidR="004079BD" w:rsidRDefault="004079BD">
            <w:pPr>
              <w:rPr>
                <w:ins w:id="1034" w:author="Fernandes, Richard [2]" w:date="2019-03-25T09:52:00Z"/>
              </w:rPr>
            </w:pPr>
            <w:ins w:id="1035" w:author="Fernandes, Richard [2]" w:date="2019-03-25T09:52:00Z">
              <w:r>
                <w:t>33:00</w:t>
              </w:r>
            </w:ins>
          </w:p>
        </w:tc>
        <w:tc>
          <w:tcPr>
            <w:tcW w:w="1132" w:type="dxa"/>
          </w:tcPr>
          <w:p w:rsidR="004079BD" w:rsidRDefault="004079BD">
            <w:pPr>
              <w:rPr>
                <w:ins w:id="1036" w:author="Fernandes, Richard [2]" w:date="2019-03-25T09:52:00Z"/>
              </w:rPr>
            </w:pPr>
            <w:ins w:id="1037" w:author="Fernandes, Richard [2]" w:date="2019-03-25T09:52:00Z">
              <w:r>
                <w:t>22:10</w:t>
              </w:r>
            </w:ins>
          </w:p>
        </w:tc>
        <w:tc>
          <w:tcPr>
            <w:tcW w:w="802" w:type="dxa"/>
          </w:tcPr>
          <w:p w:rsidR="004079BD" w:rsidRDefault="004079BD">
            <w:pPr>
              <w:rPr>
                <w:ins w:id="1038" w:author="Fernandes, Richard [2]" w:date="2019-03-25T09:52:00Z"/>
              </w:rPr>
            </w:pPr>
            <w:ins w:id="1039" w:author="Fernandes, Richard [2]" w:date="2019-03-25T09:52:00Z">
              <w:r>
                <w:t>8:00</w:t>
              </w:r>
            </w:ins>
          </w:p>
        </w:tc>
        <w:tc>
          <w:tcPr>
            <w:tcW w:w="2937" w:type="dxa"/>
          </w:tcPr>
          <w:p w:rsidR="004079BD" w:rsidRDefault="004079BD">
            <w:pPr>
              <w:rPr>
                <w:ins w:id="1040" w:author="Fernandes, Richard [2]" w:date="2019-03-25T09:52:00Z"/>
              </w:rPr>
            </w:pPr>
          </w:p>
        </w:tc>
      </w:tr>
    </w:tbl>
    <w:p w:rsidR="004079BD" w:rsidRPr="00FB0B0A" w:rsidDel="003F5E76" w:rsidRDefault="004079BD">
      <w:pPr>
        <w:spacing w:line="240" w:lineRule="auto"/>
        <w:rPr>
          <w:ins w:id="1041" w:author="Fernandes, Richard [2]" w:date="2019-03-25T09:52:00Z"/>
          <w:del w:id="1042" w:author="Fernandes, Richard" w:date="2020-07-14T17:15:00Z"/>
        </w:rPr>
        <w:pPrChange w:id="1043" w:author="Fernandes, Richard" w:date="2020-07-14T17:17:00Z">
          <w:pPr/>
        </w:pPrChange>
      </w:pPr>
    </w:p>
    <w:p w:rsidR="0087770C" w:rsidRPr="004079BD" w:rsidDel="003F5E76" w:rsidRDefault="0087770C">
      <w:pPr>
        <w:spacing w:line="240" w:lineRule="auto"/>
        <w:rPr>
          <w:ins w:id="1044" w:author="Fernandes, Richard [2]" w:date="2019-01-02T15:59:00Z"/>
          <w:del w:id="1045" w:author="Fernandes, Richard" w:date="2020-07-14T17:15:00Z"/>
        </w:rPr>
        <w:pPrChange w:id="1046" w:author="Fernandes, Richard" w:date="2020-07-14T17:17:00Z">
          <w:pPr>
            <w:pStyle w:val="Heading3"/>
          </w:pPr>
        </w:pPrChange>
      </w:pPr>
    </w:p>
    <w:p w:rsidR="00051963" w:rsidDel="0087770C" w:rsidRDefault="00051963">
      <w:pPr>
        <w:spacing w:line="240" w:lineRule="auto"/>
        <w:rPr>
          <w:del w:id="1047" w:author="Fernandes, Richard [2]" w:date="2019-01-02T15:57:00Z"/>
        </w:rPr>
        <w:pPrChange w:id="1048" w:author="Fernandes, Richard" w:date="2020-07-14T17:17:00Z">
          <w:pPr/>
        </w:pPrChange>
      </w:pPr>
      <w:del w:id="1049" w:author="Fernandes, Richard [2]" w:date="2019-01-02T15:57:00Z">
        <w:r w:rsidDel="0087770C">
          <w:delText>The basis of the VPI is a biophysical quantity defined as the fraction of absorbed photosynthetically active radiation (fAPAR).  This quantity is selected for four reasons:</w:delText>
        </w:r>
      </w:del>
    </w:p>
    <w:p w:rsidR="008579A5" w:rsidDel="0087770C" w:rsidRDefault="008579A5">
      <w:pPr>
        <w:pStyle w:val="ListParagraph"/>
        <w:numPr>
          <w:ilvl w:val="0"/>
          <w:numId w:val="1"/>
        </w:numPr>
        <w:spacing w:line="240" w:lineRule="auto"/>
        <w:rPr>
          <w:del w:id="1050" w:author="Fernandes, Richard [2]" w:date="2019-01-02T15:57:00Z"/>
        </w:rPr>
        <w:pPrChange w:id="1051" w:author="Fernandes, Richard" w:date="2020-07-14T17:17:00Z">
          <w:pPr>
            <w:pStyle w:val="ListParagraph"/>
            <w:numPr>
              <w:numId w:val="1"/>
            </w:numPr>
            <w:ind w:hanging="360"/>
          </w:pPr>
        </w:pPrChange>
      </w:pPr>
      <w:del w:id="1052" w:author="Fernandes, Richard [2]" w:date="2019-01-02T15:57:00Z">
        <w:r w:rsidDel="0087770C">
          <w:delText>It is a limiting factor for gross primary productivity of vegetation.</w:delText>
        </w:r>
      </w:del>
    </w:p>
    <w:p w:rsidR="00051963" w:rsidDel="0087770C" w:rsidRDefault="00051963">
      <w:pPr>
        <w:pStyle w:val="ListParagraph"/>
        <w:numPr>
          <w:ilvl w:val="0"/>
          <w:numId w:val="1"/>
        </w:numPr>
        <w:spacing w:line="240" w:lineRule="auto"/>
        <w:rPr>
          <w:del w:id="1053" w:author="Fernandes, Richard [2]" w:date="2019-01-02T15:57:00Z"/>
        </w:rPr>
        <w:pPrChange w:id="1054" w:author="Fernandes, Richard" w:date="2020-07-14T17:17:00Z">
          <w:pPr>
            <w:pStyle w:val="ListParagraph"/>
            <w:numPr>
              <w:numId w:val="1"/>
            </w:numPr>
            <w:ind w:hanging="360"/>
          </w:pPr>
        </w:pPrChange>
      </w:pPr>
      <w:del w:id="1055" w:author="Fernandes, Richard [2]" w:date="2019-01-02T15:57:00Z">
        <w:r w:rsidDel="0087770C">
          <w:delText xml:space="preserve"> It is an essential climate variable as defined by the Global Climate Observing System (GCOS, xx) in System International (S.I.) un</w:delText>
        </w:r>
        <w:r w:rsidR="008579A5" w:rsidDel="0087770C">
          <w:delText>its independent of a specific measurement concept.</w:delText>
        </w:r>
      </w:del>
    </w:p>
    <w:p w:rsidR="00051963" w:rsidDel="0087770C" w:rsidRDefault="00051963">
      <w:pPr>
        <w:pStyle w:val="ListParagraph"/>
        <w:numPr>
          <w:ilvl w:val="0"/>
          <w:numId w:val="1"/>
        </w:numPr>
        <w:spacing w:line="240" w:lineRule="auto"/>
        <w:rPr>
          <w:del w:id="1056" w:author="Fernandes, Richard [2]" w:date="2019-01-02T15:57:00Z"/>
        </w:rPr>
        <w:pPrChange w:id="1057" w:author="Fernandes, Richard" w:date="2020-07-14T17:17:00Z">
          <w:pPr>
            <w:pStyle w:val="ListParagraph"/>
            <w:numPr>
              <w:numId w:val="1"/>
            </w:numPr>
            <w:ind w:hanging="360"/>
          </w:pPr>
        </w:pPrChange>
      </w:pPr>
      <w:del w:id="1058" w:author="Fernandes, Richard [2]" w:date="2019-01-02T15:57:00Z">
        <w:r w:rsidDel="0087770C">
          <w:delText>It can be derived using systematically processed satellite data records with sufficient spatial and temporal coverage to derive the VPI at global extent</w:delText>
        </w:r>
        <w:r w:rsidR="008579A5" w:rsidDel="0087770C">
          <w:delText xml:space="preserve"> (xx)</w:delText>
        </w:r>
        <w:r w:rsidDel="0087770C">
          <w:delText>.</w:delText>
        </w:r>
      </w:del>
    </w:p>
    <w:p w:rsidR="00051963" w:rsidDel="0087770C" w:rsidRDefault="00051963">
      <w:pPr>
        <w:pStyle w:val="ListParagraph"/>
        <w:numPr>
          <w:ilvl w:val="0"/>
          <w:numId w:val="1"/>
        </w:numPr>
        <w:spacing w:line="240" w:lineRule="auto"/>
        <w:rPr>
          <w:del w:id="1059" w:author="Fernandes, Richard [2]" w:date="2019-01-02T15:57:00Z"/>
        </w:rPr>
        <w:pPrChange w:id="1060" w:author="Fernandes, Richard" w:date="2020-07-14T17:17:00Z">
          <w:pPr>
            <w:pStyle w:val="ListParagraph"/>
            <w:numPr>
              <w:numId w:val="1"/>
            </w:numPr>
            <w:ind w:hanging="360"/>
          </w:pPr>
        </w:pPrChange>
      </w:pPr>
      <w:del w:id="1061" w:author="Fernandes, Richard [2]" w:date="2019-01-02T15:57:00Z">
        <w:r w:rsidDel="0087770C">
          <w:delText>A protocol for validation of algorithms and satellite derived fAPAR products is available (CEOS, xx) and a network of fAPAR validation sites exist (xx).</w:delText>
        </w:r>
      </w:del>
    </w:p>
    <w:p w:rsidR="00685FF4" w:rsidDel="0087770C" w:rsidRDefault="00685FF4">
      <w:pPr>
        <w:spacing w:line="240" w:lineRule="auto"/>
        <w:rPr>
          <w:del w:id="1062" w:author="Fernandes, Richard [2]" w:date="2019-01-02T15:58:00Z"/>
        </w:rPr>
        <w:pPrChange w:id="1063" w:author="Fernandes, Richard" w:date="2020-07-14T17:17:00Z">
          <w:pPr/>
        </w:pPrChange>
      </w:pPr>
    </w:p>
    <w:p w:rsidR="008579A5" w:rsidDel="0087770C" w:rsidRDefault="008579A5">
      <w:pPr>
        <w:spacing w:line="240" w:lineRule="auto"/>
        <w:rPr>
          <w:del w:id="1064" w:author="Fernandes, Richard [2]" w:date="2019-01-02T15:58:00Z"/>
        </w:rPr>
        <w:pPrChange w:id="1065" w:author="Fernandes, Richard" w:date="2020-07-14T17:17:00Z">
          <w:pPr/>
        </w:pPrChange>
      </w:pPr>
      <w:del w:id="1066" w:author="Fernandes, Richard [2]" w:date="2019-01-02T15:58:00Z">
        <w:r w:rsidDel="0087770C">
          <w:delText>fAPAR is an instantaneous quantity that can change depending on illumination conditions (e.g. cloudy versus clear sky, low versus high sun elevation above the horizon).  Numerical and measurement studies indicate that the fAPAR measured under clear sky conditions at ~10:xx am local standard time is linearly correlated to the daily averaged fAPAR under a range of sky conditions.   As such, the fAPAR is further specified to correspond to the clear sky fAPAR at 10:xx am local standard time.</w:delText>
        </w:r>
      </w:del>
    </w:p>
    <w:p w:rsidR="008579A5" w:rsidDel="0087770C" w:rsidRDefault="008579A5">
      <w:pPr>
        <w:spacing w:line="240" w:lineRule="auto"/>
        <w:rPr>
          <w:del w:id="1067" w:author="Fernandes, Richard [2]" w:date="2019-01-02T15:58:00Z"/>
        </w:rPr>
        <w:pPrChange w:id="1068" w:author="Fernandes, Richard" w:date="2020-07-14T17:17:00Z">
          <w:pPr/>
        </w:pPrChange>
      </w:pPr>
    </w:p>
    <w:p w:rsidR="008579A5" w:rsidDel="0087770C" w:rsidRDefault="008579A5">
      <w:pPr>
        <w:spacing w:line="240" w:lineRule="auto"/>
        <w:rPr>
          <w:del w:id="1069" w:author="Fernandes, Richard [2]" w:date="2019-01-02T15:58:00Z"/>
        </w:rPr>
        <w:pPrChange w:id="1070" w:author="Fernandes, Richard" w:date="2020-07-14T17:17:00Z">
          <w:pPr/>
        </w:pPrChange>
      </w:pPr>
      <w:del w:id="1071" w:author="Fernandes, Richard [2]" w:date="2019-01-02T15:58:00Z">
        <w:r w:rsidDel="0087770C">
          <w:delText xml:space="preserve">The VPI corresponds to the standardized difference of the estimated monthly average fAPAR compared to estimated monthly averaged fAPAR for a user specified baseline population </w:delText>
        </w:r>
        <w:r w:rsidR="00CF48B1" w:rsidDel="0087770C">
          <w:delText xml:space="preserve">of fAPAR </w:delText>
        </w:r>
        <w:r w:rsidDel="0087770C">
          <w:delText xml:space="preserve">and standardized by dividing by the percentile range of differences estimated over a user specified </w:delText>
        </w:r>
        <w:r w:rsidR="00CF48B1" w:rsidDel="0087770C">
          <w:delText xml:space="preserve">population of differences.   </w:delText>
        </w:r>
      </w:del>
    </w:p>
    <w:p w:rsidR="00CF48B1" w:rsidDel="0087770C" w:rsidRDefault="00CF48B1">
      <w:pPr>
        <w:spacing w:line="240" w:lineRule="auto"/>
        <w:rPr>
          <w:del w:id="1072" w:author="Fernandes, Richard [2]" w:date="2019-01-02T15:58:00Z"/>
        </w:rPr>
        <w:pPrChange w:id="1073" w:author="Fernandes, Richard" w:date="2020-07-14T17:17:00Z">
          <w:pPr/>
        </w:pPrChange>
      </w:pPr>
    </w:p>
    <w:p w:rsidR="00CF48B1" w:rsidDel="0087770C" w:rsidRDefault="00CF48B1">
      <w:pPr>
        <w:spacing w:line="240" w:lineRule="auto"/>
        <w:rPr>
          <w:del w:id="1074" w:author="Fernandes, Richard [2]" w:date="2019-01-02T15:58:00Z"/>
        </w:rPr>
        <w:pPrChange w:id="1075" w:author="Fernandes, Richard" w:date="2020-07-14T17:17:00Z">
          <w:pPr/>
        </w:pPrChange>
      </w:pPr>
      <w:del w:id="1076" w:author="Fernandes, Richard [2]" w:date="2019-01-02T15:58:00Z">
        <w:r w:rsidDel="0087770C">
          <w:delText xml:space="preserve">Differences are reported since fAPAR estimation from SDRs can have seasonal, land cover, sensor and algorithm specific biases that are difficult to model due to limited validation networks (xx).  Differences will tend to reduce these biases and also simplify the combining of fAPAR estimates from multiple SDRs and algorithms.  </w:delText>
        </w:r>
      </w:del>
    </w:p>
    <w:p w:rsidR="00CF48B1" w:rsidDel="0087770C" w:rsidRDefault="00CF48B1">
      <w:pPr>
        <w:spacing w:line="240" w:lineRule="auto"/>
        <w:rPr>
          <w:del w:id="1077" w:author="Fernandes, Richard [2]" w:date="2019-01-02T15:58:00Z"/>
        </w:rPr>
        <w:pPrChange w:id="1078" w:author="Fernandes, Richard" w:date="2020-07-14T17:17:00Z">
          <w:pPr/>
        </w:pPrChange>
      </w:pPr>
    </w:p>
    <w:p w:rsidR="00CF48B1" w:rsidDel="0087770C" w:rsidRDefault="00CF48B1">
      <w:pPr>
        <w:spacing w:line="240" w:lineRule="auto"/>
        <w:rPr>
          <w:del w:id="1079" w:author="Fernandes, Richard [2]" w:date="2019-01-02T15:58:00Z"/>
        </w:rPr>
        <w:pPrChange w:id="1080" w:author="Fernandes, Richard" w:date="2020-07-14T17:17:00Z">
          <w:pPr/>
        </w:pPrChange>
      </w:pPr>
      <w:del w:id="1081" w:author="Fernandes, Richard [2]" w:date="2019-01-02T15:58:00Z">
        <w:r w:rsidDel="0087770C">
          <w:delText>Standardization is applied for three reasons:</w:delText>
        </w:r>
      </w:del>
    </w:p>
    <w:p w:rsidR="00CF48B1" w:rsidDel="0087770C" w:rsidRDefault="00CF48B1">
      <w:pPr>
        <w:pStyle w:val="ListParagraph"/>
        <w:numPr>
          <w:ilvl w:val="0"/>
          <w:numId w:val="2"/>
        </w:numPr>
        <w:spacing w:line="240" w:lineRule="auto"/>
        <w:rPr>
          <w:del w:id="1082" w:author="Fernandes, Richard [2]" w:date="2019-01-02T15:58:00Z"/>
        </w:rPr>
        <w:pPrChange w:id="1083" w:author="Fernandes, Richard" w:date="2020-07-14T17:17:00Z">
          <w:pPr>
            <w:pStyle w:val="ListParagraph"/>
            <w:numPr>
              <w:numId w:val="2"/>
            </w:numPr>
            <w:ind w:left="1080" w:hanging="720"/>
          </w:pPr>
        </w:pPrChange>
      </w:pPr>
      <w:del w:id="1084" w:author="Fernandes, Richard [2]" w:date="2019-01-02T15:58:00Z">
        <w:r w:rsidDel="0087770C">
          <w:delText>For the same climate, the relationship between actual and potential vegetation productivity varies by location as a function of species and soil condition (xx).    Without standardization, the magnitude of fAPAR differences would not be directly comparable for the purpose of identifying temporal and spatial trends in actual landscape productivity.  Standardization allows comparison of areas and time periods with different actual productivity.</w:delText>
        </w:r>
      </w:del>
    </w:p>
    <w:p w:rsidR="00615A2B" w:rsidDel="0087770C" w:rsidRDefault="00615A2B">
      <w:pPr>
        <w:pStyle w:val="ListParagraph"/>
        <w:spacing w:line="240" w:lineRule="auto"/>
        <w:ind w:left="1080"/>
        <w:rPr>
          <w:del w:id="1085" w:author="Fernandes, Richard [2]" w:date="2019-01-02T15:58:00Z"/>
        </w:rPr>
        <w:pPrChange w:id="1086" w:author="Fernandes, Richard" w:date="2020-07-14T17:17:00Z">
          <w:pPr>
            <w:pStyle w:val="ListParagraph"/>
            <w:ind w:left="1080"/>
          </w:pPr>
        </w:pPrChange>
      </w:pPr>
    </w:p>
    <w:p w:rsidR="00CF48B1" w:rsidDel="0087770C" w:rsidRDefault="00CF48B1">
      <w:pPr>
        <w:pStyle w:val="ListParagraph"/>
        <w:numPr>
          <w:ilvl w:val="0"/>
          <w:numId w:val="2"/>
        </w:numPr>
        <w:spacing w:line="240" w:lineRule="auto"/>
        <w:rPr>
          <w:del w:id="1087" w:author="Fernandes, Richard [2]" w:date="2019-01-02T15:58:00Z"/>
        </w:rPr>
        <w:pPrChange w:id="1088" w:author="Fernandes, Richard" w:date="2020-07-14T17:17:00Z">
          <w:pPr>
            <w:pStyle w:val="ListParagraph"/>
            <w:numPr>
              <w:numId w:val="2"/>
            </w:numPr>
            <w:ind w:left="1080" w:hanging="720"/>
          </w:pPr>
        </w:pPrChange>
      </w:pPr>
      <w:del w:id="1089" w:author="Fernandes, Richard [2]" w:date="2019-01-02T15:58:00Z">
        <w:r w:rsidDel="0087770C">
          <w:delText xml:space="preserve">Standardization allows inclusion of measurement noise and natural variability when identifying outliers in vegetation productivity.  </w:delText>
        </w:r>
      </w:del>
    </w:p>
    <w:p w:rsidR="00615A2B" w:rsidDel="0087770C" w:rsidRDefault="00615A2B">
      <w:pPr>
        <w:pStyle w:val="ListParagraph"/>
        <w:spacing w:line="240" w:lineRule="auto"/>
        <w:rPr>
          <w:del w:id="1090" w:author="Fernandes, Richard [2]" w:date="2019-01-02T15:58:00Z"/>
        </w:rPr>
        <w:pPrChange w:id="1091" w:author="Fernandes, Richard" w:date="2020-07-14T17:17:00Z">
          <w:pPr>
            <w:pStyle w:val="ListParagraph"/>
          </w:pPr>
        </w:pPrChange>
      </w:pPr>
    </w:p>
    <w:p w:rsidR="00615A2B" w:rsidDel="0087770C" w:rsidRDefault="00615A2B">
      <w:pPr>
        <w:pStyle w:val="ListParagraph"/>
        <w:spacing w:line="240" w:lineRule="auto"/>
        <w:ind w:left="1080"/>
        <w:rPr>
          <w:del w:id="1092" w:author="Fernandes, Richard [2]" w:date="2019-01-02T15:58:00Z"/>
        </w:rPr>
        <w:pPrChange w:id="1093" w:author="Fernandes, Richard" w:date="2020-07-14T17:17:00Z">
          <w:pPr>
            <w:pStyle w:val="ListParagraph"/>
            <w:ind w:left="1080"/>
          </w:pPr>
        </w:pPrChange>
      </w:pPr>
    </w:p>
    <w:p w:rsidR="002E6E3E" w:rsidDel="0087770C" w:rsidRDefault="00CF48B1">
      <w:pPr>
        <w:pStyle w:val="ListParagraph"/>
        <w:numPr>
          <w:ilvl w:val="0"/>
          <w:numId w:val="2"/>
        </w:numPr>
        <w:spacing w:line="240" w:lineRule="auto"/>
        <w:rPr>
          <w:del w:id="1094" w:author="Fernandes, Richard [2]" w:date="2019-01-02T15:58:00Z"/>
        </w:rPr>
        <w:pPrChange w:id="1095" w:author="Fernandes, Richard" w:date="2020-07-14T17:17:00Z">
          <w:pPr>
            <w:pStyle w:val="ListParagraph"/>
            <w:numPr>
              <w:numId w:val="2"/>
            </w:numPr>
            <w:ind w:left="1080" w:hanging="720"/>
          </w:pPr>
        </w:pPrChange>
      </w:pPr>
      <w:del w:id="1096" w:author="Fernandes, Richard [2]" w:date="2019-01-02T15:58:00Z">
        <w:r w:rsidDel="0087770C">
          <w:delText>Standardization allows for comparison between the VPI from this system with other VPI indicators such as those based on land surface models (xx) and</w:delText>
        </w:r>
        <w:r w:rsidR="002E6E3E" w:rsidDel="0087770C">
          <w:delText xml:space="preserve"> land surface measurements (xx).</w:delText>
        </w:r>
      </w:del>
    </w:p>
    <w:p w:rsidR="002E6E3E" w:rsidRDefault="002E6E3E">
      <w:pPr>
        <w:spacing w:line="240" w:lineRule="auto"/>
        <w:pPrChange w:id="1097" w:author="Fernandes, Richard" w:date="2020-07-14T17:17:00Z">
          <w:pPr/>
        </w:pPrChange>
      </w:pPr>
    </w:p>
    <w:p w:rsidR="005D79D6" w:rsidRDefault="00685FF4">
      <w:pPr>
        <w:pStyle w:val="Heading3"/>
        <w:spacing w:line="240" w:lineRule="auto"/>
        <w:rPr>
          <w:ins w:id="1098" w:author="Fernandes, Richard [2]" w:date="2019-01-02T16:22:00Z"/>
        </w:rPr>
        <w:pPrChange w:id="1099" w:author="Fernandes, Richard" w:date="2020-07-14T17:17:00Z">
          <w:pPr>
            <w:pStyle w:val="Heading3"/>
          </w:pPr>
        </w:pPrChange>
      </w:pPr>
      <w:r>
        <w:lastRenderedPageBreak/>
        <w:t>S</w:t>
      </w:r>
      <w:ins w:id="1100" w:author="Fernandes, Richard [2]" w:date="2019-01-02T16:22:00Z">
        <w:r w:rsidR="005D79D6">
          <w:t>ystem Resources</w:t>
        </w:r>
      </w:ins>
    </w:p>
    <w:p w:rsidR="005D79D6" w:rsidRDefault="005D79D6">
      <w:pPr>
        <w:pStyle w:val="Heading3"/>
        <w:spacing w:line="240" w:lineRule="auto"/>
        <w:rPr>
          <w:ins w:id="1101" w:author="Fernandes, Richard [2]" w:date="2019-01-02T16:22:00Z"/>
        </w:rPr>
        <w:pPrChange w:id="1102" w:author="Fernandes, Richard" w:date="2020-07-14T17:17:00Z">
          <w:pPr>
            <w:pStyle w:val="Heading3"/>
          </w:pPr>
        </w:pPrChange>
      </w:pPr>
    </w:p>
    <w:p w:rsidR="004079BD" w:rsidRDefault="004079BD">
      <w:pPr>
        <w:spacing w:line="240" w:lineRule="auto"/>
        <w:rPr>
          <w:ins w:id="1103" w:author="Fernandes, Richard [2]" w:date="2019-03-25T09:53:00Z"/>
        </w:rPr>
        <w:pPrChange w:id="1104" w:author="Fernandes, Richard" w:date="2020-07-14T17:17:00Z">
          <w:pPr/>
        </w:pPrChange>
      </w:pPr>
      <w:ins w:id="1105" w:author="Fernandes, Richard [2]" w:date="2019-03-25T09:53:00Z">
        <w:r>
          <w:t xml:space="preserve">Resources are to be provisioned by free and open access on </w:t>
        </w:r>
        <w:del w:id="1106" w:author="Fernandes, Richard" w:date="2021-06-16T11:00:00Z">
          <w:r w:rsidDel="003C357D">
            <w:delText xml:space="preserve">local compute or as a </w:delText>
          </w:r>
        </w:del>
      </w:ins>
      <w:ins w:id="1107" w:author="Fernandes, Richard" w:date="2021-06-16T11:00:00Z">
        <w:r w:rsidR="003C357D">
          <w:t>a</w:t>
        </w:r>
      </w:ins>
      <w:ins w:id="1108" w:author="Fernandes, Richard [2]" w:date="2019-03-25T09:53:00Z">
        <w:del w:id="1109" w:author="Fernandes, Richard" w:date="2021-06-16T11:00:00Z">
          <w:r w:rsidDel="003C357D">
            <w:delText>non-proprietary</w:delText>
          </w:r>
        </w:del>
        <w:r>
          <w:t xml:space="preserve"> cloud service assuming the user has ensured appropriate access (via internet connections and/or cloud fees) to code and data repositories repositories.  Code and data repositories are to be open access and code repositories are to be free.</w:t>
        </w:r>
      </w:ins>
    </w:p>
    <w:p w:rsidR="004079BD" w:rsidRDefault="004079BD">
      <w:pPr>
        <w:pStyle w:val="Heading3"/>
        <w:spacing w:line="240" w:lineRule="auto"/>
        <w:rPr>
          <w:ins w:id="1110" w:author="Fernandes, Richard [2]" w:date="2019-03-25T09:53:00Z"/>
        </w:rPr>
        <w:pPrChange w:id="1111" w:author="Fernandes, Richard" w:date="2020-07-14T17:17:00Z">
          <w:pPr>
            <w:pStyle w:val="Heading3"/>
          </w:pPr>
        </w:pPrChange>
      </w:pPr>
    </w:p>
    <w:p w:rsidR="004079BD" w:rsidRDefault="004079BD">
      <w:pPr>
        <w:spacing w:line="240" w:lineRule="auto"/>
        <w:rPr>
          <w:ins w:id="1112" w:author="Fernandes, Richard [2]" w:date="2019-03-25T09:53:00Z"/>
        </w:rPr>
        <w:pPrChange w:id="1113" w:author="Fernandes, Richard" w:date="2020-07-14T17:17:00Z">
          <w:pPr/>
        </w:pPrChange>
      </w:pPr>
      <w:ins w:id="1114" w:author="Fernandes, Richard [2]" w:date="2019-03-25T09:53:00Z">
        <w:r>
          <w:t>The user should have the option for executing the system at low, debug, nominal, high and maximum performance/cost levels.  These levels are described in table 5.</w:t>
        </w:r>
      </w:ins>
    </w:p>
    <w:p w:rsidR="004079BD" w:rsidRDefault="004079BD">
      <w:pPr>
        <w:pStyle w:val="Caption"/>
        <w:keepNext/>
        <w:rPr>
          <w:ins w:id="1115" w:author="Fernandes, Richard [2]" w:date="2019-03-25T09:53:00Z"/>
        </w:rPr>
      </w:pPr>
      <w:ins w:id="1116" w:author="Fernandes, Richard [2]" w:date="2019-03-25T09:53:00Z">
        <w:r>
          <w:t xml:space="preserve">Table </w:t>
        </w:r>
        <w:r>
          <w:fldChar w:fldCharType="begin"/>
        </w:r>
        <w:r>
          <w:instrText xml:space="preserve"> SEQ Table \* ARABIC </w:instrText>
        </w:r>
        <w:r>
          <w:fldChar w:fldCharType="separate"/>
        </w:r>
      </w:ins>
      <w:ins w:id="1117" w:author="Fernandes, Richard" w:date="2021-06-16T10:53:00Z">
        <w:r w:rsidR="003C357D">
          <w:rPr>
            <w:noProof/>
          </w:rPr>
          <w:t>6</w:t>
        </w:r>
      </w:ins>
      <w:ins w:id="1118" w:author="Fernandes, Richard [2]" w:date="2019-03-25T09:53:00Z">
        <w:del w:id="1119" w:author="Fernandes, Richard" w:date="2021-06-16T10:53:00Z">
          <w:r w:rsidDel="003C357D">
            <w:rPr>
              <w:noProof/>
            </w:rPr>
            <w:delText>5</w:delText>
          </w:r>
        </w:del>
        <w:r>
          <w:fldChar w:fldCharType="end"/>
        </w:r>
        <w:r>
          <w:t>.  System resource levels.</w:t>
        </w:r>
      </w:ins>
    </w:p>
    <w:tbl>
      <w:tblPr>
        <w:tblStyle w:val="TableGrid"/>
        <w:tblW w:w="0" w:type="auto"/>
        <w:tblLook w:val="04A0" w:firstRow="1" w:lastRow="0" w:firstColumn="1" w:lastColumn="0" w:noHBand="0" w:noVBand="1"/>
      </w:tblPr>
      <w:tblGrid>
        <w:gridCol w:w="1858"/>
        <w:gridCol w:w="1883"/>
        <w:gridCol w:w="1839"/>
        <w:gridCol w:w="1885"/>
        <w:gridCol w:w="1885"/>
      </w:tblGrid>
      <w:tr w:rsidR="004079BD" w:rsidTr="00E61522">
        <w:trPr>
          <w:ins w:id="1120" w:author="Fernandes, Richard [2]" w:date="2019-03-25T09:53:00Z"/>
        </w:trPr>
        <w:tc>
          <w:tcPr>
            <w:tcW w:w="1858" w:type="dxa"/>
          </w:tcPr>
          <w:p w:rsidR="004079BD" w:rsidRDefault="004079BD">
            <w:pPr>
              <w:rPr>
                <w:ins w:id="1121" w:author="Fernandes, Richard [2]" w:date="2019-03-25T09:53:00Z"/>
              </w:rPr>
            </w:pPr>
            <w:ins w:id="1122" w:author="Fernandes, Richard [2]" w:date="2019-03-25T09:53:00Z">
              <w:r>
                <w:t>Resource Level</w:t>
              </w:r>
            </w:ins>
          </w:p>
        </w:tc>
        <w:tc>
          <w:tcPr>
            <w:tcW w:w="1883" w:type="dxa"/>
          </w:tcPr>
          <w:p w:rsidR="004079BD" w:rsidRDefault="004079BD">
            <w:pPr>
              <w:rPr>
                <w:ins w:id="1123" w:author="Fernandes, Richard [2]" w:date="2019-03-25T09:53:00Z"/>
              </w:rPr>
            </w:pPr>
            <w:ins w:id="1124" w:author="Fernandes, Richard [2]" w:date="2019-03-25T09:53:00Z">
              <w:r>
                <w:t>Processing</w:t>
              </w:r>
            </w:ins>
          </w:p>
        </w:tc>
        <w:tc>
          <w:tcPr>
            <w:tcW w:w="1839" w:type="dxa"/>
          </w:tcPr>
          <w:p w:rsidR="004079BD" w:rsidRDefault="004079BD">
            <w:pPr>
              <w:rPr>
                <w:ins w:id="1125" w:author="Fernandes, Richard [2]" w:date="2019-03-25T09:53:00Z"/>
              </w:rPr>
            </w:pPr>
            <w:ins w:id="1126" w:author="Fernandes, Richard [2]" w:date="2019-03-25T09:53:00Z">
              <w:r>
                <w:t>Parallel</w:t>
              </w:r>
            </w:ins>
          </w:p>
        </w:tc>
        <w:tc>
          <w:tcPr>
            <w:tcW w:w="1885" w:type="dxa"/>
          </w:tcPr>
          <w:p w:rsidR="004079BD" w:rsidRDefault="004079BD">
            <w:pPr>
              <w:rPr>
                <w:ins w:id="1127" w:author="Fernandes, Richard [2]" w:date="2019-03-25T09:53:00Z"/>
              </w:rPr>
            </w:pPr>
            <w:ins w:id="1128" w:author="Fernandes, Richard [2]" w:date="2019-03-25T09:53:00Z">
              <w:r>
                <w:t>End-to-End Latency</w:t>
              </w:r>
            </w:ins>
          </w:p>
        </w:tc>
        <w:tc>
          <w:tcPr>
            <w:tcW w:w="1885" w:type="dxa"/>
          </w:tcPr>
          <w:p w:rsidR="004079BD" w:rsidRDefault="004079BD">
            <w:pPr>
              <w:rPr>
                <w:ins w:id="1129" w:author="Fernandes, Richard [2]" w:date="2019-03-25T09:53:00Z"/>
              </w:rPr>
            </w:pPr>
            <w:ins w:id="1130" w:author="Fernandes, Richard [2]" w:date="2019-03-25T09:53:00Z">
              <w:r>
                <w:t>Target</w:t>
              </w:r>
            </w:ins>
          </w:p>
        </w:tc>
      </w:tr>
      <w:tr w:rsidR="004079BD" w:rsidTr="00E61522">
        <w:trPr>
          <w:ins w:id="1131" w:author="Fernandes, Richard [2]" w:date="2019-03-25T09:53:00Z"/>
        </w:trPr>
        <w:tc>
          <w:tcPr>
            <w:tcW w:w="1858" w:type="dxa"/>
          </w:tcPr>
          <w:p w:rsidR="004079BD" w:rsidRDefault="004079BD">
            <w:pPr>
              <w:rPr>
                <w:ins w:id="1132" w:author="Fernandes, Richard [2]" w:date="2019-03-25T09:53:00Z"/>
              </w:rPr>
            </w:pPr>
            <w:ins w:id="1133" w:author="Fernandes, Richard [2]" w:date="2019-03-25T09:53:00Z">
              <w:r>
                <w:t>Low</w:t>
              </w:r>
            </w:ins>
          </w:p>
        </w:tc>
        <w:tc>
          <w:tcPr>
            <w:tcW w:w="1883" w:type="dxa"/>
          </w:tcPr>
          <w:p w:rsidR="004079BD" w:rsidRDefault="004079BD">
            <w:pPr>
              <w:rPr>
                <w:ins w:id="1134" w:author="Fernandes, Richard [2]" w:date="2019-03-25T09:53:00Z"/>
              </w:rPr>
            </w:pPr>
            <w:ins w:id="1135" w:author="Fernandes, Richard [2]" w:date="2019-03-25T09:53:00Z">
              <w:r>
                <w:t>Synchronous</w:t>
              </w:r>
            </w:ins>
          </w:p>
        </w:tc>
        <w:tc>
          <w:tcPr>
            <w:tcW w:w="1839" w:type="dxa"/>
          </w:tcPr>
          <w:p w:rsidR="004079BD" w:rsidRDefault="004079BD">
            <w:pPr>
              <w:rPr>
                <w:ins w:id="1136" w:author="Fernandes, Richard [2]" w:date="2019-03-25T09:53:00Z"/>
              </w:rPr>
            </w:pPr>
            <w:ins w:id="1137" w:author="Fernandes, Richard [2]" w:date="2019-03-25T09:53:00Z">
              <w:r>
                <w:t>No</w:t>
              </w:r>
            </w:ins>
          </w:p>
        </w:tc>
        <w:tc>
          <w:tcPr>
            <w:tcW w:w="1885" w:type="dxa"/>
          </w:tcPr>
          <w:p w:rsidR="004079BD" w:rsidRDefault="004079BD">
            <w:pPr>
              <w:rPr>
                <w:ins w:id="1138" w:author="Fernandes, Richard [2]" w:date="2019-03-25T09:53:00Z"/>
              </w:rPr>
            </w:pPr>
            <w:ins w:id="1139" w:author="Fernandes, Richard [2]" w:date="2019-03-25T09:53:00Z">
              <w:r>
                <w:t>unconstrained</w:t>
              </w:r>
            </w:ins>
          </w:p>
        </w:tc>
        <w:tc>
          <w:tcPr>
            <w:tcW w:w="1885" w:type="dxa"/>
          </w:tcPr>
          <w:p w:rsidR="004079BD" w:rsidRDefault="004079BD">
            <w:pPr>
              <w:rPr>
                <w:ins w:id="1140" w:author="Fernandes, Richard [2]" w:date="2019-03-25T09:53:00Z"/>
              </w:rPr>
            </w:pPr>
            <w:ins w:id="1141" w:author="Fernandes, Richard [2]" w:date="2019-03-25T09:53:00Z">
              <w:r>
                <w:t>Training,  entry level users</w:t>
              </w:r>
            </w:ins>
          </w:p>
        </w:tc>
      </w:tr>
      <w:tr w:rsidR="004079BD" w:rsidTr="00E61522">
        <w:trPr>
          <w:ins w:id="1142" w:author="Fernandes, Richard [2]" w:date="2019-03-25T09:53:00Z"/>
        </w:trPr>
        <w:tc>
          <w:tcPr>
            <w:tcW w:w="1858" w:type="dxa"/>
          </w:tcPr>
          <w:p w:rsidR="004079BD" w:rsidRDefault="004079BD">
            <w:pPr>
              <w:rPr>
                <w:ins w:id="1143" w:author="Fernandes, Richard [2]" w:date="2019-03-25T09:53:00Z"/>
              </w:rPr>
            </w:pPr>
            <w:ins w:id="1144" w:author="Fernandes, Richard [2]" w:date="2019-03-25T09:53:00Z">
              <w:r>
                <w:t>Debug</w:t>
              </w:r>
            </w:ins>
          </w:p>
        </w:tc>
        <w:tc>
          <w:tcPr>
            <w:tcW w:w="1883" w:type="dxa"/>
          </w:tcPr>
          <w:p w:rsidR="004079BD" w:rsidRDefault="004079BD">
            <w:pPr>
              <w:rPr>
                <w:ins w:id="1145" w:author="Fernandes, Richard [2]" w:date="2019-03-25T09:53:00Z"/>
              </w:rPr>
            </w:pPr>
            <w:ins w:id="1146" w:author="Fernandes, Richard [2]" w:date="2019-03-25T09:53:00Z">
              <w:r>
                <w:t>Asynchronous</w:t>
              </w:r>
            </w:ins>
          </w:p>
        </w:tc>
        <w:tc>
          <w:tcPr>
            <w:tcW w:w="1839" w:type="dxa"/>
          </w:tcPr>
          <w:p w:rsidR="004079BD" w:rsidRDefault="004079BD">
            <w:pPr>
              <w:rPr>
                <w:ins w:id="1147" w:author="Fernandes, Richard [2]" w:date="2019-03-25T09:53:00Z"/>
              </w:rPr>
            </w:pPr>
            <w:ins w:id="1148" w:author="Fernandes, Richard [2]" w:date="2019-03-25T09:53:00Z">
              <w:r>
                <w:t>No or Yes</w:t>
              </w:r>
            </w:ins>
          </w:p>
        </w:tc>
        <w:tc>
          <w:tcPr>
            <w:tcW w:w="1885" w:type="dxa"/>
          </w:tcPr>
          <w:p w:rsidR="004079BD" w:rsidRDefault="004079BD">
            <w:pPr>
              <w:rPr>
                <w:ins w:id="1149" w:author="Fernandes, Richard [2]" w:date="2019-03-25T09:53:00Z"/>
              </w:rPr>
            </w:pPr>
            <w:ins w:id="1150" w:author="Fernandes, Richard [2]" w:date="2019-03-25T09:53:00Z">
              <w:r>
                <w:t>Baseline</w:t>
              </w:r>
            </w:ins>
          </w:p>
        </w:tc>
        <w:tc>
          <w:tcPr>
            <w:tcW w:w="1885" w:type="dxa"/>
          </w:tcPr>
          <w:p w:rsidR="004079BD" w:rsidRDefault="004079BD">
            <w:pPr>
              <w:rPr>
                <w:ins w:id="1151" w:author="Fernandes, Richard [2]" w:date="2019-03-25T09:53:00Z"/>
              </w:rPr>
            </w:pPr>
            <w:ins w:id="1152" w:author="Fernandes, Richard [2]" w:date="2019-03-25T09:53:00Z">
              <w:r>
                <w:t>Developers, acceptance testing</w:t>
              </w:r>
            </w:ins>
          </w:p>
        </w:tc>
      </w:tr>
      <w:tr w:rsidR="004079BD" w:rsidTr="00E61522">
        <w:trPr>
          <w:ins w:id="1153" w:author="Fernandes, Richard [2]" w:date="2019-03-25T09:53:00Z"/>
        </w:trPr>
        <w:tc>
          <w:tcPr>
            <w:tcW w:w="1858" w:type="dxa"/>
          </w:tcPr>
          <w:p w:rsidR="004079BD" w:rsidRDefault="004079BD">
            <w:pPr>
              <w:rPr>
                <w:ins w:id="1154" w:author="Fernandes, Richard [2]" w:date="2019-03-25T09:53:00Z"/>
              </w:rPr>
            </w:pPr>
            <w:ins w:id="1155" w:author="Fernandes, Richard [2]" w:date="2019-03-25T09:53:00Z">
              <w:r>
                <w:t>Nominal</w:t>
              </w:r>
            </w:ins>
          </w:p>
        </w:tc>
        <w:tc>
          <w:tcPr>
            <w:tcW w:w="1883" w:type="dxa"/>
          </w:tcPr>
          <w:p w:rsidR="004079BD" w:rsidRDefault="004079BD">
            <w:pPr>
              <w:rPr>
                <w:ins w:id="1156" w:author="Fernandes, Richard [2]" w:date="2019-03-25T09:53:00Z"/>
              </w:rPr>
            </w:pPr>
            <w:ins w:id="1157" w:author="Fernandes, Richard [2]" w:date="2019-03-25T09:53:00Z">
              <w:r>
                <w:t>Asynchronous</w:t>
              </w:r>
            </w:ins>
          </w:p>
        </w:tc>
        <w:tc>
          <w:tcPr>
            <w:tcW w:w="1839" w:type="dxa"/>
          </w:tcPr>
          <w:p w:rsidR="004079BD" w:rsidRDefault="004079BD">
            <w:pPr>
              <w:rPr>
                <w:ins w:id="1158" w:author="Fernandes, Richard [2]" w:date="2019-03-25T09:53:00Z"/>
              </w:rPr>
            </w:pPr>
            <w:ins w:id="1159" w:author="Fernandes, Richard [2]" w:date="2019-03-25T09:53:00Z">
              <w:r>
                <w:t>Yes</w:t>
              </w:r>
            </w:ins>
          </w:p>
        </w:tc>
        <w:tc>
          <w:tcPr>
            <w:tcW w:w="1885" w:type="dxa"/>
          </w:tcPr>
          <w:p w:rsidR="004079BD" w:rsidRDefault="004079BD">
            <w:pPr>
              <w:rPr>
                <w:ins w:id="1160" w:author="Fernandes, Richard [2]" w:date="2019-03-25T09:53:00Z"/>
              </w:rPr>
            </w:pPr>
            <w:ins w:id="1161" w:author="Fernandes, Richard [2]" w:date="2019-03-25T09:53:00Z">
              <w:r>
                <w:t>Threshold</w:t>
              </w:r>
            </w:ins>
          </w:p>
        </w:tc>
        <w:tc>
          <w:tcPr>
            <w:tcW w:w="1885" w:type="dxa"/>
          </w:tcPr>
          <w:p w:rsidR="004079BD" w:rsidRDefault="004079BD">
            <w:pPr>
              <w:rPr>
                <w:ins w:id="1162" w:author="Fernandes, Richard [2]" w:date="2019-03-25T09:53:00Z"/>
              </w:rPr>
            </w:pPr>
            <w:ins w:id="1163" w:author="Fernandes, Richard [2]" w:date="2019-03-25T09:53:00Z">
              <w:r>
                <w:t>Systematic production</w:t>
              </w:r>
            </w:ins>
          </w:p>
        </w:tc>
      </w:tr>
      <w:tr w:rsidR="004079BD" w:rsidTr="00E61522">
        <w:trPr>
          <w:ins w:id="1164" w:author="Fernandes, Richard [2]" w:date="2019-03-25T09:53:00Z"/>
        </w:trPr>
        <w:tc>
          <w:tcPr>
            <w:tcW w:w="1858" w:type="dxa"/>
          </w:tcPr>
          <w:p w:rsidR="004079BD" w:rsidRDefault="004079BD">
            <w:pPr>
              <w:rPr>
                <w:ins w:id="1165" w:author="Fernandes, Richard [2]" w:date="2019-03-25T09:53:00Z"/>
              </w:rPr>
            </w:pPr>
            <w:ins w:id="1166" w:author="Fernandes, Richard [2]" w:date="2019-03-25T09:53:00Z">
              <w:r>
                <w:t>High</w:t>
              </w:r>
            </w:ins>
          </w:p>
        </w:tc>
        <w:tc>
          <w:tcPr>
            <w:tcW w:w="1883" w:type="dxa"/>
          </w:tcPr>
          <w:p w:rsidR="004079BD" w:rsidRDefault="004079BD">
            <w:pPr>
              <w:rPr>
                <w:ins w:id="1167" w:author="Fernandes, Richard [2]" w:date="2019-03-25T09:53:00Z"/>
              </w:rPr>
            </w:pPr>
            <w:ins w:id="1168" w:author="Fernandes, Richard [2]" w:date="2019-03-25T09:53:00Z">
              <w:r>
                <w:t>Asynchronous</w:t>
              </w:r>
            </w:ins>
          </w:p>
        </w:tc>
        <w:tc>
          <w:tcPr>
            <w:tcW w:w="1839" w:type="dxa"/>
          </w:tcPr>
          <w:p w:rsidR="004079BD" w:rsidRDefault="004079BD">
            <w:pPr>
              <w:rPr>
                <w:ins w:id="1169" w:author="Fernandes, Richard [2]" w:date="2019-03-25T09:53:00Z"/>
              </w:rPr>
            </w:pPr>
            <w:ins w:id="1170" w:author="Fernandes, Richard [2]" w:date="2019-03-25T09:53:00Z">
              <w:r>
                <w:t>Yes</w:t>
              </w:r>
            </w:ins>
          </w:p>
        </w:tc>
        <w:tc>
          <w:tcPr>
            <w:tcW w:w="1885" w:type="dxa"/>
          </w:tcPr>
          <w:p w:rsidR="004079BD" w:rsidRDefault="004079BD">
            <w:pPr>
              <w:rPr>
                <w:ins w:id="1171" w:author="Fernandes, Richard [2]" w:date="2019-03-25T09:53:00Z"/>
              </w:rPr>
            </w:pPr>
            <w:ins w:id="1172" w:author="Fernandes, Richard [2]" w:date="2019-03-25T09:53:00Z">
              <w:r>
                <w:t>Goal</w:t>
              </w:r>
            </w:ins>
          </w:p>
        </w:tc>
        <w:tc>
          <w:tcPr>
            <w:tcW w:w="1885" w:type="dxa"/>
          </w:tcPr>
          <w:p w:rsidR="004079BD" w:rsidRDefault="004079BD">
            <w:pPr>
              <w:rPr>
                <w:ins w:id="1173" w:author="Fernandes, Richard [2]" w:date="2019-03-25T09:53:00Z"/>
              </w:rPr>
            </w:pPr>
            <w:ins w:id="1174" w:author="Fernandes, Richard [2]" w:date="2019-03-25T09:53:00Z">
              <w:r>
                <w:t>Episodic production, monitoring</w:t>
              </w:r>
            </w:ins>
          </w:p>
        </w:tc>
      </w:tr>
      <w:tr w:rsidR="004079BD" w:rsidTr="00E61522">
        <w:trPr>
          <w:ins w:id="1175" w:author="Fernandes, Richard [2]" w:date="2019-03-25T09:53:00Z"/>
        </w:trPr>
        <w:tc>
          <w:tcPr>
            <w:tcW w:w="1858" w:type="dxa"/>
          </w:tcPr>
          <w:p w:rsidR="004079BD" w:rsidRDefault="004079BD">
            <w:pPr>
              <w:rPr>
                <w:ins w:id="1176" w:author="Fernandes, Richard [2]" w:date="2019-03-25T09:53:00Z"/>
              </w:rPr>
            </w:pPr>
            <w:ins w:id="1177" w:author="Fernandes, Richard [2]" w:date="2019-03-25T09:53:00Z">
              <w:r>
                <w:t>Maximum</w:t>
              </w:r>
            </w:ins>
          </w:p>
        </w:tc>
        <w:tc>
          <w:tcPr>
            <w:tcW w:w="1883" w:type="dxa"/>
          </w:tcPr>
          <w:p w:rsidR="004079BD" w:rsidRDefault="004079BD">
            <w:pPr>
              <w:rPr>
                <w:ins w:id="1178" w:author="Fernandes, Richard [2]" w:date="2019-03-25T09:53:00Z"/>
              </w:rPr>
            </w:pPr>
            <w:ins w:id="1179" w:author="Fernandes, Richard [2]" w:date="2019-03-25T09:53:00Z">
              <w:r>
                <w:t>Asynchronous</w:t>
              </w:r>
            </w:ins>
          </w:p>
        </w:tc>
        <w:tc>
          <w:tcPr>
            <w:tcW w:w="1839" w:type="dxa"/>
          </w:tcPr>
          <w:p w:rsidR="004079BD" w:rsidRDefault="004079BD">
            <w:pPr>
              <w:rPr>
                <w:ins w:id="1180" w:author="Fernandes, Richard [2]" w:date="2019-03-25T09:53:00Z"/>
              </w:rPr>
            </w:pPr>
            <w:ins w:id="1181" w:author="Fernandes, Richard [2]" w:date="2019-03-25T09:53:00Z">
              <w:r>
                <w:t>Yes</w:t>
              </w:r>
            </w:ins>
          </w:p>
        </w:tc>
        <w:tc>
          <w:tcPr>
            <w:tcW w:w="1885" w:type="dxa"/>
          </w:tcPr>
          <w:p w:rsidR="004079BD" w:rsidRDefault="004079BD">
            <w:pPr>
              <w:rPr>
                <w:ins w:id="1182" w:author="Fernandes, Richard [2]" w:date="2019-03-25T09:53:00Z"/>
              </w:rPr>
            </w:pPr>
            <w:ins w:id="1183" w:author="Fernandes, Richard [2]" w:date="2019-03-25T09:53:00Z">
              <w:r>
                <w:t>unconstrained</w:t>
              </w:r>
            </w:ins>
          </w:p>
        </w:tc>
        <w:tc>
          <w:tcPr>
            <w:tcW w:w="1885" w:type="dxa"/>
          </w:tcPr>
          <w:p w:rsidR="004079BD" w:rsidRDefault="004079BD">
            <w:pPr>
              <w:rPr>
                <w:ins w:id="1184" w:author="Fernandes, Richard [2]" w:date="2019-03-25T09:53:00Z"/>
              </w:rPr>
            </w:pPr>
            <w:ins w:id="1185" w:author="Fernandes, Richard [2]" w:date="2019-03-25T09:53:00Z">
              <w:r>
                <w:t>Benchmarking</w:t>
              </w:r>
            </w:ins>
          </w:p>
        </w:tc>
      </w:tr>
    </w:tbl>
    <w:p w:rsidR="003C357D" w:rsidRDefault="003C357D">
      <w:pPr>
        <w:spacing w:line="240" w:lineRule="auto"/>
        <w:rPr>
          <w:ins w:id="1186" w:author="Fernandes, Richard" w:date="2021-06-16T10:59:00Z"/>
        </w:rPr>
        <w:pPrChange w:id="1187" w:author="Fernandes, Richard" w:date="2020-07-14T17:17:00Z">
          <w:pPr/>
        </w:pPrChange>
      </w:pPr>
    </w:p>
    <w:p w:rsidR="003C357D" w:rsidRDefault="003C357D">
      <w:pPr>
        <w:spacing w:line="240" w:lineRule="auto"/>
        <w:rPr>
          <w:ins w:id="1188" w:author="Fernandes, Richard" w:date="2021-06-16T10:59:00Z"/>
        </w:rPr>
        <w:pPrChange w:id="1189" w:author="Fernandes, Richard" w:date="2020-07-14T17:17:00Z">
          <w:pPr/>
        </w:pPrChange>
      </w:pPr>
    </w:p>
    <w:p w:rsidR="003C357D" w:rsidRDefault="003C357D">
      <w:pPr>
        <w:spacing w:line="240" w:lineRule="auto"/>
        <w:rPr>
          <w:ins w:id="1190" w:author="Fernandes, Richard" w:date="2021-06-16T10:59:00Z"/>
        </w:rPr>
        <w:pPrChange w:id="1191" w:author="Fernandes, Richard" w:date="2020-07-14T17:17:00Z">
          <w:pPr/>
        </w:pPrChange>
      </w:pPr>
    </w:p>
    <w:p w:rsidR="003C357D" w:rsidRDefault="003C357D">
      <w:pPr>
        <w:spacing w:line="240" w:lineRule="auto"/>
        <w:rPr>
          <w:ins w:id="1192" w:author="Fernandes, Richard" w:date="2021-06-16T10:59:00Z"/>
        </w:rPr>
        <w:pPrChange w:id="1193" w:author="Fernandes, Richard" w:date="2020-07-14T17:17:00Z">
          <w:pPr/>
        </w:pPrChange>
      </w:pPr>
    </w:p>
    <w:p w:rsidR="003C357D" w:rsidRDefault="003C357D">
      <w:pPr>
        <w:spacing w:line="240" w:lineRule="auto"/>
        <w:rPr>
          <w:ins w:id="1194" w:author="Fernandes, Richard" w:date="2021-06-16T10:59:00Z"/>
        </w:rPr>
        <w:pPrChange w:id="1195" w:author="Fernandes, Richard" w:date="2020-07-14T17:17:00Z">
          <w:pPr/>
        </w:pPrChange>
      </w:pPr>
    </w:p>
    <w:p w:rsidR="003C357D" w:rsidRDefault="003C357D">
      <w:pPr>
        <w:spacing w:line="240" w:lineRule="auto"/>
        <w:rPr>
          <w:ins w:id="1196" w:author="Fernandes, Richard" w:date="2021-06-16T10:59:00Z"/>
        </w:rPr>
        <w:pPrChange w:id="1197" w:author="Fernandes, Richard" w:date="2020-07-14T17:17:00Z">
          <w:pPr/>
        </w:pPrChange>
      </w:pPr>
    </w:p>
    <w:p w:rsidR="003C357D" w:rsidRDefault="003C357D">
      <w:pPr>
        <w:spacing w:line="240" w:lineRule="auto"/>
        <w:rPr>
          <w:ins w:id="1198" w:author="Fernandes, Richard" w:date="2021-06-16T10:59:00Z"/>
        </w:rPr>
        <w:pPrChange w:id="1199" w:author="Fernandes, Richard" w:date="2020-07-14T17:17:00Z">
          <w:pPr/>
        </w:pPrChange>
      </w:pPr>
    </w:p>
    <w:p w:rsidR="003C357D" w:rsidRDefault="003C357D">
      <w:pPr>
        <w:spacing w:line="240" w:lineRule="auto"/>
        <w:rPr>
          <w:ins w:id="1200" w:author="Fernandes, Richard" w:date="2021-06-16T10:59:00Z"/>
        </w:rPr>
        <w:pPrChange w:id="1201" w:author="Fernandes, Richard" w:date="2020-07-14T17:17:00Z">
          <w:pPr/>
        </w:pPrChange>
      </w:pPr>
    </w:p>
    <w:p w:rsidR="003C357D" w:rsidRDefault="003C357D">
      <w:pPr>
        <w:spacing w:line="240" w:lineRule="auto"/>
        <w:rPr>
          <w:ins w:id="1202" w:author="Fernandes, Richard" w:date="2021-06-16T10:59:00Z"/>
        </w:rPr>
        <w:pPrChange w:id="1203" w:author="Fernandes, Richard" w:date="2020-07-14T17:17:00Z">
          <w:pPr/>
        </w:pPrChange>
      </w:pPr>
    </w:p>
    <w:p w:rsidR="003C357D" w:rsidRDefault="003C357D">
      <w:pPr>
        <w:spacing w:line="240" w:lineRule="auto"/>
        <w:rPr>
          <w:ins w:id="1204" w:author="Fernandes, Richard" w:date="2021-06-16T10:59:00Z"/>
        </w:rPr>
        <w:pPrChange w:id="1205" w:author="Fernandes, Richard" w:date="2020-07-14T17:17:00Z">
          <w:pPr/>
        </w:pPrChange>
      </w:pPr>
    </w:p>
    <w:p w:rsidR="003C357D" w:rsidRDefault="003C357D">
      <w:pPr>
        <w:spacing w:line="240" w:lineRule="auto"/>
        <w:rPr>
          <w:ins w:id="1206" w:author="Fernandes, Richard" w:date="2021-06-16T10:59:00Z"/>
        </w:rPr>
        <w:pPrChange w:id="1207" w:author="Fernandes, Richard" w:date="2020-07-14T17:17:00Z">
          <w:pPr/>
        </w:pPrChange>
      </w:pPr>
    </w:p>
    <w:p w:rsidR="00685FF4" w:rsidDel="005D79D6" w:rsidRDefault="00685FF4">
      <w:pPr>
        <w:pStyle w:val="Heading3"/>
        <w:spacing w:line="240" w:lineRule="auto"/>
        <w:rPr>
          <w:del w:id="1208" w:author="Fernandes, Richard [2]" w:date="2019-01-02T16:23:00Z"/>
        </w:rPr>
        <w:pPrChange w:id="1209" w:author="Fernandes, Richard" w:date="2020-07-14T17:17:00Z">
          <w:pPr>
            <w:pStyle w:val="Heading3"/>
          </w:pPr>
        </w:pPrChange>
      </w:pPr>
      <w:del w:id="1210" w:author="Fernandes, Richard [2]" w:date="2019-01-02T16:22:00Z">
        <w:r w:rsidDel="005D79D6">
          <w:delText>pecification</w:delText>
        </w:r>
      </w:del>
    </w:p>
    <w:p w:rsidR="00685FF4" w:rsidDel="005D79D6" w:rsidRDefault="00685FF4">
      <w:pPr>
        <w:spacing w:line="240" w:lineRule="auto"/>
        <w:rPr>
          <w:del w:id="1211" w:author="Fernandes, Richard [2]" w:date="2019-01-02T16:23:00Z"/>
        </w:rPr>
        <w:pPrChange w:id="1212" w:author="Fernandes, Richard" w:date="2020-07-14T17:17:00Z">
          <w:pPr/>
        </w:pPrChange>
      </w:pPr>
    </w:p>
    <w:p w:rsidR="000E2D58" w:rsidDel="003F5E76" w:rsidRDefault="002E6E3E">
      <w:pPr>
        <w:spacing w:line="240" w:lineRule="auto"/>
        <w:rPr>
          <w:ins w:id="1213" w:author="Fernandes, Richard [2]" w:date="2019-01-03T12:13:00Z"/>
          <w:del w:id="1214" w:author="Fernandes, Richard" w:date="2020-07-14T17:15:00Z"/>
        </w:rPr>
        <w:pPrChange w:id="1215" w:author="Fernandes, Richard" w:date="2020-07-14T17:17:00Z">
          <w:pPr/>
        </w:pPrChange>
      </w:pPr>
      <w:del w:id="1216" w:author="Fernandes, Richard [2]" w:date="2019-01-02T16:23:00Z">
        <w:r w:rsidRPr="0002742A" w:rsidDel="005D79D6">
          <w:delText>Temporal Extent:</w:delText>
        </w:r>
        <w:r w:rsidDel="005D79D6">
          <w:delText xml:space="preserve"> 2000+ corresponding to availability of sufficient SDRs for baseline and standardization </w:delText>
        </w:r>
        <w:r w:rsidR="00EC5CD0" w:rsidDel="005D79D6">
          <w:delText>populati</w:delText>
        </w:r>
        <w:r w:rsidDel="005D79D6">
          <w:delText>o</w:delText>
        </w:r>
        <w:r w:rsidR="00EC5CD0" w:rsidDel="005D79D6">
          <w:delText>n</w:delText>
        </w:r>
        <w:r w:rsidDel="005D79D6">
          <w:delText>s.</w:delText>
        </w:r>
      </w:del>
    </w:p>
    <w:p w:rsidR="000E2D58" w:rsidDel="003F5E76" w:rsidRDefault="000E2D58">
      <w:pPr>
        <w:spacing w:line="240" w:lineRule="auto"/>
        <w:rPr>
          <w:ins w:id="1217" w:author="Fernandes, Richard [2]" w:date="2019-01-03T12:13:00Z"/>
          <w:del w:id="1218" w:author="Fernandes, Richard" w:date="2020-07-14T17:15:00Z"/>
        </w:rPr>
        <w:pPrChange w:id="1219" w:author="Fernandes, Richard" w:date="2020-07-14T17:17:00Z">
          <w:pPr/>
        </w:pPrChange>
      </w:pPr>
    </w:p>
    <w:p w:rsidR="000E2D58" w:rsidDel="003F5E76" w:rsidRDefault="000E2D58">
      <w:pPr>
        <w:spacing w:line="240" w:lineRule="auto"/>
        <w:rPr>
          <w:ins w:id="1220" w:author="Fernandes, Richard [2]" w:date="2019-01-03T12:13:00Z"/>
          <w:del w:id="1221" w:author="Fernandes, Richard" w:date="2020-07-14T17:15:00Z"/>
        </w:rPr>
        <w:pPrChange w:id="1222" w:author="Fernandes, Richard" w:date="2020-07-14T17:17:00Z">
          <w:pPr/>
        </w:pPrChange>
      </w:pPr>
    </w:p>
    <w:p w:rsidR="000E2D58" w:rsidDel="003F5E76" w:rsidRDefault="000E2D58">
      <w:pPr>
        <w:spacing w:line="240" w:lineRule="auto"/>
        <w:rPr>
          <w:ins w:id="1223" w:author="Fernandes, Richard [2]" w:date="2019-01-03T12:13:00Z"/>
          <w:del w:id="1224" w:author="Fernandes, Richard" w:date="2020-07-14T17:15:00Z"/>
        </w:rPr>
        <w:pPrChange w:id="1225" w:author="Fernandes, Richard" w:date="2020-07-14T17:17:00Z">
          <w:pPr/>
        </w:pPrChange>
      </w:pPr>
    </w:p>
    <w:p w:rsidR="000E2D58" w:rsidDel="003F5E76" w:rsidRDefault="000E2D58">
      <w:pPr>
        <w:spacing w:line="240" w:lineRule="auto"/>
        <w:rPr>
          <w:ins w:id="1226" w:author="Fernandes, Richard [2]" w:date="2019-01-03T12:13:00Z"/>
          <w:del w:id="1227" w:author="Fernandes, Richard" w:date="2020-07-14T17:15:00Z"/>
        </w:rPr>
        <w:pPrChange w:id="1228" w:author="Fernandes, Richard" w:date="2020-07-14T17:17:00Z">
          <w:pPr/>
        </w:pPrChange>
      </w:pPr>
    </w:p>
    <w:p w:rsidR="000E2D58" w:rsidDel="003F5E76" w:rsidRDefault="000E2D58">
      <w:pPr>
        <w:spacing w:line="240" w:lineRule="auto"/>
        <w:rPr>
          <w:ins w:id="1229" w:author="Fernandes, Richard [2]" w:date="2019-01-03T12:13:00Z"/>
          <w:del w:id="1230" w:author="Fernandes, Richard" w:date="2020-07-14T17:15:00Z"/>
        </w:rPr>
        <w:pPrChange w:id="1231" w:author="Fernandes, Richard" w:date="2020-07-14T17:17:00Z">
          <w:pPr/>
        </w:pPrChange>
      </w:pPr>
    </w:p>
    <w:p w:rsidR="000E2D58" w:rsidDel="003F5E76" w:rsidRDefault="000E2D58">
      <w:pPr>
        <w:spacing w:line="240" w:lineRule="auto"/>
        <w:rPr>
          <w:ins w:id="1232" w:author="Fernandes, Richard [2]" w:date="2019-01-03T12:13:00Z"/>
          <w:del w:id="1233" w:author="Fernandes, Richard" w:date="2020-07-14T17:15:00Z"/>
        </w:rPr>
        <w:pPrChange w:id="1234" w:author="Fernandes, Richard" w:date="2020-07-14T17:17:00Z">
          <w:pPr/>
        </w:pPrChange>
      </w:pPr>
    </w:p>
    <w:p w:rsidR="000E2D58" w:rsidDel="003F5E76" w:rsidRDefault="000E2D58">
      <w:pPr>
        <w:spacing w:line="240" w:lineRule="auto"/>
        <w:rPr>
          <w:del w:id="1235" w:author="Fernandes, Richard" w:date="2020-07-14T17:15:00Z"/>
        </w:rPr>
        <w:pPrChange w:id="1236" w:author="Fernandes, Richard" w:date="2020-07-14T17:17:00Z">
          <w:pPr/>
        </w:pPrChange>
      </w:pPr>
    </w:p>
    <w:p w:rsidR="00214D76" w:rsidRDefault="00214D76">
      <w:pPr>
        <w:spacing w:line="240" w:lineRule="auto"/>
        <w:rPr>
          <w:ins w:id="1237" w:author="Fernandes, Richard [2]" w:date="2019-01-02T16:33:00Z"/>
        </w:rPr>
        <w:pPrChange w:id="1238" w:author="Fernandes, Richard" w:date="2020-07-14T17:17:00Z">
          <w:pPr/>
        </w:pPrChange>
      </w:pPr>
    </w:p>
    <w:p w:rsidR="00214D76" w:rsidRDefault="000E2D58">
      <w:pPr>
        <w:pStyle w:val="Heading3"/>
        <w:spacing w:line="240" w:lineRule="auto"/>
        <w:rPr>
          <w:ins w:id="1239" w:author="Fernandes, Richard [2]" w:date="2019-01-02T16:33:00Z"/>
        </w:rPr>
        <w:pPrChange w:id="1240" w:author="Fernandes, Richard" w:date="2020-07-14T17:17:00Z">
          <w:pPr>
            <w:pStyle w:val="Heading3"/>
          </w:pPr>
        </w:pPrChange>
      </w:pPr>
      <w:ins w:id="1241" w:author="Fernandes, Richard [2]" w:date="2019-01-03T12:13:00Z">
        <w:r>
          <w:t>Storefront</w:t>
        </w:r>
      </w:ins>
      <w:ins w:id="1242" w:author="Fernandes, Richard [2]" w:date="2019-01-02T16:33:00Z">
        <w:r w:rsidR="00214D76">
          <w:t xml:space="preserve"> Interface</w:t>
        </w:r>
      </w:ins>
    </w:p>
    <w:p w:rsidR="00214D76" w:rsidDel="003F5E76" w:rsidRDefault="00214D76">
      <w:pPr>
        <w:spacing w:line="240" w:lineRule="auto"/>
        <w:rPr>
          <w:ins w:id="1243" w:author="Fernandes, Richard [2]" w:date="2019-01-02T16:44:00Z"/>
          <w:del w:id="1244" w:author="Fernandes, Richard" w:date="2020-07-14T17:15:00Z"/>
        </w:rPr>
        <w:pPrChange w:id="1245" w:author="Fernandes, Richard" w:date="2020-07-14T17:17:00Z">
          <w:pPr/>
        </w:pPrChange>
      </w:pPr>
    </w:p>
    <w:p w:rsidR="004079BD" w:rsidRDefault="004079BD">
      <w:pPr>
        <w:spacing w:line="240" w:lineRule="auto"/>
        <w:rPr>
          <w:ins w:id="1246" w:author="Fernandes, Richard [2]" w:date="2019-03-25T09:54:00Z"/>
        </w:rPr>
        <w:pPrChange w:id="1247" w:author="Fernandes, Richard" w:date="2020-07-14T17:17:00Z">
          <w:pPr/>
        </w:pPrChange>
      </w:pPr>
    </w:p>
    <w:p w:rsidR="004079BD" w:rsidDel="003F5E76" w:rsidRDefault="004079BD">
      <w:pPr>
        <w:spacing w:line="240" w:lineRule="auto"/>
        <w:rPr>
          <w:ins w:id="1248" w:author="Fernandes, Richard [2]" w:date="2019-03-25T09:54:00Z"/>
          <w:del w:id="1249" w:author="Fernandes, Richard" w:date="2020-07-14T17:17:00Z"/>
        </w:rPr>
        <w:pPrChange w:id="1250" w:author="Fernandes, Richard" w:date="2020-07-14T17:17:00Z">
          <w:pPr/>
        </w:pPrChange>
      </w:pPr>
      <w:ins w:id="1251" w:author="Fernandes, Richard [2]" w:date="2019-03-25T09:54:00Z">
        <w:r>
          <w:lastRenderedPageBreak/>
          <w:t>The system is designed to provide an interactive operator interface (GUI) but an event based user interface driven by open geospatial consortium compliant messaging.  The provision of an interactive user interface or visualization tools of intermediate or derived products is outside the scope of this system.  Table 6 list user interface requirements.</w:t>
        </w:r>
      </w:ins>
    </w:p>
    <w:p w:rsidR="004079BD" w:rsidRDefault="004079BD">
      <w:pPr>
        <w:spacing w:line="240" w:lineRule="auto"/>
        <w:rPr>
          <w:ins w:id="1252" w:author="Fernandes, Richard [2]" w:date="2019-03-25T09:54:00Z"/>
        </w:rPr>
        <w:pPrChange w:id="1253" w:author="Fernandes, Richard" w:date="2020-07-14T17:17:00Z">
          <w:pPr/>
        </w:pPrChange>
      </w:pPr>
    </w:p>
    <w:p w:rsidR="004079BD" w:rsidRDefault="004079BD">
      <w:pPr>
        <w:pStyle w:val="Caption"/>
        <w:keepNext/>
        <w:rPr>
          <w:ins w:id="1254" w:author="Fernandes, Richard [2]" w:date="2019-03-25T09:54:00Z"/>
        </w:rPr>
      </w:pPr>
      <w:ins w:id="1255" w:author="Fernandes, Richard [2]" w:date="2019-03-25T09:54:00Z">
        <w:r>
          <w:t xml:space="preserve">Table </w:t>
        </w:r>
        <w:r>
          <w:fldChar w:fldCharType="begin"/>
        </w:r>
        <w:r>
          <w:instrText xml:space="preserve"> SEQ Table \* ARABIC </w:instrText>
        </w:r>
        <w:r>
          <w:fldChar w:fldCharType="separate"/>
        </w:r>
      </w:ins>
      <w:ins w:id="1256" w:author="Fernandes, Richard" w:date="2021-06-16T10:53:00Z">
        <w:r w:rsidR="003C357D">
          <w:rPr>
            <w:noProof/>
          </w:rPr>
          <w:t>7</w:t>
        </w:r>
      </w:ins>
      <w:ins w:id="1257" w:author="Fernandes, Richard [2]" w:date="2019-03-25T09:54:00Z">
        <w:del w:id="1258" w:author="Fernandes, Richard" w:date="2021-06-16T10:53:00Z">
          <w:r w:rsidDel="003C357D">
            <w:rPr>
              <w:noProof/>
            </w:rPr>
            <w:delText>6</w:delText>
          </w:r>
        </w:del>
        <w:r>
          <w:fldChar w:fldCharType="end"/>
        </w:r>
        <w:r>
          <w:t>.  User interface requirements.</w:t>
        </w:r>
      </w:ins>
    </w:p>
    <w:tbl>
      <w:tblPr>
        <w:tblStyle w:val="TableGrid"/>
        <w:tblW w:w="0" w:type="auto"/>
        <w:tblLook w:val="04A0" w:firstRow="1" w:lastRow="0" w:firstColumn="1" w:lastColumn="0" w:noHBand="0" w:noVBand="1"/>
      </w:tblPr>
      <w:tblGrid>
        <w:gridCol w:w="4675"/>
        <w:gridCol w:w="4675"/>
      </w:tblGrid>
      <w:tr w:rsidR="004079BD" w:rsidTr="00E61522">
        <w:trPr>
          <w:ins w:id="1259" w:author="Fernandes, Richard [2]" w:date="2019-03-25T09:54:00Z"/>
        </w:trPr>
        <w:tc>
          <w:tcPr>
            <w:tcW w:w="4675" w:type="dxa"/>
          </w:tcPr>
          <w:p w:rsidR="004079BD" w:rsidRDefault="004079BD">
            <w:pPr>
              <w:rPr>
                <w:ins w:id="1260" w:author="Fernandes, Richard [2]" w:date="2019-03-25T09:54:00Z"/>
              </w:rPr>
            </w:pPr>
            <w:ins w:id="1261" w:author="Fernandes, Richard [2]" w:date="2019-03-25T09:54:00Z">
              <w:r>
                <w:t>Requirement</w:t>
              </w:r>
            </w:ins>
          </w:p>
        </w:tc>
        <w:tc>
          <w:tcPr>
            <w:tcW w:w="4675" w:type="dxa"/>
          </w:tcPr>
          <w:p w:rsidR="004079BD" w:rsidRDefault="004079BD">
            <w:pPr>
              <w:rPr>
                <w:ins w:id="1262" w:author="Fernandes, Richard [2]" w:date="2019-03-25T09:54:00Z"/>
              </w:rPr>
            </w:pPr>
            <w:ins w:id="1263" w:author="Fernandes, Richard [2]" w:date="2019-03-25T09:54:00Z">
              <w:r>
                <w:t>Description</w:t>
              </w:r>
            </w:ins>
          </w:p>
        </w:tc>
      </w:tr>
      <w:tr w:rsidR="004079BD" w:rsidTr="00E61522">
        <w:trPr>
          <w:ins w:id="1264" w:author="Fernandes, Richard [2]" w:date="2019-03-25T09:54:00Z"/>
        </w:trPr>
        <w:tc>
          <w:tcPr>
            <w:tcW w:w="4675" w:type="dxa"/>
          </w:tcPr>
          <w:p w:rsidR="004079BD" w:rsidRDefault="004079BD">
            <w:pPr>
              <w:rPr>
                <w:ins w:id="1265" w:author="Fernandes, Richard [2]" w:date="2019-03-25T09:54:00Z"/>
              </w:rPr>
            </w:pPr>
            <w:ins w:id="1266" w:author="Fernandes, Richard [2]" w:date="2019-03-25T09:54:00Z">
              <w:r>
                <w:t>Execution</w:t>
              </w:r>
            </w:ins>
          </w:p>
        </w:tc>
        <w:tc>
          <w:tcPr>
            <w:tcW w:w="4675" w:type="dxa"/>
          </w:tcPr>
          <w:p w:rsidR="004079BD" w:rsidRDefault="004079BD">
            <w:pPr>
              <w:rPr>
                <w:ins w:id="1267" w:author="Fernandes, Richard [2]" w:date="2019-03-25T09:54:00Z"/>
              </w:rPr>
            </w:pPr>
            <w:ins w:id="1268" w:author="Fernandes, Richard [2]" w:date="2019-03-25T09:54:00Z">
              <w:r>
                <w:t xml:space="preserve">System execution should be via XML requests or other OGC compliant requests.  </w:t>
              </w:r>
            </w:ins>
          </w:p>
        </w:tc>
      </w:tr>
      <w:tr w:rsidR="004079BD" w:rsidTr="00E61522">
        <w:trPr>
          <w:ins w:id="1269" w:author="Fernandes, Richard [2]" w:date="2019-03-25T09:54:00Z"/>
        </w:trPr>
        <w:tc>
          <w:tcPr>
            <w:tcW w:w="4675" w:type="dxa"/>
          </w:tcPr>
          <w:p w:rsidR="004079BD" w:rsidRDefault="004079BD">
            <w:pPr>
              <w:rPr>
                <w:ins w:id="1270" w:author="Fernandes, Richard [2]" w:date="2019-03-25T09:54:00Z"/>
              </w:rPr>
            </w:pPr>
            <w:ins w:id="1271" w:author="Fernandes, Richard [2]" w:date="2019-03-25T09:54:00Z">
              <w:r>
                <w:t>Execution</w:t>
              </w:r>
            </w:ins>
          </w:p>
        </w:tc>
        <w:tc>
          <w:tcPr>
            <w:tcW w:w="4675" w:type="dxa"/>
          </w:tcPr>
          <w:p w:rsidR="004079BD" w:rsidRDefault="004079BD">
            <w:pPr>
              <w:rPr>
                <w:ins w:id="1272" w:author="Fernandes, Richard [2]" w:date="2019-03-25T09:54:00Z"/>
              </w:rPr>
            </w:pPr>
            <w:ins w:id="1273" w:author="Fernandes, Richard [2]" w:date="2019-03-25T09:54:00Z">
              <w:r>
                <w:t>The user should be able to halt and resume the system on command or by a trigger (e.g. maximum time, data availability) with behaviour specified within the service request.</w:t>
              </w:r>
            </w:ins>
          </w:p>
          <w:p w:rsidR="004079BD" w:rsidRDefault="004079BD">
            <w:pPr>
              <w:rPr>
                <w:ins w:id="1274" w:author="Fernandes, Richard [2]" w:date="2019-03-25T09:54:00Z"/>
              </w:rPr>
            </w:pPr>
          </w:p>
        </w:tc>
      </w:tr>
      <w:tr w:rsidR="004079BD" w:rsidTr="00E61522">
        <w:trPr>
          <w:ins w:id="1275" w:author="Fernandes, Richard [2]" w:date="2019-03-25T09:54:00Z"/>
        </w:trPr>
        <w:tc>
          <w:tcPr>
            <w:tcW w:w="4675" w:type="dxa"/>
          </w:tcPr>
          <w:p w:rsidR="004079BD" w:rsidRDefault="004079BD">
            <w:pPr>
              <w:rPr>
                <w:ins w:id="1276" w:author="Fernandes, Richard [2]" w:date="2019-03-25T09:54:00Z"/>
              </w:rPr>
            </w:pPr>
            <w:ins w:id="1277" w:author="Fernandes, Richard [2]" w:date="2019-03-25T09:54:00Z">
              <w:r>
                <w:t>Execution</w:t>
              </w:r>
            </w:ins>
          </w:p>
        </w:tc>
        <w:tc>
          <w:tcPr>
            <w:tcW w:w="4675" w:type="dxa"/>
          </w:tcPr>
          <w:p w:rsidR="004079BD" w:rsidRDefault="004079BD">
            <w:pPr>
              <w:rPr>
                <w:ins w:id="1278" w:author="Fernandes, Richard [2]" w:date="2019-03-25T09:54:00Z"/>
              </w:rPr>
            </w:pPr>
            <w:ins w:id="1279" w:author="Fernandes, Richard [2]" w:date="2019-03-25T09:54:00Z">
              <w:r>
                <w:t>The user should be able to halt and resume the system on command or by a trigger (e.g. maximum time, data availability) with behaviour specified within the service request.</w:t>
              </w:r>
            </w:ins>
          </w:p>
          <w:p w:rsidR="004079BD" w:rsidRDefault="004079BD">
            <w:pPr>
              <w:rPr>
                <w:ins w:id="1280" w:author="Fernandes, Richard [2]" w:date="2019-03-25T09:54:00Z"/>
              </w:rPr>
            </w:pPr>
          </w:p>
        </w:tc>
      </w:tr>
      <w:tr w:rsidR="004079BD" w:rsidTr="00E61522">
        <w:trPr>
          <w:ins w:id="1281" w:author="Fernandes, Richard [2]" w:date="2019-03-25T09:54:00Z"/>
        </w:trPr>
        <w:tc>
          <w:tcPr>
            <w:tcW w:w="4675" w:type="dxa"/>
          </w:tcPr>
          <w:p w:rsidR="004079BD" w:rsidRDefault="004079BD">
            <w:pPr>
              <w:rPr>
                <w:ins w:id="1282" w:author="Fernandes, Richard [2]" w:date="2019-03-25T09:54:00Z"/>
              </w:rPr>
            </w:pPr>
            <w:ins w:id="1283" w:author="Fernandes, Richard [2]" w:date="2019-03-25T09:54:00Z">
              <w:r>
                <w:t>Control</w:t>
              </w:r>
            </w:ins>
          </w:p>
        </w:tc>
        <w:tc>
          <w:tcPr>
            <w:tcW w:w="4675" w:type="dxa"/>
          </w:tcPr>
          <w:p w:rsidR="004079BD" w:rsidRDefault="004079BD">
            <w:pPr>
              <w:rPr>
                <w:ins w:id="1284" w:author="Fernandes, Richard [2]" w:date="2019-03-25T09:54:00Z"/>
              </w:rPr>
            </w:pPr>
            <w:ins w:id="1285" w:author="Fernandes, Richard [2]" w:date="2019-03-25T09:54:00Z">
              <w:r>
                <w:t xml:space="preserve">Control and parameter inputs and system logs should be recorded in JSON files.   </w:t>
              </w:r>
            </w:ins>
          </w:p>
          <w:p w:rsidR="004079BD" w:rsidRDefault="004079BD">
            <w:pPr>
              <w:rPr>
                <w:ins w:id="1286" w:author="Fernandes, Richard [2]" w:date="2019-03-25T09:54:00Z"/>
              </w:rPr>
            </w:pPr>
          </w:p>
        </w:tc>
      </w:tr>
      <w:tr w:rsidR="004079BD" w:rsidTr="00E61522">
        <w:trPr>
          <w:ins w:id="1287" w:author="Fernandes, Richard [2]" w:date="2019-03-25T09:54:00Z"/>
        </w:trPr>
        <w:tc>
          <w:tcPr>
            <w:tcW w:w="4675" w:type="dxa"/>
          </w:tcPr>
          <w:p w:rsidR="004079BD" w:rsidRDefault="004079BD">
            <w:pPr>
              <w:rPr>
                <w:ins w:id="1288" w:author="Fernandes, Richard [2]" w:date="2019-03-25T09:54:00Z"/>
              </w:rPr>
            </w:pPr>
            <w:ins w:id="1289" w:author="Fernandes, Richard [2]" w:date="2019-03-25T09:54:00Z">
              <w:r>
                <w:t>Control</w:t>
              </w:r>
            </w:ins>
          </w:p>
        </w:tc>
        <w:tc>
          <w:tcPr>
            <w:tcW w:w="4675" w:type="dxa"/>
          </w:tcPr>
          <w:p w:rsidR="004079BD" w:rsidRDefault="004079BD">
            <w:pPr>
              <w:rPr>
                <w:ins w:id="1290" w:author="Fernandes, Richard [2]" w:date="2019-03-25T09:54:00Z"/>
              </w:rPr>
            </w:pPr>
            <w:ins w:id="1291" w:author="Fernandes, Richard [2]" w:date="2019-03-25T09:54:00Z">
              <w:r>
                <w:t>A GUI (ideally integrated with the system execution GUI), should be provided for assembling  and viewing relevant contents found in JSON files from direct input or input from standard sources (e.g. EXCEL , .txt, .csv tables and OGC compliant products and their headers).</w:t>
              </w:r>
            </w:ins>
          </w:p>
          <w:p w:rsidR="004079BD" w:rsidRDefault="004079BD">
            <w:pPr>
              <w:rPr>
                <w:ins w:id="1292" w:author="Fernandes, Richard [2]" w:date="2019-03-25T09:54:00Z"/>
              </w:rPr>
            </w:pPr>
          </w:p>
        </w:tc>
      </w:tr>
      <w:tr w:rsidR="004079BD" w:rsidTr="00E61522">
        <w:trPr>
          <w:ins w:id="1293" w:author="Fernandes, Richard [2]" w:date="2019-03-25T09:54:00Z"/>
        </w:trPr>
        <w:tc>
          <w:tcPr>
            <w:tcW w:w="4675" w:type="dxa"/>
          </w:tcPr>
          <w:p w:rsidR="004079BD" w:rsidRDefault="004079BD">
            <w:pPr>
              <w:rPr>
                <w:ins w:id="1294" w:author="Fernandes, Richard [2]" w:date="2019-03-25T09:54:00Z"/>
              </w:rPr>
            </w:pPr>
            <w:ins w:id="1295" w:author="Fernandes, Richard [2]" w:date="2019-03-25T09:54:00Z">
              <w:r>
                <w:t>Control</w:t>
              </w:r>
            </w:ins>
          </w:p>
        </w:tc>
        <w:tc>
          <w:tcPr>
            <w:tcW w:w="4675" w:type="dxa"/>
          </w:tcPr>
          <w:p w:rsidR="004079BD" w:rsidRDefault="004079BD">
            <w:pPr>
              <w:rPr>
                <w:ins w:id="1296" w:author="Fernandes, Richard [2]" w:date="2019-03-25T09:54:00Z"/>
              </w:rPr>
            </w:pPr>
            <w:ins w:id="1297" w:author="Fernandes, Richard [2]" w:date="2019-03-25T09:54:00Z">
              <w:r>
                <w:t xml:space="preserve">A GUI in the form of a LEAF toolbox should be provided for configuring tools, based on available code, for data processing.   </w:t>
              </w:r>
            </w:ins>
          </w:p>
        </w:tc>
      </w:tr>
      <w:tr w:rsidR="004079BD" w:rsidTr="00E61522">
        <w:trPr>
          <w:ins w:id="1298" w:author="Fernandes, Richard [2]" w:date="2019-03-25T09:54:00Z"/>
        </w:trPr>
        <w:tc>
          <w:tcPr>
            <w:tcW w:w="4675" w:type="dxa"/>
          </w:tcPr>
          <w:p w:rsidR="004079BD" w:rsidRDefault="004079BD">
            <w:pPr>
              <w:rPr>
                <w:ins w:id="1299" w:author="Fernandes, Richard [2]" w:date="2019-03-25T09:54:00Z"/>
              </w:rPr>
            </w:pPr>
            <w:ins w:id="1300" w:author="Fernandes, Richard [2]" w:date="2019-03-25T09:54:00Z">
              <w:r>
                <w:t>Administration</w:t>
              </w:r>
            </w:ins>
          </w:p>
        </w:tc>
        <w:tc>
          <w:tcPr>
            <w:tcW w:w="4675" w:type="dxa"/>
          </w:tcPr>
          <w:p w:rsidR="004079BD" w:rsidRDefault="004079BD">
            <w:pPr>
              <w:rPr>
                <w:ins w:id="1301" w:author="Fernandes, Richard [2]" w:date="2019-03-25T09:54:00Z"/>
              </w:rPr>
            </w:pPr>
            <w:ins w:id="1302" w:author="Fernandes, Richard [2]" w:date="2019-03-25T09:54:00Z">
              <w:r>
                <w:t>Notifications should be provided regarding system operation, resource use and costing, and anomalies to a designed device (and optionally a GUI) in addition to JSON files.</w:t>
              </w:r>
            </w:ins>
          </w:p>
        </w:tc>
      </w:tr>
      <w:tr w:rsidR="004079BD" w:rsidTr="00E61522">
        <w:trPr>
          <w:ins w:id="1303" w:author="Fernandes, Richard [2]" w:date="2019-03-25T09:54:00Z"/>
        </w:trPr>
        <w:tc>
          <w:tcPr>
            <w:tcW w:w="4675" w:type="dxa"/>
          </w:tcPr>
          <w:p w:rsidR="004079BD" w:rsidRDefault="004079BD">
            <w:pPr>
              <w:rPr>
                <w:ins w:id="1304" w:author="Fernandes, Richard [2]" w:date="2019-03-25T09:54:00Z"/>
              </w:rPr>
            </w:pPr>
            <w:ins w:id="1305" w:author="Fernandes, Richard [2]" w:date="2019-03-25T09:54:00Z">
              <w:r>
                <w:t>Administration</w:t>
              </w:r>
            </w:ins>
          </w:p>
        </w:tc>
        <w:tc>
          <w:tcPr>
            <w:tcW w:w="4675" w:type="dxa"/>
          </w:tcPr>
          <w:p w:rsidR="004079BD" w:rsidRDefault="004079BD">
            <w:pPr>
              <w:rPr>
                <w:ins w:id="1306" w:author="Fernandes, Richard [2]" w:date="2019-03-25T09:54:00Z"/>
              </w:rPr>
            </w:pPr>
            <w:ins w:id="1307" w:author="Fernandes, Richard [2]" w:date="2019-03-25T09:54:00Z">
              <w:r>
                <w:t xml:space="preserve">When executed in debug mode the system should also expose intermediate results (training datasets, calibrated inversion algorithms, intermediate products) and supplementary information (as JSON files)  to the user in a user provided debug archive.  </w:t>
              </w:r>
            </w:ins>
          </w:p>
          <w:p w:rsidR="004079BD" w:rsidRDefault="004079BD">
            <w:pPr>
              <w:rPr>
                <w:ins w:id="1308" w:author="Fernandes, Richard [2]" w:date="2019-03-25T09:54:00Z"/>
              </w:rPr>
            </w:pPr>
          </w:p>
        </w:tc>
      </w:tr>
    </w:tbl>
    <w:p w:rsidR="004079BD" w:rsidDel="003F5E76" w:rsidRDefault="004079BD">
      <w:pPr>
        <w:spacing w:line="240" w:lineRule="auto"/>
        <w:rPr>
          <w:ins w:id="1309" w:author="Fernandes, Richard [2]" w:date="2019-03-25T09:54:00Z"/>
          <w:del w:id="1310" w:author="Fernandes, Richard" w:date="2020-07-14T17:15:00Z"/>
        </w:rPr>
        <w:pPrChange w:id="1311" w:author="Fernandes, Richard" w:date="2020-07-14T17:17:00Z">
          <w:pPr/>
        </w:pPrChange>
      </w:pPr>
    </w:p>
    <w:p w:rsidR="004079BD" w:rsidDel="003F5E76" w:rsidRDefault="004079BD">
      <w:pPr>
        <w:spacing w:line="240" w:lineRule="auto"/>
        <w:rPr>
          <w:ins w:id="1312" w:author="Fernandes, Richard [2]" w:date="2019-03-25T09:54:00Z"/>
          <w:del w:id="1313" w:author="Fernandes, Richard" w:date="2020-07-14T17:15:00Z"/>
        </w:rPr>
        <w:pPrChange w:id="1314" w:author="Fernandes, Richard" w:date="2020-07-14T17:17:00Z">
          <w:pPr/>
        </w:pPrChange>
      </w:pPr>
    </w:p>
    <w:p w:rsidR="00CA046B" w:rsidRDefault="00CA046B">
      <w:pPr>
        <w:spacing w:line="240" w:lineRule="auto"/>
        <w:rPr>
          <w:ins w:id="1315" w:author="Fernandes, Richard [2]" w:date="2019-01-02T16:45:00Z"/>
        </w:rPr>
        <w:pPrChange w:id="1316" w:author="Fernandes, Richard" w:date="2020-07-14T17:17:00Z">
          <w:pPr/>
        </w:pPrChange>
      </w:pPr>
    </w:p>
    <w:p w:rsidR="00214D76" w:rsidDel="00CA046B" w:rsidRDefault="00214D76">
      <w:pPr>
        <w:spacing w:line="240" w:lineRule="auto"/>
        <w:rPr>
          <w:del w:id="1317" w:author="Fernandes, Richard [2]" w:date="2019-01-02T16:46:00Z"/>
        </w:rPr>
        <w:pPrChange w:id="1318" w:author="Fernandes, Richard" w:date="2020-07-14T17:17:00Z">
          <w:pPr/>
        </w:pPrChange>
      </w:pPr>
    </w:p>
    <w:p w:rsidR="002E6E3E" w:rsidDel="00CA046B" w:rsidRDefault="002E6E3E">
      <w:pPr>
        <w:spacing w:line="240" w:lineRule="auto"/>
        <w:rPr>
          <w:del w:id="1319" w:author="Fernandes, Richard [2]" w:date="2019-01-02T16:46:00Z"/>
        </w:rPr>
        <w:pPrChange w:id="1320" w:author="Fernandes, Richard" w:date="2020-07-14T17:17:00Z">
          <w:pPr/>
        </w:pPrChange>
      </w:pPr>
      <w:del w:id="1321" w:author="Fernandes, Richard [2]" w:date="2019-01-02T16:46:00Z">
        <w:r w:rsidRPr="0002742A" w:rsidDel="00CA046B">
          <w:rPr>
            <w:b/>
          </w:rPr>
          <w:delText>Temporal Resolution:</w:delText>
        </w:r>
        <w:r w:rsidDel="00CA046B">
          <w:delText xml:space="preserve"> Monthly , snow free values.  Only snow free sampling (of either input SDR and resulting daily fAPAR products) is used since the actual vegetation productivity for snow covered conditions is low.  Monthly resolution is required to estimate VPI during short northern growing season</w:delText>
        </w:r>
        <w:r w:rsidR="00EC5CD0" w:rsidDel="00CA046B">
          <w:delText>s and as a convenience when comparing VPI to climate and land use summary data.</w:delText>
        </w:r>
      </w:del>
    </w:p>
    <w:p w:rsidR="00EC5CD0" w:rsidDel="00CA046B" w:rsidRDefault="00EC5CD0">
      <w:pPr>
        <w:spacing w:line="240" w:lineRule="auto"/>
        <w:rPr>
          <w:del w:id="1322" w:author="Fernandes, Richard [2]" w:date="2019-01-02T16:46:00Z"/>
        </w:rPr>
        <w:pPrChange w:id="1323" w:author="Fernandes, Richard" w:date="2020-07-14T17:17:00Z">
          <w:pPr/>
        </w:pPrChange>
      </w:pPr>
    </w:p>
    <w:p w:rsidR="00EC5CD0" w:rsidDel="00CA046B" w:rsidRDefault="00EC5CD0">
      <w:pPr>
        <w:spacing w:line="240" w:lineRule="auto"/>
        <w:rPr>
          <w:del w:id="1324" w:author="Fernandes, Richard [2]" w:date="2019-01-02T16:46:00Z"/>
        </w:rPr>
        <w:pPrChange w:id="1325" w:author="Fernandes, Richard" w:date="2020-07-14T17:17:00Z">
          <w:pPr/>
        </w:pPrChange>
      </w:pPr>
      <w:del w:id="1326" w:author="Fernandes, Richard [2]" w:date="2019-01-02T16:46:00Z">
        <w:r w:rsidRPr="0002742A" w:rsidDel="00CA046B">
          <w:rPr>
            <w:b/>
          </w:rPr>
          <w:delText>Spatial Extent:</w:delText>
        </w:r>
        <w:r w:rsidDel="00CA046B">
          <w:delText xml:space="preserve"> The system is specified to operate at global extent but required ancillary data is limited to Canadan and Continental United States of America (CONUS).  The spatial extent is further limited in that standardization must be performed over nested spatial partitions corresponding to the Canadian Ecosystem Framework (xx) supplemented by CONUS Watersheds at the same spatial aggregation level (xx).</w:delText>
        </w:r>
      </w:del>
    </w:p>
    <w:p w:rsidR="00EC5CD0" w:rsidDel="00CA046B" w:rsidRDefault="00EC5CD0">
      <w:pPr>
        <w:spacing w:line="240" w:lineRule="auto"/>
        <w:rPr>
          <w:del w:id="1327" w:author="Fernandes, Richard [2]" w:date="2019-01-02T16:46:00Z"/>
        </w:rPr>
        <w:pPrChange w:id="1328" w:author="Fernandes, Richard" w:date="2020-07-14T17:17:00Z">
          <w:pPr/>
        </w:pPrChange>
      </w:pPr>
    </w:p>
    <w:p w:rsidR="002E6E3E" w:rsidDel="00CA046B" w:rsidRDefault="002E6E3E">
      <w:pPr>
        <w:spacing w:line="240" w:lineRule="auto"/>
        <w:rPr>
          <w:del w:id="1329" w:author="Fernandes, Richard [2]" w:date="2019-01-02T16:46:00Z"/>
        </w:rPr>
        <w:pPrChange w:id="1330" w:author="Fernandes, Richard" w:date="2020-07-14T17:17:00Z">
          <w:pPr/>
        </w:pPrChange>
      </w:pPr>
      <w:del w:id="1331" w:author="Fernandes, Richard [2]" w:date="2019-01-02T16:46:00Z">
        <w:r w:rsidRPr="0002742A" w:rsidDel="00CA046B">
          <w:rPr>
            <w:b/>
          </w:rPr>
          <w:delText>Spatial Resolution</w:delText>
        </w:r>
        <w:r w:rsidDel="00CA046B">
          <w:delText>: 500m gridded at 250m and 60m gridded at 20m.  Two specifications correspond to expected data rich (low resolution) and data poor (high resolution) populations that in turn will impact the confidence interval of the VPI.  The higher gridding resolution is specified to minimize spatial matching errors when resampling input SDRs and ancillary layers and when providing VPI outputs for downstream users.</w:delText>
        </w:r>
        <w:r w:rsidR="00EC5CD0" w:rsidDel="00CA046B">
          <w:delText xml:space="preserve">  </w:delText>
        </w:r>
      </w:del>
    </w:p>
    <w:p w:rsidR="002E6E3E" w:rsidDel="00CA046B" w:rsidRDefault="002E6E3E">
      <w:pPr>
        <w:spacing w:line="240" w:lineRule="auto"/>
        <w:rPr>
          <w:del w:id="1332" w:author="Fernandes, Richard [2]" w:date="2019-01-02T16:46:00Z"/>
        </w:rPr>
        <w:pPrChange w:id="1333" w:author="Fernandes, Richard" w:date="2020-07-14T17:17:00Z">
          <w:pPr/>
        </w:pPrChange>
      </w:pPr>
    </w:p>
    <w:p w:rsidR="00CC30D8" w:rsidDel="00CA046B" w:rsidRDefault="00CC30D8">
      <w:pPr>
        <w:pStyle w:val="Heading3"/>
        <w:spacing w:line="240" w:lineRule="auto"/>
        <w:rPr>
          <w:del w:id="1334" w:author="Fernandes, Richard [2]" w:date="2019-01-02T16:46:00Z"/>
        </w:rPr>
        <w:pPrChange w:id="1335" w:author="Fernandes, Richard" w:date="2020-07-14T17:17:00Z">
          <w:pPr>
            <w:pStyle w:val="Heading3"/>
          </w:pPr>
        </w:pPrChange>
      </w:pPr>
      <w:del w:id="1336" w:author="Fernandes, Richard [2]" w:date="2019-01-02T16:46:00Z">
        <w:r w:rsidDel="00CA046B">
          <w:delText>Research Requirements</w:delText>
        </w:r>
      </w:del>
    </w:p>
    <w:p w:rsidR="00CC30D8" w:rsidDel="00CA046B" w:rsidRDefault="00CC30D8">
      <w:pPr>
        <w:spacing w:line="240" w:lineRule="auto"/>
        <w:rPr>
          <w:del w:id="1337" w:author="Fernandes, Richard [2]" w:date="2019-01-02T16:46:00Z"/>
        </w:rPr>
        <w:pPrChange w:id="1338" w:author="Fernandes, Richard" w:date="2020-07-14T17:17:00Z">
          <w:pPr/>
        </w:pPrChange>
      </w:pPr>
    </w:p>
    <w:p w:rsidR="00CC30D8" w:rsidDel="00CA046B" w:rsidRDefault="00CC30D8">
      <w:pPr>
        <w:spacing w:line="240" w:lineRule="auto"/>
        <w:rPr>
          <w:del w:id="1339" w:author="Fernandes, Richard [2]" w:date="2019-01-02T16:46:00Z"/>
        </w:rPr>
        <w:pPrChange w:id="1340" w:author="Fernandes, Richard" w:date="2020-07-14T17:17:00Z">
          <w:pPr/>
        </w:pPrChange>
      </w:pPr>
      <w:del w:id="1341" w:author="Fernandes, Richard [2]" w:date="2019-01-02T16:46:00Z">
        <w:r w:rsidDel="00CA046B">
          <w:delText>The VPI has been defined with the intent of minizing the need for extensive research.  However, research is required specifically to address the issue of combining multiple satellite imagers and to determine the sensi</w:delText>
        </w:r>
        <w:r w:rsidR="008809C0" w:rsidDel="00CA046B">
          <w:delText>ti</w:delText>
        </w:r>
        <w:r w:rsidDel="00CA046B">
          <w:delText>vity of the VPI to the performance of both Level I and Level II algorithms.  The research requirements are summarized here.</w:delText>
        </w:r>
      </w:del>
    </w:p>
    <w:p w:rsidR="00CC30D8" w:rsidDel="00CA046B" w:rsidRDefault="00CC30D8">
      <w:pPr>
        <w:spacing w:line="240" w:lineRule="auto"/>
        <w:rPr>
          <w:del w:id="1342" w:author="Fernandes, Richard [2]" w:date="2019-01-02T16:46:00Z"/>
        </w:rPr>
        <w:pPrChange w:id="1343" w:author="Fernandes, Richard" w:date="2020-07-14T17:17:00Z">
          <w:pPr/>
        </w:pPrChange>
      </w:pPr>
    </w:p>
    <w:p w:rsidR="00CC30D8" w:rsidDel="00CA046B" w:rsidRDefault="00CC30D8">
      <w:pPr>
        <w:spacing w:line="240" w:lineRule="auto"/>
        <w:rPr>
          <w:del w:id="1344" w:author="Fernandes, Richard [2]" w:date="2019-01-02T16:46:00Z"/>
        </w:rPr>
        <w:pPrChange w:id="1345" w:author="Fernandes, Richard" w:date="2020-07-14T17:17:00Z">
          <w:pPr/>
        </w:pPrChange>
      </w:pPr>
      <w:del w:id="1346" w:author="Fernandes, Richard [2]" w:date="2019-01-02T16:46:00Z">
        <w:r w:rsidDel="00CA046B">
          <w:delText>Input Datasets</w:delText>
        </w:r>
      </w:del>
    </w:p>
    <w:p w:rsidR="00CC30D8" w:rsidDel="00CA046B" w:rsidRDefault="00CC30D8">
      <w:pPr>
        <w:spacing w:line="240" w:lineRule="auto"/>
        <w:rPr>
          <w:del w:id="1347" w:author="Fernandes, Richard [2]" w:date="2019-01-02T16:46:00Z"/>
        </w:rPr>
        <w:pPrChange w:id="1348" w:author="Fernandes, Richard" w:date="2020-07-14T17:17:00Z">
          <w:pPr/>
        </w:pPrChange>
      </w:pPr>
    </w:p>
    <w:p w:rsidR="00CC30D8" w:rsidDel="00CA046B" w:rsidRDefault="00CC30D8">
      <w:pPr>
        <w:pStyle w:val="ListParagraph"/>
        <w:numPr>
          <w:ilvl w:val="0"/>
          <w:numId w:val="11"/>
        </w:numPr>
        <w:spacing w:line="240" w:lineRule="auto"/>
        <w:rPr>
          <w:del w:id="1349" w:author="Fernandes, Richard [2]" w:date="2019-01-02T16:46:00Z"/>
        </w:rPr>
        <w:pPrChange w:id="1350" w:author="Fernandes, Richard" w:date="2020-07-14T17:17:00Z">
          <w:pPr>
            <w:pStyle w:val="ListParagraph"/>
            <w:numPr>
              <w:numId w:val="11"/>
            </w:numPr>
            <w:ind w:hanging="360"/>
          </w:pPr>
        </w:pPrChange>
      </w:pPr>
      <w:del w:id="1351" w:author="Fernandes, Richard [2]" w:date="2019-01-02T16:46:00Z">
        <w:r w:rsidDel="00CA046B">
          <w:delText xml:space="preserve"> What is the appropriate DEM to perform shadow masking and data correction?</w:delText>
        </w:r>
      </w:del>
    </w:p>
    <w:p w:rsidR="006F76F0" w:rsidDel="00CA046B" w:rsidRDefault="00CC30D8">
      <w:pPr>
        <w:pStyle w:val="ListParagraph"/>
        <w:numPr>
          <w:ilvl w:val="0"/>
          <w:numId w:val="11"/>
        </w:numPr>
        <w:spacing w:line="240" w:lineRule="auto"/>
        <w:rPr>
          <w:del w:id="1352" w:author="Fernandes, Richard [2]" w:date="2019-01-02T16:46:00Z"/>
        </w:rPr>
        <w:pPrChange w:id="1353" w:author="Fernandes, Richard" w:date="2020-07-14T17:17:00Z">
          <w:pPr>
            <w:pStyle w:val="ListParagraph"/>
            <w:numPr>
              <w:numId w:val="11"/>
            </w:numPr>
            <w:ind w:hanging="360"/>
          </w:pPr>
        </w:pPrChange>
      </w:pPr>
      <w:del w:id="1354" w:author="Fernandes, Richard [2]" w:date="2019-01-02T16:46:00Z">
        <w:r w:rsidDel="00CA046B">
          <w:delText>How compatible are</w:delText>
        </w:r>
        <w:r w:rsidR="008809C0" w:rsidDel="00CA046B">
          <w:delText xml:space="preserve"> </w:delText>
        </w:r>
        <w:r w:rsidDel="00CA046B">
          <w:delText xml:space="preserve"> MODIS </w:delText>
        </w:r>
        <w:r w:rsidR="006F76F0" w:rsidDel="00CA046B">
          <w:delText xml:space="preserve">, </w:delText>
        </w:r>
        <w:r w:rsidDel="00CA046B">
          <w:delText>VIIRS</w:delText>
        </w:r>
        <w:r w:rsidR="006F76F0" w:rsidDel="00CA046B">
          <w:delText>, OLCI and SLSTR</w:delText>
        </w:r>
        <w:r w:rsidDel="00CA046B">
          <w:delText xml:space="preserve"> with OLI and MSI for the purpose of atmospheric correction algorithms?</w:delText>
        </w:r>
      </w:del>
    </w:p>
    <w:p w:rsidR="006F76F0" w:rsidDel="00CA046B" w:rsidRDefault="006F76F0">
      <w:pPr>
        <w:pStyle w:val="ListParagraph"/>
        <w:numPr>
          <w:ilvl w:val="0"/>
          <w:numId w:val="11"/>
        </w:numPr>
        <w:spacing w:line="240" w:lineRule="auto"/>
        <w:rPr>
          <w:del w:id="1355" w:author="Fernandes, Richard [2]" w:date="2019-01-02T16:46:00Z"/>
        </w:rPr>
        <w:pPrChange w:id="1356" w:author="Fernandes, Richard" w:date="2020-07-14T17:17:00Z">
          <w:pPr>
            <w:pStyle w:val="ListParagraph"/>
            <w:numPr>
              <w:numId w:val="11"/>
            </w:numPr>
            <w:ind w:hanging="360"/>
          </w:pPr>
        </w:pPrChange>
      </w:pPr>
      <w:del w:id="1357" w:author="Fernandes, Richard [2]" w:date="2019-01-02T16:46:00Z">
        <w:r w:rsidDel="00CA046B">
          <w:delText>Should VGT and PROBA imagery be used considering it is not easy to cloud screen?</w:delText>
        </w:r>
      </w:del>
    </w:p>
    <w:p w:rsidR="00CC30D8" w:rsidDel="00CA046B" w:rsidRDefault="00CC30D8">
      <w:pPr>
        <w:pStyle w:val="ListParagraph"/>
        <w:numPr>
          <w:ilvl w:val="0"/>
          <w:numId w:val="11"/>
        </w:numPr>
        <w:spacing w:line="240" w:lineRule="auto"/>
        <w:rPr>
          <w:del w:id="1358" w:author="Fernandes, Richard [2]" w:date="2019-01-02T16:46:00Z"/>
        </w:rPr>
        <w:pPrChange w:id="1359" w:author="Fernandes, Richard" w:date="2020-07-14T17:17:00Z">
          <w:pPr>
            <w:pStyle w:val="ListParagraph"/>
            <w:numPr>
              <w:numId w:val="11"/>
            </w:numPr>
            <w:ind w:hanging="360"/>
          </w:pPr>
        </w:pPrChange>
      </w:pPr>
      <w:del w:id="1360" w:author="Fernandes, Richard [2]" w:date="2019-01-02T16:46:00Z">
        <w:r w:rsidDel="00CA046B">
          <w:delText>Can we combine MODIS and ATUOSNOW masks to have high confidence of snow free conditions without significant data gaps in these conditions.</w:delText>
        </w:r>
      </w:del>
    </w:p>
    <w:p w:rsidR="00CC30D8" w:rsidDel="00CA046B" w:rsidRDefault="008809C0">
      <w:pPr>
        <w:pStyle w:val="ListParagraph"/>
        <w:numPr>
          <w:ilvl w:val="0"/>
          <w:numId w:val="11"/>
        </w:numPr>
        <w:spacing w:line="240" w:lineRule="auto"/>
        <w:rPr>
          <w:del w:id="1361" w:author="Fernandes, Richard [2]" w:date="2019-01-02T16:46:00Z"/>
        </w:rPr>
        <w:pPrChange w:id="1362" w:author="Fernandes, Richard" w:date="2020-07-14T17:17:00Z">
          <w:pPr>
            <w:pStyle w:val="ListParagraph"/>
            <w:numPr>
              <w:numId w:val="11"/>
            </w:numPr>
            <w:ind w:hanging="360"/>
          </w:pPr>
        </w:pPrChange>
      </w:pPr>
      <w:del w:id="1363" w:author="Fernandes, Richard [2]" w:date="2019-01-02T16:46:00Z">
        <w:r w:rsidDel="00CA046B">
          <w:delText>What is the accuracy of gridded surface temperature inputs?</w:delText>
        </w:r>
      </w:del>
    </w:p>
    <w:p w:rsidR="008809C0" w:rsidDel="00CA046B" w:rsidRDefault="008809C0">
      <w:pPr>
        <w:spacing w:line="240" w:lineRule="auto"/>
        <w:rPr>
          <w:del w:id="1364" w:author="Fernandes, Richard [2]" w:date="2019-01-02T16:46:00Z"/>
        </w:rPr>
        <w:pPrChange w:id="1365" w:author="Fernandes, Richard" w:date="2020-07-14T17:17:00Z">
          <w:pPr/>
        </w:pPrChange>
      </w:pPr>
    </w:p>
    <w:p w:rsidR="008809C0" w:rsidDel="00CA046B" w:rsidRDefault="008809C0">
      <w:pPr>
        <w:spacing w:line="240" w:lineRule="auto"/>
        <w:rPr>
          <w:del w:id="1366" w:author="Fernandes, Richard [2]" w:date="2019-01-02T16:46:00Z"/>
        </w:rPr>
        <w:pPrChange w:id="1367" w:author="Fernandes, Richard" w:date="2020-07-14T17:17:00Z">
          <w:pPr/>
        </w:pPrChange>
      </w:pPr>
      <w:del w:id="1368" w:author="Fernandes, Richard [2]" w:date="2019-01-02T16:46:00Z">
        <w:r w:rsidDel="00CA046B">
          <w:delText>Algorithms</w:delText>
        </w:r>
      </w:del>
    </w:p>
    <w:p w:rsidR="008809C0" w:rsidDel="00CA046B" w:rsidRDefault="008809C0">
      <w:pPr>
        <w:spacing w:line="240" w:lineRule="auto"/>
        <w:rPr>
          <w:del w:id="1369" w:author="Fernandes, Richard [2]" w:date="2019-01-02T16:46:00Z"/>
        </w:rPr>
        <w:pPrChange w:id="1370" w:author="Fernandes, Richard" w:date="2020-07-14T17:17:00Z">
          <w:pPr/>
        </w:pPrChange>
      </w:pPr>
    </w:p>
    <w:p w:rsidR="008809C0" w:rsidDel="00CA046B" w:rsidRDefault="008809C0">
      <w:pPr>
        <w:pStyle w:val="ListParagraph"/>
        <w:numPr>
          <w:ilvl w:val="0"/>
          <w:numId w:val="12"/>
        </w:numPr>
        <w:spacing w:line="240" w:lineRule="auto"/>
        <w:rPr>
          <w:del w:id="1371" w:author="Fernandes, Richard [2]" w:date="2019-01-02T16:46:00Z"/>
        </w:rPr>
        <w:pPrChange w:id="1372" w:author="Fernandes, Richard" w:date="2020-07-14T17:17:00Z">
          <w:pPr>
            <w:pStyle w:val="ListParagraph"/>
            <w:numPr>
              <w:numId w:val="12"/>
            </w:numPr>
            <w:ind w:hanging="360"/>
          </w:pPr>
        </w:pPrChange>
      </w:pPr>
      <w:del w:id="1373" w:author="Fernandes, Richard [2]" w:date="2019-01-02T16:46:00Z">
        <w:r w:rsidDel="00CA046B">
          <w:delText xml:space="preserve"> What is the sensitivity of fAPAR algorithms to atmospheric correction errors?</w:delText>
        </w:r>
      </w:del>
    </w:p>
    <w:p w:rsidR="008809C0" w:rsidDel="00CA046B" w:rsidRDefault="008809C0">
      <w:pPr>
        <w:pStyle w:val="ListParagraph"/>
        <w:numPr>
          <w:ilvl w:val="0"/>
          <w:numId w:val="12"/>
        </w:numPr>
        <w:spacing w:line="240" w:lineRule="auto"/>
        <w:rPr>
          <w:del w:id="1374" w:author="Fernandes, Richard [2]" w:date="2019-01-02T16:46:00Z"/>
        </w:rPr>
        <w:pPrChange w:id="1375" w:author="Fernandes, Richard" w:date="2020-07-14T17:17:00Z">
          <w:pPr>
            <w:pStyle w:val="ListParagraph"/>
            <w:numPr>
              <w:numId w:val="12"/>
            </w:numPr>
            <w:ind w:hanging="360"/>
          </w:pPr>
        </w:pPrChange>
      </w:pPr>
      <w:del w:id="1376" w:author="Fernandes, Richard [2]" w:date="2019-01-02T16:46:00Z">
        <w:r w:rsidDel="00CA046B">
          <w:delText>Is there an observable adjacency effect for 20m or 30m pixels?</w:delText>
        </w:r>
      </w:del>
    </w:p>
    <w:p w:rsidR="008809C0" w:rsidDel="00CA046B" w:rsidRDefault="008809C0">
      <w:pPr>
        <w:pStyle w:val="ListParagraph"/>
        <w:numPr>
          <w:ilvl w:val="0"/>
          <w:numId w:val="12"/>
        </w:numPr>
        <w:spacing w:line="240" w:lineRule="auto"/>
        <w:rPr>
          <w:del w:id="1377" w:author="Fernandes, Richard [2]" w:date="2019-01-02T16:46:00Z"/>
        </w:rPr>
        <w:pPrChange w:id="1378" w:author="Fernandes, Richard" w:date="2020-07-14T17:17:00Z">
          <w:pPr>
            <w:pStyle w:val="ListParagraph"/>
            <w:numPr>
              <w:numId w:val="12"/>
            </w:numPr>
            <w:ind w:hanging="360"/>
          </w:pPr>
        </w:pPrChange>
      </w:pPr>
      <w:del w:id="1379" w:author="Fernandes, Richard [2]" w:date="2019-01-02T16:46:00Z">
        <w:r w:rsidDel="00CA046B">
          <w:delText>How accurate are the default clear sky algorithms?</w:delText>
        </w:r>
      </w:del>
    </w:p>
    <w:p w:rsidR="008809C0" w:rsidDel="00CA046B" w:rsidRDefault="008809C0">
      <w:pPr>
        <w:pStyle w:val="ListParagraph"/>
        <w:numPr>
          <w:ilvl w:val="0"/>
          <w:numId w:val="12"/>
        </w:numPr>
        <w:spacing w:line="240" w:lineRule="auto"/>
        <w:rPr>
          <w:del w:id="1380" w:author="Fernandes, Richard [2]" w:date="2019-01-02T16:46:00Z"/>
        </w:rPr>
        <w:pPrChange w:id="1381" w:author="Fernandes, Richard" w:date="2020-07-14T17:17:00Z">
          <w:pPr>
            <w:pStyle w:val="ListParagraph"/>
            <w:numPr>
              <w:numId w:val="12"/>
            </w:numPr>
            <w:ind w:hanging="360"/>
          </w:pPr>
        </w:pPrChange>
      </w:pPr>
      <w:del w:id="1382" w:author="Fernandes, Richard [2]" w:date="2019-01-02T16:46:00Z">
        <w:r w:rsidDel="00CA046B">
          <w:delText>Can Level 1, Level 2 processing be completed using naively parallel implementations?</w:delText>
        </w:r>
      </w:del>
    </w:p>
    <w:p w:rsidR="008809C0" w:rsidDel="00CA046B" w:rsidRDefault="008809C0">
      <w:pPr>
        <w:pStyle w:val="ListParagraph"/>
        <w:numPr>
          <w:ilvl w:val="0"/>
          <w:numId w:val="12"/>
        </w:numPr>
        <w:spacing w:line="240" w:lineRule="auto"/>
        <w:rPr>
          <w:del w:id="1383" w:author="Fernandes, Richard [2]" w:date="2019-01-02T16:46:00Z"/>
        </w:rPr>
        <w:pPrChange w:id="1384" w:author="Fernandes, Richard" w:date="2020-07-14T17:17:00Z">
          <w:pPr>
            <w:pStyle w:val="ListParagraph"/>
            <w:numPr>
              <w:numId w:val="12"/>
            </w:numPr>
            <w:ind w:hanging="360"/>
          </w:pPr>
        </w:pPrChange>
      </w:pPr>
      <w:del w:id="1385" w:author="Fernandes, Richard [2]" w:date="2019-01-02T16:46:00Z">
        <w:r w:rsidDel="00CA046B">
          <w:delText>Can we speed up Level, Level 2 processing with ML algorithms?</w:delText>
        </w:r>
      </w:del>
    </w:p>
    <w:p w:rsidR="008809C0" w:rsidDel="00CA046B" w:rsidRDefault="008809C0">
      <w:pPr>
        <w:pStyle w:val="ListParagraph"/>
        <w:numPr>
          <w:ilvl w:val="0"/>
          <w:numId w:val="12"/>
        </w:numPr>
        <w:spacing w:line="240" w:lineRule="auto"/>
        <w:rPr>
          <w:del w:id="1386" w:author="Fernandes, Richard [2]" w:date="2019-01-02T16:46:00Z"/>
        </w:rPr>
        <w:pPrChange w:id="1387" w:author="Fernandes, Richard" w:date="2020-07-14T17:17:00Z">
          <w:pPr>
            <w:pStyle w:val="ListParagraph"/>
            <w:numPr>
              <w:numId w:val="12"/>
            </w:numPr>
            <w:ind w:hanging="360"/>
          </w:pPr>
        </w:pPrChange>
      </w:pPr>
      <w:del w:id="1388" w:author="Fernandes, Richard [2]" w:date="2019-01-02T16:46:00Z">
        <w:r w:rsidDel="00CA046B">
          <w:delText>What is the sensitivity of the VPI to missing temporal samples?  Can we improve the VPI estimation using a fAPAR climatology based on surface temperature?</w:delText>
        </w:r>
      </w:del>
    </w:p>
    <w:p w:rsidR="008809C0" w:rsidDel="00CA046B" w:rsidRDefault="008809C0">
      <w:pPr>
        <w:pStyle w:val="ListParagraph"/>
        <w:numPr>
          <w:ilvl w:val="0"/>
          <w:numId w:val="12"/>
        </w:numPr>
        <w:spacing w:line="240" w:lineRule="auto"/>
        <w:rPr>
          <w:del w:id="1389" w:author="Fernandes, Richard [2]" w:date="2019-01-02T16:46:00Z"/>
        </w:rPr>
        <w:pPrChange w:id="1390" w:author="Fernandes, Richard" w:date="2020-07-14T17:17:00Z">
          <w:pPr>
            <w:pStyle w:val="ListParagraph"/>
            <w:numPr>
              <w:numId w:val="12"/>
            </w:numPr>
            <w:ind w:hanging="360"/>
          </w:pPr>
        </w:pPrChange>
      </w:pPr>
      <w:del w:id="1391" w:author="Fernandes, Richard [2]" w:date="2019-01-02T16:46:00Z">
        <w:r w:rsidDel="00CA046B">
          <w:delText>How does the fAPAR and derived VPI from the medium resolution images compare to those from low resolution imagers (either from the system processing chain or from third party products)?</w:delText>
        </w:r>
      </w:del>
    </w:p>
    <w:p w:rsidR="008809C0" w:rsidDel="00CA046B" w:rsidRDefault="008809C0">
      <w:pPr>
        <w:pStyle w:val="ListParagraph"/>
        <w:numPr>
          <w:ilvl w:val="0"/>
          <w:numId w:val="12"/>
        </w:numPr>
        <w:spacing w:line="240" w:lineRule="auto"/>
        <w:rPr>
          <w:del w:id="1392" w:author="Fernandes, Richard [2]" w:date="2019-01-02T16:46:00Z"/>
        </w:rPr>
        <w:pPrChange w:id="1393" w:author="Fernandes, Richard" w:date="2020-07-14T17:17:00Z">
          <w:pPr>
            <w:pStyle w:val="ListParagraph"/>
            <w:numPr>
              <w:numId w:val="12"/>
            </w:numPr>
            <w:ind w:hanging="360"/>
          </w:pPr>
        </w:pPrChange>
      </w:pPr>
      <w:del w:id="1394" w:author="Fernandes, Richard [2]" w:date="2019-01-02T16:46:00Z">
        <w:r w:rsidDel="00CA046B">
          <w:delText>How consistent is fAPAR and VPI across sensors?</w:delText>
        </w:r>
      </w:del>
    </w:p>
    <w:p w:rsidR="008809C0" w:rsidDel="00CA046B" w:rsidRDefault="008809C0">
      <w:pPr>
        <w:pStyle w:val="ListParagraph"/>
        <w:numPr>
          <w:ilvl w:val="0"/>
          <w:numId w:val="12"/>
        </w:numPr>
        <w:spacing w:line="240" w:lineRule="auto"/>
        <w:rPr>
          <w:del w:id="1395" w:author="Fernandes, Richard [2]" w:date="2019-01-02T16:46:00Z"/>
        </w:rPr>
        <w:pPrChange w:id="1396" w:author="Fernandes, Richard" w:date="2020-07-14T17:17:00Z">
          <w:pPr>
            <w:pStyle w:val="ListParagraph"/>
            <w:numPr>
              <w:numId w:val="12"/>
            </w:numPr>
            <w:ind w:hanging="360"/>
          </w:pPr>
        </w:pPrChange>
      </w:pPr>
      <w:del w:id="1397" w:author="Fernandes, Richard [2]" w:date="2019-01-02T16:46:00Z">
        <w:r w:rsidDel="00CA046B">
          <w:delText>Can the system be implemented within current public cloud infrastructure?</w:delText>
        </w:r>
      </w:del>
    </w:p>
    <w:p w:rsidR="008809C0" w:rsidDel="00CA046B" w:rsidRDefault="008809C0">
      <w:pPr>
        <w:pStyle w:val="ListParagraph"/>
        <w:numPr>
          <w:ilvl w:val="0"/>
          <w:numId w:val="12"/>
        </w:numPr>
        <w:spacing w:line="240" w:lineRule="auto"/>
        <w:rPr>
          <w:del w:id="1398" w:author="Fernandes, Richard [2]" w:date="2019-01-02T16:46:00Z"/>
        </w:rPr>
        <w:pPrChange w:id="1399" w:author="Fernandes, Richard" w:date="2020-07-14T17:17:00Z">
          <w:pPr>
            <w:pStyle w:val="ListParagraph"/>
            <w:numPr>
              <w:numId w:val="12"/>
            </w:numPr>
            <w:ind w:hanging="360"/>
          </w:pPr>
        </w:pPrChange>
      </w:pPr>
      <w:del w:id="1400" w:author="Fernandes, Richard [2]" w:date="2019-01-02T16:46:00Z">
        <w:r w:rsidDel="00CA046B">
          <w:delText>What is the best approach for catching and handling system exceptions?</w:delText>
        </w:r>
      </w:del>
    </w:p>
    <w:p w:rsidR="00685FF4" w:rsidDel="00CA046B" w:rsidRDefault="00685FF4">
      <w:pPr>
        <w:pStyle w:val="Heading2"/>
        <w:spacing w:line="240" w:lineRule="auto"/>
        <w:rPr>
          <w:del w:id="1401" w:author="Fernandes, Richard [2]" w:date="2019-01-02T16:46:00Z"/>
        </w:rPr>
        <w:pPrChange w:id="1402" w:author="Fernandes, Richard" w:date="2020-07-14T17:17:00Z">
          <w:pPr>
            <w:pStyle w:val="Heading2"/>
          </w:pPr>
        </w:pPrChange>
      </w:pPr>
      <w:del w:id="1403" w:author="Fernandes, Richard [2]" w:date="2019-01-02T16:46:00Z">
        <w:r w:rsidDel="00CA046B">
          <w:delText>Implementation</w:delText>
        </w:r>
      </w:del>
    </w:p>
    <w:p w:rsidR="00685FF4" w:rsidDel="00CA046B" w:rsidRDefault="00685FF4">
      <w:pPr>
        <w:spacing w:line="240" w:lineRule="auto"/>
        <w:rPr>
          <w:del w:id="1404" w:author="Fernandes, Richard [2]" w:date="2019-01-02T16:46:00Z"/>
        </w:rPr>
        <w:pPrChange w:id="1405" w:author="Fernandes, Richard" w:date="2020-07-14T17:17:00Z">
          <w:pPr/>
        </w:pPrChange>
      </w:pPr>
    </w:p>
    <w:p w:rsidR="00685FF4" w:rsidDel="00CA046B" w:rsidRDefault="00685FF4">
      <w:pPr>
        <w:spacing w:line="240" w:lineRule="auto"/>
        <w:rPr>
          <w:del w:id="1406" w:author="Fernandes, Richard [2]" w:date="2019-01-02T16:46:00Z"/>
        </w:rPr>
        <w:pPrChange w:id="1407" w:author="Fernandes, Richard" w:date="2020-07-14T17:17:00Z">
          <w:pPr/>
        </w:pPrChange>
      </w:pPr>
      <w:del w:id="1408" w:author="Fernandes, Richard [2]" w:date="2019-01-02T16:46:00Z">
        <w:r w:rsidDel="00CA046B">
          <w:delText>The implementation of the VPI is described in terms of the required system architecture and system functionality.</w:delText>
        </w:r>
      </w:del>
    </w:p>
    <w:p w:rsidR="00685FF4" w:rsidDel="00CA046B" w:rsidRDefault="00685FF4">
      <w:pPr>
        <w:spacing w:line="240" w:lineRule="auto"/>
        <w:rPr>
          <w:del w:id="1409" w:author="Fernandes, Richard [2]" w:date="2019-01-02T16:46:00Z"/>
        </w:rPr>
        <w:pPrChange w:id="1410" w:author="Fernandes, Richard" w:date="2020-07-14T17:17:00Z">
          <w:pPr/>
        </w:pPrChange>
      </w:pPr>
    </w:p>
    <w:p w:rsidR="002E6E3E" w:rsidDel="00CA046B" w:rsidRDefault="00EC5CD0">
      <w:pPr>
        <w:pStyle w:val="Heading3"/>
        <w:spacing w:line="240" w:lineRule="auto"/>
        <w:rPr>
          <w:del w:id="1411" w:author="Fernandes, Richard [2]" w:date="2019-01-02T16:46:00Z"/>
        </w:rPr>
        <w:pPrChange w:id="1412" w:author="Fernandes, Richard" w:date="2020-07-14T17:17:00Z">
          <w:pPr>
            <w:pStyle w:val="Heading3"/>
          </w:pPr>
        </w:pPrChange>
      </w:pPr>
      <w:del w:id="1413" w:author="Fernandes, Richard [2]" w:date="2019-01-02T16:46:00Z">
        <w:r w:rsidDel="00CA046B">
          <w:delText>System Architecture</w:delText>
        </w:r>
      </w:del>
    </w:p>
    <w:p w:rsidR="00EC5CD0" w:rsidDel="00CA046B" w:rsidRDefault="00EC5CD0">
      <w:pPr>
        <w:spacing w:line="240" w:lineRule="auto"/>
        <w:rPr>
          <w:del w:id="1414" w:author="Fernandes, Richard [2]" w:date="2019-01-02T16:46:00Z"/>
        </w:rPr>
        <w:pPrChange w:id="1415" w:author="Fernandes, Richard" w:date="2020-07-14T17:17:00Z">
          <w:pPr/>
        </w:pPrChange>
      </w:pPr>
    </w:p>
    <w:p w:rsidR="00CC7300" w:rsidDel="00CA046B" w:rsidRDefault="00CC7300">
      <w:pPr>
        <w:spacing w:line="240" w:lineRule="auto"/>
        <w:rPr>
          <w:del w:id="1416" w:author="Fernandes, Richard [2]" w:date="2019-01-02T16:46:00Z"/>
        </w:rPr>
        <w:pPrChange w:id="1417" w:author="Fernandes, Richard" w:date="2020-07-14T17:17:00Z">
          <w:pPr/>
        </w:pPrChange>
      </w:pPr>
      <w:del w:id="1418" w:author="Fernandes, Richard [2]" w:date="2019-01-02T16:46:00Z">
        <w:r w:rsidDel="00CA046B">
          <w:delText>The system for VPI production corresponds to a database including ancillary datasets ,  satellite data records (SDRs) and meteorologocial data records (MDRs)  and output VPI results and  functions to populate this database on an ongoing basis, to derive the VPI and to archive and disseminate results.</w:delText>
        </w:r>
        <w:r w:rsidR="003A249F" w:rsidDel="00CA046B">
          <w:delText xml:space="preserve">  Figure 1 provides a system diagram showing linkages between data and functions.</w:delText>
        </w:r>
      </w:del>
    </w:p>
    <w:p w:rsidR="002E4A5B" w:rsidDel="00CA046B" w:rsidRDefault="002E4A5B">
      <w:pPr>
        <w:keepNext/>
        <w:spacing w:line="240" w:lineRule="auto"/>
        <w:rPr>
          <w:del w:id="1419" w:author="Fernandes, Richard [2]" w:date="2019-01-02T16:46:00Z"/>
        </w:rPr>
        <w:pPrChange w:id="1420" w:author="Fernandes, Richard" w:date="2020-07-14T17:17:00Z">
          <w:pPr>
            <w:keepNext/>
          </w:pPr>
        </w:pPrChange>
      </w:pPr>
      <w:del w:id="1421" w:author="Fernandes, Richard [2]" w:date="2019-01-02T16:46:00Z">
        <w:r w:rsidDel="00CA046B">
          <w:rPr>
            <w:noProof/>
            <w:lang w:eastAsia="en-CA"/>
          </w:rPr>
          <w:drawing>
            <wp:inline distT="0" distB="0" distL="0" distR="0" wp14:anchorId="02923DDA" wp14:editId="3F5B800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del>
    </w:p>
    <w:p w:rsidR="003A249F" w:rsidDel="00CA046B" w:rsidRDefault="002E4A5B">
      <w:pPr>
        <w:pStyle w:val="Caption"/>
        <w:rPr>
          <w:del w:id="1422" w:author="Fernandes, Richard [2]" w:date="2019-01-02T16:46:00Z"/>
        </w:rPr>
      </w:pPr>
      <w:del w:id="1423" w:author="Fernandes, Richard [2]" w:date="2019-01-02T16:46:00Z">
        <w:r w:rsidDel="00CA046B">
          <w:delText xml:space="preserve">Figure </w:delText>
        </w:r>
        <w:r w:rsidR="00BC5F91" w:rsidDel="00CA046B">
          <w:rPr>
            <w:b w:val="0"/>
            <w:bCs w:val="0"/>
          </w:rPr>
          <w:fldChar w:fldCharType="begin"/>
        </w:r>
        <w:r w:rsidR="00BC5F91" w:rsidDel="00CA046B">
          <w:delInstrText xml:space="preserve"> SEQ Figure \* ARABIC </w:delInstrText>
        </w:r>
        <w:r w:rsidR="00BC5F91" w:rsidDel="00CA046B">
          <w:rPr>
            <w:b w:val="0"/>
            <w:bCs w:val="0"/>
          </w:rPr>
          <w:fldChar w:fldCharType="separate"/>
        </w:r>
        <w:r w:rsidR="009556E9" w:rsidDel="00CA046B">
          <w:rPr>
            <w:noProof/>
          </w:rPr>
          <w:delText>1</w:delText>
        </w:r>
        <w:r w:rsidR="00BC5F91" w:rsidDel="00CA046B">
          <w:rPr>
            <w:b w:val="0"/>
            <w:bCs w:val="0"/>
            <w:noProof/>
          </w:rPr>
          <w:fldChar w:fldCharType="end"/>
        </w:r>
      </w:del>
    </w:p>
    <w:p w:rsidR="002E4A5B" w:rsidDel="00CA046B" w:rsidRDefault="002E4A5B">
      <w:pPr>
        <w:spacing w:line="240" w:lineRule="auto"/>
        <w:rPr>
          <w:del w:id="1424" w:author="Fernandes, Richard [2]" w:date="2019-01-02T16:46:00Z"/>
        </w:rPr>
        <w:pPrChange w:id="1425" w:author="Fernandes, Richard" w:date="2020-07-14T17:17:00Z">
          <w:pPr/>
        </w:pPrChange>
      </w:pPr>
    </w:p>
    <w:p w:rsidR="002E4A5B" w:rsidDel="00CA046B" w:rsidRDefault="002E4A5B">
      <w:pPr>
        <w:spacing w:line="240" w:lineRule="auto"/>
        <w:rPr>
          <w:del w:id="1426" w:author="Fernandes, Richard [2]" w:date="2019-01-02T16:46:00Z"/>
        </w:rPr>
        <w:pPrChange w:id="1427" w:author="Fernandes, Richard" w:date="2020-07-14T17:17:00Z">
          <w:pPr/>
        </w:pPrChange>
      </w:pPr>
    </w:p>
    <w:p w:rsidR="002E4A5B" w:rsidDel="00CA046B" w:rsidRDefault="002E4A5B">
      <w:pPr>
        <w:spacing w:line="240" w:lineRule="auto"/>
        <w:rPr>
          <w:del w:id="1428" w:author="Fernandes, Richard [2]" w:date="2019-01-02T16:46:00Z"/>
        </w:rPr>
        <w:pPrChange w:id="1429" w:author="Fernandes, Richard" w:date="2020-07-14T17:17:00Z">
          <w:pPr/>
        </w:pPrChange>
      </w:pPr>
    </w:p>
    <w:p w:rsidR="002E4A5B" w:rsidDel="00CA046B" w:rsidRDefault="002E4A5B">
      <w:pPr>
        <w:spacing w:line="240" w:lineRule="auto"/>
        <w:rPr>
          <w:del w:id="1430" w:author="Fernandes, Richard [2]" w:date="2019-01-02T16:46:00Z"/>
        </w:rPr>
        <w:pPrChange w:id="1431" w:author="Fernandes, Richard" w:date="2020-07-14T17:17:00Z">
          <w:pPr/>
        </w:pPrChange>
      </w:pPr>
    </w:p>
    <w:p w:rsidR="002E4A5B" w:rsidDel="00CA046B" w:rsidRDefault="002E4A5B">
      <w:pPr>
        <w:spacing w:line="240" w:lineRule="auto"/>
        <w:rPr>
          <w:del w:id="1432" w:author="Fernandes, Richard [2]" w:date="2019-01-02T16:46:00Z"/>
        </w:rPr>
        <w:pPrChange w:id="1433" w:author="Fernandes, Richard" w:date="2020-07-14T17:17:00Z">
          <w:pPr/>
        </w:pPrChange>
      </w:pPr>
    </w:p>
    <w:p w:rsidR="002E4A5B" w:rsidDel="00CA046B" w:rsidRDefault="002E4A5B">
      <w:pPr>
        <w:spacing w:line="240" w:lineRule="auto"/>
        <w:rPr>
          <w:del w:id="1434" w:author="Fernandes, Richard [2]" w:date="2019-01-02T16:46:00Z"/>
        </w:rPr>
        <w:pPrChange w:id="1435" w:author="Fernandes, Richard" w:date="2020-07-14T17:17:00Z">
          <w:pPr/>
        </w:pPrChange>
      </w:pPr>
    </w:p>
    <w:p w:rsidR="002E4A5B" w:rsidDel="00CA046B" w:rsidRDefault="002E4A5B">
      <w:pPr>
        <w:spacing w:line="240" w:lineRule="auto"/>
        <w:rPr>
          <w:del w:id="1436" w:author="Fernandes, Richard [2]" w:date="2019-01-02T16:46:00Z"/>
        </w:rPr>
        <w:pPrChange w:id="1437" w:author="Fernandes, Richard" w:date="2020-07-14T17:17:00Z">
          <w:pPr/>
        </w:pPrChange>
      </w:pPr>
    </w:p>
    <w:p w:rsidR="002E4A5B" w:rsidDel="00CA046B" w:rsidRDefault="002E4A5B">
      <w:pPr>
        <w:spacing w:line="240" w:lineRule="auto"/>
        <w:rPr>
          <w:del w:id="1438" w:author="Fernandes, Richard [2]" w:date="2019-01-02T16:46:00Z"/>
        </w:rPr>
        <w:pPrChange w:id="1439" w:author="Fernandes, Richard" w:date="2020-07-14T17:17:00Z">
          <w:pPr/>
        </w:pPrChange>
      </w:pPr>
    </w:p>
    <w:p w:rsidR="002E4A5B" w:rsidDel="00CA046B" w:rsidRDefault="002E4A5B">
      <w:pPr>
        <w:spacing w:line="240" w:lineRule="auto"/>
        <w:rPr>
          <w:del w:id="1440" w:author="Fernandes, Richard [2]" w:date="2019-01-02T16:46:00Z"/>
        </w:rPr>
        <w:pPrChange w:id="1441" w:author="Fernandes, Richard" w:date="2020-07-14T17:17:00Z">
          <w:pPr/>
        </w:pPrChange>
      </w:pPr>
    </w:p>
    <w:p w:rsidR="002E4A5B" w:rsidRPr="002E4A5B" w:rsidDel="00CA046B" w:rsidRDefault="002E4A5B">
      <w:pPr>
        <w:spacing w:line="240" w:lineRule="auto"/>
        <w:rPr>
          <w:del w:id="1442" w:author="Fernandes, Richard [2]" w:date="2019-01-02T16:46:00Z"/>
        </w:rPr>
        <w:pPrChange w:id="1443" w:author="Fernandes, Richard" w:date="2020-07-14T17:17:00Z">
          <w:pPr/>
        </w:pPrChange>
      </w:pPr>
    </w:p>
    <w:p w:rsidR="00EC5CD0" w:rsidDel="00CA046B" w:rsidRDefault="00EC5CD0">
      <w:pPr>
        <w:pStyle w:val="Heading4"/>
        <w:spacing w:line="240" w:lineRule="auto"/>
        <w:rPr>
          <w:del w:id="1444" w:author="Fernandes, Richard [2]" w:date="2019-01-02T16:46:00Z"/>
        </w:rPr>
        <w:pPrChange w:id="1445" w:author="Fernandes, Richard" w:date="2020-07-14T17:17:00Z">
          <w:pPr>
            <w:pStyle w:val="Heading4"/>
          </w:pPr>
        </w:pPrChange>
      </w:pPr>
      <w:del w:id="1446" w:author="Fernandes, Richard [2]" w:date="2019-01-02T16:46:00Z">
        <w:r w:rsidDel="00CA046B">
          <w:delText>Database</w:delText>
        </w:r>
      </w:del>
    </w:p>
    <w:p w:rsidR="00CC7300" w:rsidDel="00CA046B" w:rsidRDefault="00CC7300">
      <w:pPr>
        <w:spacing w:line="240" w:lineRule="auto"/>
        <w:rPr>
          <w:del w:id="1447" w:author="Fernandes, Richard [2]" w:date="2019-01-02T16:46:00Z"/>
        </w:rPr>
        <w:pPrChange w:id="1448" w:author="Fernandes, Richard" w:date="2020-07-14T17:17:00Z">
          <w:pPr/>
        </w:pPrChange>
      </w:pPr>
    </w:p>
    <w:p w:rsidR="00CC7300" w:rsidDel="00CA046B" w:rsidRDefault="00CC7300">
      <w:pPr>
        <w:spacing w:line="240" w:lineRule="auto"/>
        <w:rPr>
          <w:del w:id="1449" w:author="Fernandes, Richard [2]" w:date="2019-01-02T16:46:00Z"/>
        </w:rPr>
        <w:pPrChange w:id="1450" w:author="Fernandes, Richard" w:date="2020-07-14T17:17:00Z">
          <w:pPr/>
        </w:pPrChange>
      </w:pPr>
      <w:del w:id="1451" w:author="Fernandes, Richard [2]" w:date="2019-01-02T16:46:00Z">
        <w:r w:rsidDel="00CA046B">
          <w:delText>The database corresponds to satellite data records  and meteorological data records essential for VPI derivation and ancillary datasets that are required to meet the performance specification of the VPI but not essential for derivation of the VPI.</w:delText>
        </w:r>
      </w:del>
    </w:p>
    <w:p w:rsidR="00CC7300" w:rsidDel="00CA046B" w:rsidRDefault="00CC7300">
      <w:pPr>
        <w:spacing w:line="240" w:lineRule="auto"/>
        <w:rPr>
          <w:del w:id="1452" w:author="Fernandes, Richard [2]" w:date="2019-01-02T16:46:00Z"/>
        </w:rPr>
        <w:pPrChange w:id="1453" w:author="Fernandes, Richard" w:date="2020-07-14T17:17:00Z">
          <w:pPr/>
        </w:pPrChange>
      </w:pPr>
      <w:del w:id="1454" w:author="Fernandes, Richard [2]" w:date="2019-01-02T16:46:00Z">
        <w:r w:rsidDel="00CA046B">
          <w:delText xml:space="preserve">  </w:delText>
        </w:r>
      </w:del>
    </w:p>
    <w:p w:rsidR="00EC5CD0" w:rsidDel="00CA046B" w:rsidRDefault="00EC5CD0">
      <w:pPr>
        <w:pStyle w:val="Heading5"/>
        <w:spacing w:line="240" w:lineRule="auto"/>
        <w:rPr>
          <w:del w:id="1455" w:author="Fernandes, Richard [2]" w:date="2019-01-02T16:46:00Z"/>
        </w:rPr>
        <w:pPrChange w:id="1456" w:author="Fernandes, Richard" w:date="2020-07-14T17:17:00Z">
          <w:pPr>
            <w:pStyle w:val="Heading5"/>
          </w:pPr>
        </w:pPrChange>
      </w:pPr>
      <w:del w:id="1457" w:author="Fernandes, Richard [2]" w:date="2019-01-02T16:46:00Z">
        <w:r w:rsidDel="00CA046B">
          <w:delText>Ancillary Spatial Datasets</w:delText>
        </w:r>
      </w:del>
    </w:p>
    <w:p w:rsidR="0002742A" w:rsidDel="00CA046B" w:rsidRDefault="0002742A">
      <w:pPr>
        <w:spacing w:line="240" w:lineRule="auto"/>
        <w:rPr>
          <w:del w:id="1458" w:author="Fernandes, Richard [2]" w:date="2019-01-02T16:46:00Z"/>
        </w:rPr>
        <w:pPrChange w:id="1459" w:author="Fernandes, Richard" w:date="2020-07-14T17:17:00Z">
          <w:pPr/>
        </w:pPrChange>
      </w:pPr>
    </w:p>
    <w:p w:rsidR="00EC5CD0" w:rsidDel="00CA046B" w:rsidRDefault="00EC5CD0">
      <w:pPr>
        <w:spacing w:line="240" w:lineRule="auto"/>
        <w:rPr>
          <w:del w:id="1460" w:author="Fernandes, Richard [2]" w:date="2019-01-02T16:46:00Z"/>
        </w:rPr>
        <w:pPrChange w:id="1461" w:author="Fernandes, Richard" w:date="2020-07-14T17:17:00Z">
          <w:pPr/>
        </w:pPrChange>
      </w:pPr>
      <w:del w:id="1462" w:author="Fernandes, Richard [2]" w:date="2019-01-02T16:46:00Z">
        <w:r w:rsidRPr="00CC30D8" w:rsidDel="00CA046B">
          <w:rPr>
            <w:b/>
          </w:rPr>
          <w:delText>North American Land Cover Change</w:delText>
        </w:r>
        <w:r w:rsidDel="00CA046B">
          <w:delText xml:space="preserve"> – annual, 500m gridded at 250m.  Probability of change in FAO Level 2 land cover during given year.  Source: NRCan.  Data volume: </w:delText>
        </w:r>
        <w:r w:rsidR="00E83848" w:rsidDel="00CA046B">
          <w:delText xml:space="preserve"> xx</w:delText>
        </w:r>
        <w:r w:rsidDel="00CA046B">
          <w:delText>. Data format: GDAL compatible RASTER.</w:delText>
        </w:r>
      </w:del>
    </w:p>
    <w:p w:rsidR="00E83848" w:rsidDel="00CA046B" w:rsidRDefault="00E83848">
      <w:pPr>
        <w:spacing w:line="240" w:lineRule="auto"/>
        <w:rPr>
          <w:del w:id="1463" w:author="Fernandes, Richard [2]" w:date="2019-01-02T16:46:00Z"/>
        </w:rPr>
        <w:pPrChange w:id="1464" w:author="Fernandes, Richard" w:date="2020-07-14T17:17:00Z">
          <w:pPr/>
        </w:pPrChange>
      </w:pPr>
    </w:p>
    <w:p w:rsidR="00EC5CD0" w:rsidDel="00CA046B" w:rsidRDefault="00EC5CD0">
      <w:pPr>
        <w:spacing w:line="240" w:lineRule="auto"/>
        <w:rPr>
          <w:del w:id="1465" w:author="Fernandes, Richard [2]" w:date="2019-01-02T16:46:00Z"/>
        </w:rPr>
        <w:pPrChange w:id="1466" w:author="Fernandes, Richard" w:date="2020-07-14T17:17:00Z">
          <w:pPr/>
        </w:pPrChange>
      </w:pPr>
      <w:del w:id="1467" w:author="Fernandes, Richard [2]" w:date="2019-01-02T16:46:00Z">
        <w:r w:rsidRPr="00CC30D8" w:rsidDel="00CA046B">
          <w:rPr>
            <w:b/>
          </w:rPr>
          <w:delText>Digital Elevation Model</w:delText>
        </w:r>
        <w:r w:rsidDel="00CA046B">
          <w:delText xml:space="preserve"> – constant in time, xxm gridded at 250m and </w:delText>
        </w:r>
        <w:r w:rsidR="00E83848" w:rsidDel="00CA046B">
          <w:delText>20m.  Elevation in meters WGS84 NAD 83.  Source: Canada xx.  USA xx.  Data volume: xx.  Data format: GDAL compatible raster.</w:delText>
        </w:r>
      </w:del>
    </w:p>
    <w:p w:rsidR="00E83848" w:rsidDel="00CA046B" w:rsidRDefault="00E83848">
      <w:pPr>
        <w:spacing w:line="240" w:lineRule="auto"/>
        <w:rPr>
          <w:del w:id="1468" w:author="Fernandes, Richard [2]" w:date="2019-01-02T16:46:00Z"/>
        </w:rPr>
        <w:pPrChange w:id="1469" w:author="Fernandes, Richard" w:date="2020-07-14T17:17:00Z">
          <w:pPr/>
        </w:pPrChange>
      </w:pPr>
    </w:p>
    <w:p w:rsidR="00E83848" w:rsidDel="00CA046B" w:rsidRDefault="00E83848">
      <w:pPr>
        <w:spacing w:line="240" w:lineRule="auto"/>
        <w:rPr>
          <w:del w:id="1470" w:author="Fernandes, Richard [2]" w:date="2019-01-02T16:46:00Z"/>
        </w:rPr>
        <w:pPrChange w:id="1471" w:author="Fernandes, Richard" w:date="2020-07-14T17:17:00Z">
          <w:pPr/>
        </w:pPrChange>
      </w:pPr>
      <w:del w:id="1472" w:author="Fernandes, Richard [2]" w:date="2019-01-02T16:46:00Z">
        <w:r w:rsidRPr="00CC30D8" w:rsidDel="00CA046B">
          <w:rPr>
            <w:b/>
          </w:rPr>
          <w:delText>National Ecosystem Framework Partitions</w:delText>
        </w:r>
        <w:r w:rsidDel="00CA046B">
          <w:delText xml:space="preserve"> – constant in time, vector polygons gridded at 205m and 20m.  Unique value polygons indicating, ecoregion, ecodistrict, ecozone and ecoprovince by political province and Level iii Watershed.  For US coding by Level III watershed and state.   Source: Canada xx.  USA xx.  Data volume: xx.  Data format: GDAL compatible raster.</w:delText>
        </w:r>
      </w:del>
    </w:p>
    <w:p w:rsidR="00E83848" w:rsidDel="00CA046B" w:rsidRDefault="00E83848">
      <w:pPr>
        <w:spacing w:line="240" w:lineRule="auto"/>
        <w:rPr>
          <w:del w:id="1473" w:author="Fernandes, Richard [2]" w:date="2019-01-02T16:46:00Z"/>
        </w:rPr>
        <w:pPrChange w:id="1474" w:author="Fernandes, Richard" w:date="2020-07-14T17:17:00Z">
          <w:pPr/>
        </w:pPrChange>
      </w:pPr>
    </w:p>
    <w:p w:rsidR="00E83848" w:rsidDel="00CA046B" w:rsidRDefault="00E83848">
      <w:pPr>
        <w:spacing w:line="240" w:lineRule="auto"/>
        <w:rPr>
          <w:del w:id="1475" w:author="Fernandes, Richard [2]" w:date="2019-01-02T16:46:00Z"/>
        </w:rPr>
        <w:pPrChange w:id="1476" w:author="Fernandes, Richard" w:date="2020-07-14T17:17:00Z">
          <w:pPr/>
        </w:pPrChange>
      </w:pPr>
      <w:del w:id="1477" w:author="Fernandes, Richard [2]" w:date="2019-01-02T16:46:00Z">
        <w:r w:rsidRPr="00CC30D8" w:rsidDel="00CA046B">
          <w:rPr>
            <w:b/>
          </w:rPr>
          <w:delText>Sesqui-decadal land cover</w:delText>
        </w:r>
        <w:r w:rsidDel="00CA046B">
          <w:delText xml:space="preserve"> – 2000, 2005, 2015, …, 60m gridded at 20m.  Dominant FAO Level II land cover.  Sub-dominant FAO Level II land cover.  Dominant non-vegetated cover.  Percentage dominant land cover.  Percentage su-dominant land cover.   Percentage non-vegetated cover.  Source: Canada xx.  USA: xx.  Data volume: xx.  Data format: GDAL compatible raster.</w:delText>
        </w:r>
      </w:del>
    </w:p>
    <w:p w:rsidR="00CC30D8" w:rsidDel="00CA046B" w:rsidRDefault="00CC30D8">
      <w:pPr>
        <w:spacing w:line="240" w:lineRule="auto"/>
        <w:rPr>
          <w:del w:id="1478" w:author="Fernandes, Richard [2]" w:date="2019-01-02T16:46:00Z"/>
        </w:rPr>
        <w:pPrChange w:id="1479" w:author="Fernandes, Richard" w:date="2020-07-14T17:17:00Z">
          <w:pPr/>
        </w:pPrChange>
      </w:pPr>
    </w:p>
    <w:p w:rsidR="00E83848" w:rsidDel="00CA046B" w:rsidRDefault="005F2D78">
      <w:pPr>
        <w:spacing w:line="240" w:lineRule="auto"/>
        <w:rPr>
          <w:del w:id="1480" w:author="Fernandes, Richard [2]" w:date="2019-01-02T16:46:00Z"/>
        </w:rPr>
        <w:pPrChange w:id="1481" w:author="Fernandes, Richard" w:date="2020-07-14T17:17:00Z">
          <w:pPr/>
        </w:pPrChange>
      </w:pPr>
      <w:del w:id="1482" w:author="Fernandes, Richard [2]" w:date="2019-01-02T16:46:00Z">
        <w:r w:rsidRPr="00CC30D8" w:rsidDel="00CA046B">
          <w:rPr>
            <w:b/>
          </w:rPr>
          <w:delText>Surface shaded mask (SSM).</w:delText>
        </w:r>
        <w:r w:rsidDel="00CA046B">
          <w:delText xml:space="preserve">  The SSM corresponds to daily masks of land surface that is potentially shaded under direct illuminaton.  The mask is pre-computed for each day during nominal overpass times for each sensor given the ancillary DEM.  The computation corresponds to a worst case mask considering DEM uncertainty.</w:delText>
        </w:r>
      </w:del>
    </w:p>
    <w:p w:rsidR="00E83848" w:rsidDel="00CA046B" w:rsidRDefault="00E83848">
      <w:pPr>
        <w:spacing w:line="240" w:lineRule="auto"/>
        <w:rPr>
          <w:del w:id="1483" w:author="Fernandes, Richard [2]" w:date="2019-01-02T16:46:00Z"/>
        </w:rPr>
        <w:pPrChange w:id="1484" w:author="Fernandes, Richard" w:date="2020-07-14T17:17:00Z">
          <w:pPr/>
        </w:pPrChange>
      </w:pPr>
    </w:p>
    <w:p w:rsidR="00E83848" w:rsidDel="00CA046B" w:rsidRDefault="00CC7300">
      <w:pPr>
        <w:pStyle w:val="Heading5"/>
        <w:spacing w:line="240" w:lineRule="auto"/>
        <w:rPr>
          <w:del w:id="1485" w:author="Fernandes, Richard [2]" w:date="2019-01-02T16:46:00Z"/>
        </w:rPr>
        <w:pPrChange w:id="1486" w:author="Fernandes, Richard" w:date="2020-07-14T17:17:00Z">
          <w:pPr>
            <w:pStyle w:val="Heading5"/>
          </w:pPr>
        </w:pPrChange>
      </w:pPr>
      <w:del w:id="1487" w:author="Fernandes, Richard [2]" w:date="2019-01-02T16:46:00Z">
        <w:r w:rsidDel="00CA046B">
          <w:delText>Satellite Data Records</w:delText>
        </w:r>
      </w:del>
    </w:p>
    <w:p w:rsidR="00EC5CD0" w:rsidDel="00CA046B" w:rsidRDefault="00EC5CD0">
      <w:pPr>
        <w:spacing w:line="240" w:lineRule="auto"/>
        <w:rPr>
          <w:del w:id="1488" w:author="Fernandes, Richard [2]" w:date="2019-01-02T16:46:00Z"/>
        </w:rPr>
        <w:pPrChange w:id="1489" w:author="Fernandes, Richard" w:date="2020-07-14T17:17:00Z">
          <w:pPr/>
        </w:pPrChange>
      </w:pPr>
    </w:p>
    <w:p w:rsidR="00A91427" w:rsidDel="00CA046B" w:rsidRDefault="00CC7300">
      <w:pPr>
        <w:spacing w:line="240" w:lineRule="auto"/>
        <w:rPr>
          <w:del w:id="1490" w:author="Fernandes, Richard [2]" w:date="2019-01-02T16:46:00Z"/>
        </w:rPr>
        <w:pPrChange w:id="1491" w:author="Fernandes, Richard" w:date="2020-07-14T17:17:00Z">
          <w:pPr/>
        </w:pPrChange>
      </w:pPr>
      <w:del w:id="1492" w:author="Fernandes, Richard [2]" w:date="2019-01-02T16:46:00Z">
        <w:r w:rsidDel="00CA046B">
          <w:delText>The SDRs identified in Table 1 correspond to a sufficient set of inputs to derive the VPI as of the writing of this document (Version 1.0).  However, the minimum neccessary set will change depending on the operating VPI algorithm, the availability of cloud free data, and the minimum user requirements in terms of temporal and spatial resolution.</w:delText>
        </w:r>
      </w:del>
    </w:p>
    <w:p w:rsidR="002E4A5B" w:rsidDel="00CA046B" w:rsidRDefault="002E4A5B">
      <w:pPr>
        <w:pStyle w:val="Caption"/>
        <w:keepNext/>
        <w:rPr>
          <w:del w:id="1493" w:author="Fernandes, Richard [2]" w:date="2019-01-02T16:46:00Z"/>
        </w:rPr>
      </w:pPr>
      <w:del w:id="1494" w:author="Fernandes, Richard [2]"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1</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1344"/>
        <w:gridCol w:w="1345"/>
        <w:gridCol w:w="1503"/>
        <w:gridCol w:w="796"/>
        <w:gridCol w:w="796"/>
        <w:gridCol w:w="1676"/>
        <w:gridCol w:w="1030"/>
        <w:gridCol w:w="860"/>
      </w:tblGrid>
      <w:tr w:rsidR="00A91427" w:rsidDel="00CA046B" w:rsidTr="00CC30D8">
        <w:trPr>
          <w:del w:id="1495" w:author="Fernandes, Richard [2]" w:date="2019-01-02T16:46:00Z"/>
        </w:trPr>
        <w:tc>
          <w:tcPr>
            <w:tcW w:w="1369" w:type="dxa"/>
          </w:tcPr>
          <w:p w:rsidR="00A91427" w:rsidDel="00CA046B" w:rsidRDefault="00A91427">
            <w:pPr>
              <w:rPr>
                <w:del w:id="1496" w:author="Fernandes, Richard [2]" w:date="2019-01-02T16:46:00Z"/>
              </w:rPr>
            </w:pPr>
            <w:del w:id="1497" w:author="Fernandes, Richard [2]" w:date="2019-01-02T16:46:00Z">
              <w:r w:rsidDel="00CA046B">
                <w:delText>Name</w:delText>
              </w:r>
            </w:del>
          </w:p>
        </w:tc>
        <w:tc>
          <w:tcPr>
            <w:tcW w:w="1367" w:type="dxa"/>
          </w:tcPr>
          <w:p w:rsidR="00A91427" w:rsidDel="00CA046B" w:rsidRDefault="00A91427">
            <w:pPr>
              <w:rPr>
                <w:del w:id="1498" w:author="Fernandes, Richard [2]" w:date="2019-01-02T16:46:00Z"/>
              </w:rPr>
            </w:pPr>
            <w:del w:id="1499" w:author="Fernandes, Richard [2]" w:date="2019-01-02T16:46:00Z">
              <w:r w:rsidDel="00CA046B">
                <w:delText>Description</w:delText>
              </w:r>
            </w:del>
          </w:p>
        </w:tc>
        <w:tc>
          <w:tcPr>
            <w:tcW w:w="1539" w:type="dxa"/>
          </w:tcPr>
          <w:p w:rsidR="00A91427" w:rsidDel="00CA046B" w:rsidRDefault="00A91427">
            <w:pPr>
              <w:rPr>
                <w:del w:id="1500" w:author="Fernandes, Richard [2]" w:date="2019-01-02T16:46:00Z"/>
              </w:rPr>
            </w:pPr>
            <w:del w:id="1501" w:author="Fernandes, Richard [2]" w:date="2019-01-02T16:46:00Z">
              <w:r w:rsidDel="00CA046B">
                <w:delText>Satellites</w:delText>
              </w:r>
            </w:del>
          </w:p>
        </w:tc>
        <w:tc>
          <w:tcPr>
            <w:tcW w:w="853" w:type="dxa"/>
          </w:tcPr>
          <w:p w:rsidR="00A91427" w:rsidDel="00CA046B" w:rsidRDefault="00A91427">
            <w:pPr>
              <w:rPr>
                <w:del w:id="1502" w:author="Fernandes, Richard [2]" w:date="2019-01-02T16:46:00Z"/>
              </w:rPr>
            </w:pPr>
            <w:del w:id="1503" w:author="Fernandes, Richard [2]" w:date="2019-01-02T16:46:00Z">
              <w:r w:rsidDel="00CA046B">
                <w:delText>Period Start</w:delText>
              </w:r>
            </w:del>
          </w:p>
        </w:tc>
        <w:tc>
          <w:tcPr>
            <w:tcW w:w="853" w:type="dxa"/>
          </w:tcPr>
          <w:p w:rsidR="00A91427" w:rsidDel="00CA046B" w:rsidRDefault="00A91427">
            <w:pPr>
              <w:rPr>
                <w:del w:id="1504" w:author="Fernandes, Richard [2]" w:date="2019-01-02T16:46:00Z"/>
              </w:rPr>
            </w:pPr>
            <w:del w:id="1505" w:author="Fernandes, Richard [2]" w:date="2019-01-02T16:46:00Z">
              <w:r w:rsidDel="00CA046B">
                <w:delText>Period End</w:delText>
              </w:r>
            </w:del>
          </w:p>
        </w:tc>
        <w:tc>
          <w:tcPr>
            <w:tcW w:w="1682" w:type="dxa"/>
          </w:tcPr>
          <w:p w:rsidR="00A91427" w:rsidDel="00CA046B" w:rsidRDefault="00A91427">
            <w:pPr>
              <w:rPr>
                <w:del w:id="1506" w:author="Fernandes, Richard [2]" w:date="2019-01-02T16:46:00Z"/>
              </w:rPr>
            </w:pPr>
            <w:del w:id="1507" w:author="Fernandes, Richard [2]" w:date="2019-01-02T16:46:00Z">
              <w:r w:rsidDel="00CA046B">
                <w:delText>Data Volume (year*10^8km2)</w:delText>
              </w:r>
            </w:del>
          </w:p>
        </w:tc>
        <w:tc>
          <w:tcPr>
            <w:tcW w:w="1033" w:type="dxa"/>
          </w:tcPr>
          <w:p w:rsidR="00A91427" w:rsidDel="00CA046B" w:rsidRDefault="00A91427">
            <w:pPr>
              <w:rPr>
                <w:del w:id="1508" w:author="Fernandes, Richard [2]" w:date="2019-01-02T16:46:00Z"/>
              </w:rPr>
            </w:pPr>
            <w:del w:id="1509" w:author="Fernandes, Richard [2]" w:date="2019-01-02T16:46:00Z">
              <w:r w:rsidDel="00CA046B">
                <w:delText>Producer</w:delText>
              </w:r>
            </w:del>
          </w:p>
        </w:tc>
        <w:tc>
          <w:tcPr>
            <w:tcW w:w="880" w:type="dxa"/>
          </w:tcPr>
          <w:p w:rsidR="00A91427" w:rsidDel="00CA046B" w:rsidRDefault="00A91427">
            <w:pPr>
              <w:rPr>
                <w:del w:id="1510" w:author="Fernandes, Richard [2]" w:date="2019-01-02T16:46:00Z"/>
              </w:rPr>
            </w:pPr>
            <w:del w:id="1511" w:author="Fernandes, Richard [2]" w:date="2019-01-02T16:46:00Z">
              <w:r w:rsidDel="00CA046B">
                <w:delText>Access</w:delText>
              </w:r>
            </w:del>
          </w:p>
        </w:tc>
      </w:tr>
      <w:tr w:rsidR="00A91427" w:rsidDel="00CA046B" w:rsidTr="00CC30D8">
        <w:trPr>
          <w:del w:id="1512" w:author="Fernandes, Richard [2]" w:date="2019-01-02T16:46:00Z"/>
        </w:trPr>
        <w:tc>
          <w:tcPr>
            <w:tcW w:w="1369" w:type="dxa"/>
          </w:tcPr>
          <w:p w:rsidR="00A91427" w:rsidDel="00CA046B" w:rsidRDefault="00A91427">
            <w:pPr>
              <w:rPr>
                <w:del w:id="1513" w:author="Fernandes, Richard [2]" w:date="2019-01-02T16:46:00Z"/>
              </w:rPr>
            </w:pPr>
            <w:del w:id="1514" w:author="Fernandes, Richard [2]" w:date="2019-01-02T16:46:00Z">
              <w:r w:rsidDel="00CA046B">
                <w:delText>MOD09xx</w:delText>
              </w:r>
            </w:del>
          </w:p>
        </w:tc>
        <w:tc>
          <w:tcPr>
            <w:tcW w:w="1367" w:type="dxa"/>
          </w:tcPr>
          <w:p w:rsidR="00A91427" w:rsidDel="00CA046B" w:rsidRDefault="00A91427">
            <w:pPr>
              <w:rPr>
                <w:del w:id="1515" w:author="Fernandes, Richard [2]" w:date="2019-01-02T16:46:00Z"/>
              </w:rPr>
            </w:pPr>
            <w:del w:id="1516" w:author="Fernandes, Richard [2]" w:date="2019-01-02T16:46:00Z">
              <w:r w:rsidDel="00CA046B">
                <w:delText>MODIS  daily Surface Reflectances</w:delText>
              </w:r>
            </w:del>
          </w:p>
        </w:tc>
        <w:tc>
          <w:tcPr>
            <w:tcW w:w="1539" w:type="dxa"/>
          </w:tcPr>
          <w:p w:rsidR="00A91427" w:rsidDel="00CA046B" w:rsidRDefault="00A91427">
            <w:pPr>
              <w:rPr>
                <w:del w:id="1517" w:author="Fernandes, Richard [2]" w:date="2019-01-02T16:46:00Z"/>
              </w:rPr>
            </w:pPr>
            <w:del w:id="1518" w:author="Fernandes, Richard [2]" w:date="2019-01-02T16:46:00Z">
              <w:r w:rsidDel="00CA046B">
                <w:delText>MODIS/TERRA</w:delText>
              </w:r>
            </w:del>
          </w:p>
        </w:tc>
        <w:tc>
          <w:tcPr>
            <w:tcW w:w="853" w:type="dxa"/>
          </w:tcPr>
          <w:p w:rsidR="00A91427" w:rsidDel="00CA046B" w:rsidRDefault="00A91427">
            <w:pPr>
              <w:rPr>
                <w:del w:id="1519" w:author="Fernandes, Richard [2]" w:date="2019-01-02T16:46:00Z"/>
              </w:rPr>
            </w:pPr>
          </w:p>
        </w:tc>
        <w:tc>
          <w:tcPr>
            <w:tcW w:w="853" w:type="dxa"/>
          </w:tcPr>
          <w:p w:rsidR="00A91427" w:rsidDel="00CA046B" w:rsidRDefault="00A91427">
            <w:pPr>
              <w:rPr>
                <w:del w:id="1520" w:author="Fernandes, Richard [2]" w:date="2019-01-02T16:46:00Z"/>
              </w:rPr>
            </w:pPr>
          </w:p>
        </w:tc>
        <w:tc>
          <w:tcPr>
            <w:tcW w:w="1682" w:type="dxa"/>
          </w:tcPr>
          <w:p w:rsidR="00A91427" w:rsidDel="00CA046B" w:rsidRDefault="00A91427">
            <w:pPr>
              <w:rPr>
                <w:del w:id="1521" w:author="Fernandes, Richard [2]" w:date="2019-01-02T16:46:00Z"/>
              </w:rPr>
            </w:pPr>
          </w:p>
        </w:tc>
        <w:tc>
          <w:tcPr>
            <w:tcW w:w="1033" w:type="dxa"/>
          </w:tcPr>
          <w:p w:rsidR="00A91427" w:rsidDel="00CA046B" w:rsidRDefault="00A91427">
            <w:pPr>
              <w:rPr>
                <w:del w:id="1522" w:author="Fernandes, Richard [2]" w:date="2019-01-02T16:46:00Z"/>
              </w:rPr>
            </w:pPr>
          </w:p>
        </w:tc>
        <w:tc>
          <w:tcPr>
            <w:tcW w:w="880" w:type="dxa"/>
          </w:tcPr>
          <w:p w:rsidR="00A91427" w:rsidDel="00CA046B" w:rsidRDefault="00A91427">
            <w:pPr>
              <w:rPr>
                <w:del w:id="1523" w:author="Fernandes, Richard [2]" w:date="2019-01-02T16:46:00Z"/>
              </w:rPr>
            </w:pPr>
            <w:del w:id="1524" w:author="Fernandes, Richard [2]" w:date="2019-01-02T16:46:00Z">
              <w:r w:rsidDel="00CA046B">
                <w:delText>AWS, Google Cloud</w:delText>
              </w:r>
            </w:del>
          </w:p>
        </w:tc>
      </w:tr>
      <w:tr w:rsidR="00A91427" w:rsidDel="00CA046B" w:rsidTr="00CC30D8">
        <w:trPr>
          <w:del w:id="1525" w:author="Fernandes, Richard [2]" w:date="2019-01-02T16:46:00Z"/>
        </w:trPr>
        <w:tc>
          <w:tcPr>
            <w:tcW w:w="1369" w:type="dxa"/>
          </w:tcPr>
          <w:p w:rsidR="00A91427" w:rsidDel="00CA046B" w:rsidRDefault="00A91427">
            <w:pPr>
              <w:rPr>
                <w:del w:id="1526" w:author="Fernandes, Richard [2]" w:date="2019-01-02T16:46:00Z"/>
              </w:rPr>
            </w:pPr>
            <w:del w:id="1527" w:author="Fernandes, Richard [2]" w:date="2019-01-02T16:46:00Z">
              <w:r w:rsidDel="00CA046B">
                <w:delText>MOD15A2</w:delText>
              </w:r>
            </w:del>
          </w:p>
        </w:tc>
        <w:tc>
          <w:tcPr>
            <w:tcW w:w="1367" w:type="dxa"/>
          </w:tcPr>
          <w:p w:rsidR="00A91427" w:rsidDel="00CA046B" w:rsidRDefault="00A91427">
            <w:pPr>
              <w:rPr>
                <w:del w:id="1528" w:author="Fernandes, Richard [2]" w:date="2019-01-02T16:46:00Z"/>
              </w:rPr>
            </w:pPr>
            <w:del w:id="1529" w:author="Fernandes, Richard [2]" w:date="2019-01-02T16:46:00Z">
              <w:r w:rsidDel="00CA046B">
                <w:delText>Modis 8 dayfAPAR Product</w:delText>
              </w:r>
            </w:del>
          </w:p>
        </w:tc>
        <w:tc>
          <w:tcPr>
            <w:tcW w:w="1539" w:type="dxa"/>
          </w:tcPr>
          <w:p w:rsidR="00A91427" w:rsidDel="00CA046B" w:rsidRDefault="00A91427">
            <w:pPr>
              <w:rPr>
                <w:del w:id="1530" w:author="Fernandes, Richard [2]" w:date="2019-01-02T16:46:00Z"/>
              </w:rPr>
            </w:pPr>
            <w:del w:id="1531" w:author="Fernandes, Richard [2]" w:date="2019-01-02T16:46:00Z">
              <w:r w:rsidDel="00CA046B">
                <w:delText>MODIS/terra</w:delText>
              </w:r>
            </w:del>
          </w:p>
        </w:tc>
        <w:tc>
          <w:tcPr>
            <w:tcW w:w="853" w:type="dxa"/>
          </w:tcPr>
          <w:p w:rsidR="00A91427" w:rsidDel="00CA046B" w:rsidRDefault="00A91427">
            <w:pPr>
              <w:rPr>
                <w:del w:id="1532" w:author="Fernandes, Richard [2]" w:date="2019-01-02T16:46:00Z"/>
              </w:rPr>
            </w:pPr>
          </w:p>
        </w:tc>
        <w:tc>
          <w:tcPr>
            <w:tcW w:w="853" w:type="dxa"/>
          </w:tcPr>
          <w:p w:rsidR="00A91427" w:rsidDel="00CA046B" w:rsidRDefault="00A91427">
            <w:pPr>
              <w:rPr>
                <w:del w:id="1533" w:author="Fernandes, Richard [2]" w:date="2019-01-02T16:46:00Z"/>
              </w:rPr>
            </w:pPr>
          </w:p>
        </w:tc>
        <w:tc>
          <w:tcPr>
            <w:tcW w:w="1682" w:type="dxa"/>
          </w:tcPr>
          <w:p w:rsidR="00A91427" w:rsidDel="00CA046B" w:rsidRDefault="00A91427">
            <w:pPr>
              <w:rPr>
                <w:del w:id="1534" w:author="Fernandes, Richard [2]" w:date="2019-01-02T16:46:00Z"/>
              </w:rPr>
            </w:pPr>
          </w:p>
        </w:tc>
        <w:tc>
          <w:tcPr>
            <w:tcW w:w="1033" w:type="dxa"/>
          </w:tcPr>
          <w:p w:rsidR="00A91427" w:rsidDel="00CA046B" w:rsidRDefault="00A91427">
            <w:pPr>
              <w:rPr>
                <w:del w:id="1535" w:author="Fernandes, Richard [2]" w:date="2019-01-02T16:46:00Z"/>
              </w:rPr>
            </w:pPr>
          </w:p>
        </w:tc>
        <w:tc>
          <w:tcPr>
            <w:tcW w:w="880" w:type="dxa"/>
          </w:tcPr>
          <w:p w:rsidR="00A91427" w:rsidDel="00CA046B" w:rsidRDefault="00A91427">
            <w:pPr>
              <w:rPr>
                <w:del w:id="1536" w:author="Fernandes, Richard [2]" w:date="2019-01-02T16:46:00Z"/>
              </w:rPr>
            </w:pPr>
            <w:del w:id="1537" w:author="Fernandes, Richard [2]" w:date="2019-01-02T16:46:00Z">
              <w:r w:rsidDel="00CA046B">
                <w:delText>EOSDIS</w:delText>
              </w:r>
            </w:del>
          </w:p>
        </w:tc>
      </w:tr>
      <w:tr w:rsidR="005F2D78" w:rsidDel="00CA046B" w:rsidTr="00CC30D8">
        <w:trPr>
          <w:del w:id="1538" w:author="Fernandes, Richard [2]" w:date="2019-01-02T16:46:00Z"/>
        </w:trPr>
        <w:tc>
          <w:tcPr>
            <w:tcW w:w="1369" w:type="dxa"/>
          </w:tcPr>
          <w:p w:rsidR="005F2D78" w:rsidDel="00CA046B" w:rsidRDefault="005F2D78">
            <w:pPr>
              <w:rPr>
                <w:del w:id="1539" w:author="Fernandes, Richard [2]" w:date="2019-01-02T16:46:00Z"/>
              </w:rPr>
            </w:pPr>
            <w:del w:id="1540" w:author="Fernandes, Richard [2]" w:date="2019-01-02T16:46:00Z">
              <w:r w:rsidDel="00CA046B">
                <w:delText>MOD43</w:delText>
              </w:r>
            </w:del>
          </w:p>
        </w:tc>
        <w:tc>
          <w:tcPr>
            <w:tcW w:w="1367" w:type="dxa"/>
          </w:tcPr>
          <w:p w:rsidR="005F2D78" w:rsidDel="00CA046B" w:rsidRDefault="005F2D78">
            <w:pPr>
              <w:rPr>
                <w:del w:id="1541" w:author="Fernandes, Richard [2]" w:date="2019-01-02T16:46:00Z"/>
              </w:rPr>
            </w:pPr>
            <w:del w:id="1542" w:author="Fernandes, Richard [2]" w:date="2019-01-02T16:46:00Z">
              <w:r w:rsidDel="00CA046B">
                <w:delText>Modis BRDF Kernels</w:delText>
              </w:r>
            </w:del>
          </w:p>
        </w:tc>
        <w:tc>
          <w:tcPr>
            <w:tcW w:w="1539" w:type="dxa"/>
          </w:tcPr>
          <w:p w:rsidR="005F2D78" w:rsidDel="00CA046B" w:rsidRDefault="005F2D78">
            <w:pPr>
              <w:rPr>
                <w:del w:id="1543" w:author="Fernandes, Richard [2]" w:date="2019-01-02T16:46:00Z"/>
              </w:rPr>
            </w:pPr>
            <w:del w:id="1544" w:author="Fernandes, Richard [2]" w:date="2019-01-02T16:46:00Z">
              <w:r w:rsidDel="00CA046B">
                <w:delText>MODIS/AQUA and TERRA</w:delText>
              </w:r>
            </w:del>
          </w:p>
        </w:tc>
        <w:tc>
          <w:tcPr>
            <w:tcW w:w="853" w:type="dxa"/>
          </w:tcPr>
          <w:p w:rsidR="005F2D78" w:rsidDel="00CA046B" w:rsidRDefault="005F2D78">
            <w:pPr>
              <w:rPr>
                <w:del w:id="1545" w:author="Fernandes, Richard [2]" w:date="2019-01-02T16:46:00Z"/>
              </w:rPr>
            </w:pPr>
          </w:p>
        </w:tc>
        <w:tc>
          <w:tcPr>
            <w:tcW w:w="853" w:type="dxa"/>
          </w:tcPr>
          <w:p w:rsidR="005F2D78" w:rsidDel="00CA046B" w:rsidRDefault="005F2D78">
            <w:pPr>
              <w:rPr>
                <w:del w:id="1546" w:author="Fernandes, Richard [2]" w:date="2019-01-02T16:46:00Z"/>
              </w:rPr>
            </w:pPr>
          </w:p>
        </w:tc>
        <w:tc>
          <w:tcPr>
            <w:tcW w:w="1682" w:type="dxa"/>
          </w:tcPr>
          <w:p w:rsidR="005F2D78" w:rsidDel="00CA046B" w:rsidRDefault="005F2D78">
            <w:pPr>
              <w:rPr>
                <w:del w:id="1547" w:author="Fernandes, Richard [2]" w:date="2019-01-02T16:46:00Z"/>
              </w:rPr>
            </w:pPr>
          </w:p>
        </w:tc>
        <w:tc>
          <w:tcPr>
            <w:tcW w:w="1033" w:type="dxa"/>
          </w:tcPr>
          <w:p w:rsidR="005F2D78" w:rsidDel="00CA046B" w:rsidRDefault="005F2D78">
            <w:pPr>
              <w:rPr>
                <w:del w:id="1548" w:author="Fernandes, Richard [2]" w:date="2019-01-02T16:46:00Z"/>
              </w:rPr>
            </w:pPr>
          </w:p>
        </w:tc>
        <w:tc>
          <w:tcPr>
            <w:tcW w:w="880" w:type="dxa"/>
          </w:tcPr>
          <w:p w:rsidR="005F2D78" w:rsidDel="00CA046B" w:rsidRDefault="005F2D78">
            <w:pPr>
              <w:rPr>
                <w:del w:id="1549" w:author="Fernandes, Richard [2]" w:date="2019-01-02T16:46:00Z"/>
              </w:rPr>
            </w:pPr>
            <w:del w:id="1550" w:author="Fernandes, Richard [2]" w:date="2019-01-02T16:46:00Z">
              <w:r w:rsidDel="00CA046B">
                <w:delText>AWS, Google cloud</w:delText>
              </w:r>
            </w:del>
          </w:p>
        </w:tc>
      </w:tr>
      <w:tr w:rsidR="00A91427" w:rsidDel="00CA046B" w:rsidTr="00CC30D8">
        <w:trPr>
          <w:del w:id="1551" w:author="Fernandes, Richard [2]" w:date="2019-01-02T16:46:00Z"/>
        </w:trPr>
        <w:tc>
          <w:tcPr>
            <w:tcW w:w="1369" w:type="dxa"/>
          </w:tcPr>
          <w:p w:rsidR="00A91427" w:rsidDel="00CA046B" w:rsidRDefault="00A91427">
            <w:pPr>
              <w:rPr>
                <w:del w:id="1552" w:author="Fernandes, Richard [2]" w:date="2019-01-02T16:46:00Z"/>
              </w:rPr>
            </w:pPr>
            <w:del w:id="1553" w:author="Fernandes, Richard [2]" w:date="2019-01-02T16:46:00Z">
              <w:r w:rsidDel="00CA046B">
                <w:delText>VIIRS</w:delText>
              </w:r>
            </w:del>
          </w:p>
        </w:tc>
        <w:tc>
          <w:tcPr>
            <w:tcW w:w="1367" w:type="dxa"/>
          </w:tcPr>
          <w:p w:rsidR="00A91427" w:rsidDel="00CA046B" w:rsidRDefault="00A91427">
            <w:pPr>
              <w:rPr>
                <w:del w:id="1554" w:author="Fernandes, Richard [2]" w:date="2019-01-02T16:46:00Z"/>
              </w:rPr>
            </w:pPr>
            <w:del w:id="1555" w:author="Fernandes, Richard [2]" w:date="2019-01-02T16:46:00Z">
              <w:r w:rsidDel="00CA046B">
                <w:delText>VIIRS Daily Surafce reflectances</w:delText>
              </w:r>
            </w:del>
          </w:p>
        </w:tc>
        <w:tc>
          <w:tcPr>
            <w:tcW w:w="1539" w:type="dxa"/>
          </w:tcPr>
          <w:p w:rsidR="00A91427" w:rsidDel="00CA046B" w:rsidRDefault="00A91427">
            <w:pPr>
              <w:rPr>
                <w:del w:id="1556" w:author="Fernandes, Richard [2]" w:date="2019-01-02T16:46:00Z"/>
              </w:rPr>
            </w:pPr>
            <w:del w:id="1557" w:author="Fernandes, Richard [2]" w:date="2019-01-02T16:46:00Z">
              <w:r w:rsidDel="00CA046B">
                <w:delText>VIIRS/SUOMI</w:delText>
              </w:r>
            </w:del>
          </w:p>
        </w:tc>
        <w:tc>
          <w:tcPr>
            <w:tcW w:w="853" w:type="dxa"/>
          </w:tcPr>
          <w:p w:rsidR="00A91427" w:rsidDel="00CA046B" w:rsidRDefault="00A91427">
            <w:pPr>
              <w:rPr>
                <w:del w:id="1558" w:author="Fernandes, Richard [2]" w:date="2019-01-02T16:46:00Z"/>
              </w:rPr>
            </w:pPr>
          </w:p>
        </w:tc>
        <w:tc>
          <w:tcPr>
            <w:tcW w:w="853" w:type="dxa"/>
          </w:tcPr>
          <w:p w:rsidR="00A91427" w:rsidDel="00CA046B" w:rsidRDefault="00A91427">
            <w:pPr>
              <w:rPr>
                <w:del w:id="1559" w:author="Fernandes, Richard [2]" w:date="2019-01-02T16:46:00Z"/>
              </w:rPr>
            </w:pPr>
          </w:p>
        </w:tc>
        <w:tc>
          <w:tcPr>
            <w:tcW w:w="1682" w:type="dxa"/>
          </w:tcPr>
          <w:p w:rsidR="00A91427" w:rsidDel="00CA046B" w:rsidRDefault="00A91427">
            <w:pPr>
              <w:rPr>
                <w:del w:id="1560" w:author="Fernandes, Richard [2]" w:date="2019-01-02T16:46:00Z"/>
              </w:rPr>
            </w:pPr>
          </w:p>
        </w:tc>
        <w:tc>
          <w:tcPr>
            <w:tcW w:w="1033" w:type="dxa"/>
          </w:tcPr>
          <w:p w:rsidR="00A91427" w:rsidDel="00CA046B" w:rsidRDefault="00A91427">
            <w:pPr>
              <w:rPr>
                <w:del w:id="1561" w:author="Fernandes, Richard [2]" w:date="2019-01-02T16:46:00Z"/>
              </w:rPr>
            </w:pPr>
          </w:p>
        </w:tc>
        <w:tc>
          <w:tcPr>
            <w:tcW w:w="880" w:type="dxa"/>
          </w:tcPr>
          <w:p w:rsidR="00A91427" w:rsidDel="00CA046B" w:rsidRDefault="005F2D78">
            <w:pPr>
              <w:rPr>
                <w:del w:id="1562" w:author="Fernandes, Richard [2]" w:date="2019-01-02T16:46:00Z"/>
              </w:rPr>
            </w:pPr>
            <w:del w:id="1563" w:author="Fernandes, Richard [2]" w:date="2019-01-02T16:46:00Z">
              <w:r w:rsidDel="00CA046B">
                <w:delText>NOAA SAA</w:delText>
              </w:r>
            </w:del>
          </w:p>
        </w:tc>
      </w:tr>
      <w:tr w:rsidR="00EA11AE" w:rsidDel="00CA046B" w:rsidTr="00CC30D8">
        <w:trPr>
          <w:del w:id="1564" w:author="Fernandes, Richard [2]" w:date="2019-01-02T16:46:00Z"/>
        </w:trPr>
        <w:tc>
          <w:tcPr>
            <w:tcW w:w="1369" w:type="dxa"/>
          </w:tcPr>
          <w:p w:rsidR="00EA11AE" w:rsidDel="00CA046B" w:rsidRDefault="00EA11AE">
            <w:pPr>
              <w:rPr>
                <w:del w:id="1565" w:author="Fernandes, Richard [2]" w:date="2019-01-02T16:46:00Z"/>
              </w:rPr>
            </w:pPr>
            <w:del w:id="1566" w:author="Fernandes, Richard [2]" w:date="2019-01-02T16:46:00Z">
              <w:r w:rsidDel="00CA046B">
                <w:delText>NOAA Autosnow</w:delText>
              </w:r>
            </w:del>
          </w:p>
        </w:tc>
        <w:tc>
          <w:tcPr>
            <w:tcW w:w="1367" w:type="dxa"/>
          </w:tcPr>
          <w:p w:rsidR="00EA11AE" w:rsidDel="00CA046B" w:rsidRDefault="00EA11AE">
            <w:pPr>
              <w:rPr>
                <w:del w:id="1567" w:author="Fernandes, Richard [2]" w:date="2019-01-02T16:46:00Z"/>
              </w:rPr>
            </w:pPr>
            <w:del w:id="1568" w:author="Fernandes, Richard [2]" w:date="2019-01-02T16:46:00Z">
              <w:r w:rsidDel="00CA046B">
                <w:delText>Daily snow cover</w:delText>
              </w:r>
            </w:del>
          </w:p>
        </w:tc>
        <w:tc>
          <w:tcPr>
            <w:tcW w:w="1539" w:type="dxa"/>
          </w:tcPr>
          <w:p w:rsidR="00EA11AE" w:rsidDel="00CA046B" w:rsidRDefault="00EA11AE">
            <w:pPr>
              <w:rPr>
                <w:del w:id="1569" w:author="Fernandes, Richard [2]" w:date="2019-01-02T16:46:00Z"/>
              </w:rPr>
            </w:pPr>
            <w:del w:id="1570" w:author="Fernandes, Richard [2]" w:date="2019-01-02T16:46:00Z">
              <w:r w:rsidDel="00CA046B">
                <w:delText>Multiple</w:delText>
              </w:r>
            </w:del>
          </w:p>
        </w:tc>
        <w:tc>
          <w:tcPr>
            <w:tcW w:w="853" w:type="dxa"/>
          </w:tcPr>
          <w:p w:rsidR="00EA11AE" w:rsidDel="00CA046B" w:rsidRDefault="00EA11AE">
            <w:pPr>
              <w:rPr>
                <w:del w:id="1571" w:author="Fernandes, Richard [2]" w:date="2019-01-02T16:46:00Z"/>
              </w:rPr>
            </w:pPr>
          </w:p>
        </w:tc>
        <w:tc>
          <w:tcPr>
            <w:tcW w:w="853" w:type="dxa"/>
          </w:tcPr>
          <w:p w:rsidR="00EA11AE" w:rsidDel="00CA046B" w:rsidRDefault="00EA11AE">
            <w:pPr>
              <w:rPr>
                <w:del w:id="1572" w:author="Fernandes, Richard [2]" w:date="2019-01-02T16:46:00Z"/>
              </w:rPr>
            </w:pPr>
          </w:p>
        </w:tc>
        <w:tc>
          <w:tcPr>
            <w:tcW w:w="1682" w:type="dxa"/>
          </w:tcPr>
          <w:p w:rsidR="00EA11AE" w:rsidDel="00CA046B" w:rsidRDefault="00EA11AE">
            <w:pPr>
              <w:rPr>
                <w:del w:id="1573" w:author="Fernandes, Richard [2]" w:date="2019-01-02T16:46:00Z"/>
              </w:rPr>
            </w:pPr>
          </w:p>
        </w:tc>
        <w:tc>
          <w:tcPr>
            <w:tcW w:w="1033" w:type="dxa"/>
          </w:tcPr>
          <w:p w:rsidR="00EA11AE" w:rsidDel="00CA046B" w:rsidRDefault="00EA11AE">
            <w:pPr>
              <w:rPr>
                <w:del w:id="1574" w:author="Fernandes, Richard [2]" w:date="2019-01-02T16:46:00Z"/>
              </w:rPr>
            </w:pPr>
          </w:p>
        </w:tc>
        <w:tc>
          <w:tcPr>
            <w:tcW w:w="880" w:type="dxa"/>
          </w:tcPr>
          <w:p w:rsidR="00EA11AE" w:rsidDel="00CA046B" w:rsidRDefault="00EA11AE">
            <w:pPr>
              <w:rPr>
                <w:del w:id="1575" w:author="Fernandes, Richard [2]" w:date="2019-01-02T16:46:00Z"/>
              </w:rPr>
            </w:pPr>
            <w:del w:id="1576" w:author="Fernandes, Richard [2]" w:date="2019-01-02T16:46:00Z">
              <w:r w:rsidDel="00CA046B">
                <w:delText>NOAA NESDIS</w:delText>
              </w:r>
            </w:del>
          </w:p>
        </w:tc>
      </w:tr>
      <w:tr w:rsidR="00EA11AE" w:rsidDel="00CA046B" w:rsidTr="00CC30D8">
        <w:trPr>
          <w:del w:id="1577" w:author="Fernandes, Richard [2]" w:date="2019-01-02T16:46:00Z"/>
        </w:trPr>
        <w:tc>
          <w:tcPr>
            <w:tcW w:w="1369" w:type="dxa"/>
          </w:tcPr>
          <w:p w:rsidR="00EA11AE" w:rsidDel="00CA046B" w:rsidRDefault="00EA11AE">
            <w:pPr>
              <w:rPr>
                <w:del w:id="1578" w:author="Fernandes, Richard [2]" w:date="2019-01-02T16:46:00Z"/>
              </w:rPr>
            </w:pPr>
            <w:del w:id="1579" w:author="Fernandes, Richard [2]" w:date="2019-01-02T16:46:00Z">
              <w:r w:rsidDel="00CA046B">
                <w:delText xml:space="preserve">MODxx snow </w:delText>
              </w:r>
            </w:del>
          </w:p>
        </w:tc>
        <w:tc>
          <w:tcPr>
            <w:tcW w:w="1367" w:type="dxa"/>
          </w:tcPr>
          <w:p w:rsidR="00EA11AE" w:rsidDel="00CA046B" w:rsidRDefault="00EA11AE">
            <w:pPr>
              <w:rPr>
                <w:del w:id="1580" w:author="Fernandes, Richard [2]" w:date="2019-01-02T16:46:00Z"/>
              </w:rPr>
            </w:pPr>
            <w:del w:id="1581" w:author="Fernandes, Richard [2]" w:date="2019-01-02T16:46:00Z">
              <w:r w:rsidDel="00CA046B">
                <w:delText>Daily snow cover for cloud free only</w:delText>
              </w:r>
            </w:del>
          </w:p>
        </w:tc>
        <w:tc>
          <w:tcPr>
            <w:tcW w:w="1539" w:type="dxa"/>
          </w:tcPr>
          <w:p w:rsidR="00EA11AE" w:rsidDel="00CA046B" w:rsidRDefault="00EA11AE">
            <w:pPr>
              <w:rPr>
                <w:del w:id="1582" w:author="Fernandes, Richard [2]" w:date="2019-01-02T16:46:00Z"/>
              </w:rPr>
            </w:pPr>
            <w:del w:id="1583" w:author="Fernandes, Richard [2]" w:date="2019-01-02T16:46:00Z">
              <w:r w:rsidDel="00CA046B">
                <w:delText>MODIS/ Aqua,Terra</w:delText>
              </w:r>
            </w:del>
          </w:p>
        </w:tc>
        <w:tc>
          <w:tcPr>
            <w:tcW w:w="853" w:type="dxa"/>
          </w:tcPr>
          <w:p w:rsidR="00EA11AE" w:rsidDel="00CA046B" w:rsidRDefault="00EA11AE">
            <w:pPr>
              <w:rPr>
                <w:del w:id="1584" w:author="Fernandes, Richard [2]" w:date="2019-01-02T16:46:00Z"/>
              </w:rPr>
            </w:pPr>
          </w:p>
        </w:tc>
        <w:tc>
          <w:tcPr>
            <w:tcW w:w="853" w:type="dxa"/>
          </w:tcPr>
          <w:p w:rsidR="00EA11AE" w:rsidDel="00CA046B" w:rsidRDefault="00EA11AE">
            <w:pPr>
              <w:rPr>
                <w:del w:id="1585" w:author="Fernandes, Richard [2]" w:date="2019-01-02T16:46:00Z"/>
              </w:rPr>
            </w:pPr>
          </w:p>
        </w:tc>
        <w:tc>
          <w:tcPr>
            <w:tcW w:w="1682" w:type="dxa"/>
          </w:tcPr>
          <w:p w:rsidR="00EA11AE" w:rsidDel="00CA046B" w:rsidRDefault="00EA11AE">
            <w:pPr>
              <w:rPr>
                <w:del w:id="1586" w:author="Fernandes, Richard [2]" w:date="2019-01-02T16:46:00Z"/>
              </w:rPr>
            </w:pPr>
          </w:p>
        </w:tc>
        <w:tc>
          <w:tcPr>
            <w:tcW w:w="1033" w:type="dxa"/>
          </w:tcPr>
          <w:p w:rsidR="00EA11AE" w:rsidDel="00CA046B" w:rsidRDefault="00EA11AE">
            <w:pPr>
              <w:rPr>
                <w:del w:id="1587" w:author="Fernandes, Richard [2]" w:date="2019-01-02T16:46:00Z"/>
              </w:rPr>
            </w:pPr>
          </w:p>
        </w:tc>
        <w:tc>
          <w:tcPr>
            <w:tcW w:w="880" w:type="dxa"/>
          </w:tcPr>
          <w:p w:rsidR="00EA11AE" w:rsidDel="00CA046B" w:rsidRDefault="00EA11AE">
            <w:pPr>
              <w:rPr>
                <w:del w:id="1588" w:author="Fernandes, Richard [2]" w:date="2019-01-02T16:46:00Z"/>
              </w:rPr>
            </w:pPr>
            <w:del w:id="1589" w:author="Fernandes, Richard [2]" w:date="2019-01-02T16:46:00Z">
              <w:r w:rsidDel="00CA046B">
                <w:delText>EOSDIS</w:delText>
              </w:r>
            </w:del>
          </w:p>
        </w:tc>
      </w:tr>
      <w:tr w:rsidR="00A91427" w:rsidDel="00CA046B" w:rsidTr="00CC30D8">
        <w:trPr>
          <w:del w:id="1590" w:author="Fernandes, Richard [2]" w:date="2019-01-02T16:46:00Z"/>
        </w:trPr>
        <w:tc>
          <w:tcPr>
            <w:tcW w:w="1369" w:type="dxa"/>
          </w:tcPr>
          <w:p w:rsidR="00A91427" w:rsidDel="00CA046B" w:rsidRDefault="00A91427">
            <w:pPr>
              <w:rPr>
                <w:del w:id="1591" w:author="Fernandes, Richard [2]" w:date="2019-01-02T16:46:00Z"/>
              </w:rPr>
            </w:pPr>
            <w:del w:id="1592" w:author="Fernandes, Richard [2]" w:date="2019-01-02T16:46:00Z">
              <w:r w:rsidDel="00CA046B">
                <w:delText>VGT1 S1</w:delText>
              </w:r>
            </w:del>
          </w:p>
        </w:tc>
        <w:tc>
          <w:tcPr>
            <w:tcW w:w="1367" w:type="dxa"/>
          </w:tcPr>
          <w:p w:rsidR="00A91427" w:rsidDel="00CA046B" w:rsidRDefault="00A91427">
            <w:pPr>
              <w:rPr>
                <w:del w:id="1593" w:author="Fernandes, Richard [2]" w:date="2019-01-02T16:46:00Z"/>
              </w:rPr>
            </w:pPr>
          </w:p>
        </w:tc>
        <w:tc>
          <w:tcPr>
            <w:tcW w:w="1539" w:type="dxa"/>
          </w:tcPr>
          <w:p w:rsidR="00A91427" w:rsidDel="00CA046B" w:rsidRDefault="00A91427">
            <w:pPr>
              <w:rPr>
                <w:del w:id="1594" w:author="Fernandes, Richard [2]" w:date="2019-01-02T16:46:00Z"/>
              </w:rPr>
            </w:pPr>
            <w:del w:id="1595" w:author="Fernandes, Richard [2]" w:date="2019-01-02T16:46:00Z">
              <w:r w:rsidDel="00CA046B">
                <w:delText>VGT1</w:delText>
              </w:r>
            </w:del>
          </w:p>
        </w:tc>
        <w:tc>
          <w:tcPr>
            <w:tcW w:w="853" w:type="dxa"/>
          </w:tcPr>
          <w:p w:rsidR="00A91427" w:rsidDel="00CA046B" w:rsidRDefault="00A91427">
            <w:pPr>
              <w:rPr>
                <w:del w:id="1596" w:author="Fernandes, Richard [2]" w:date="2019-01-02T16:46:00Z"/>
              </w:rPr>
            </w:pPr>
          </w:p>
        </w:tc>
        <w:tc>
          <w:tcPr>
            <w:tcW w:w="853" w:type="dxa"/>
          </w:tcPr>
          <w:p w:rsidR="00A91427" w:rsidDel="00CA046B" w:rsidRDefault="00A91427">
            <w:pPr>
              <w:rPr>
                <w:del w:id="1597" w:author="Fernandes, Richard [2]" w:date="2019-01-02T16:46:00Z"/>
              </w:rPr>
            </w:pPr>
          </w:p>
        </w:tc>
        <w:tc>
          <w:tcPr>
            <w:tcW w:w="1682" w:type="dxa"/>
          </w:tcPr>
          <w:p w:rsidR="00A91427" w:rsidDel="00CA046B" w:rsidRDefault="00A91427">
            <w:pPr>
              <w:rPr>
                <w:del w:id="1598" w:author="Fernandes, Richard [2]" w:date="2019-01-02T16:46:00Z"/>
              </w:rPr>
            </w:pPr>
          </w:p>
        </w:tc>
        <w:tc>
          <w:tcPr>
            <w:tcW w:w="1033" w:type="dxa"/>
          </w:tcPr>
          <w:p w:rsidR="00A91427" w:rsidDel="00CA046B" w:rsidRDefault="00A91427">
            <w:pPr>
              <w:rPr>
                <w:del w:id="1599" w:author="Fernandes, Richard [2]" w:date="2019-01-02T16:46:00Z"/>
              </w:rPr>
            </w:pPr>
          </w:p>
        </w:tc>
        <w:tc>
          <w:tcPr>
            <w:tcW w:w="880" w:type="dxa"/>
          </w:tcPr>
          <w:p w:rsidR="00A91427" w:rsidDel="00CA046B" w:rsidRDefault="00A91427">
            <w:pPr>
              <w:rPr>
                <w:del w:id="1600" w:author="Fernandes, Richard [2]" w:date="2019-01-02T16:46:00Z"/>
              </w:rPr>
            </w:pPr>
            <w:del w:id="1601" w:author="Fernandes, Richard [2]" w:date="2019-01-02T16:46:00Z">
              <w:r w:rsidDel="00CA046B">
                <w:delText>VITO</w:delText>
              </w:r>
            </w:del>
          </w:p>
        </w:tc>
      </w:tr>
      <w:tr w:rsidR="00A91427" w:rsidDel="00CA046B" w:rsidTr="00CC30D8">
        <w:trPr>
          <w:del w:id="1602" w:author="Fernandes, Richard [2]" w:date="2019-01-02T16:46:00Z"/>
        </w:trPr>
        <w:tc>
          <w:tcPr>
            <w:tcW w:w="1369" w:type="dxa"/>
          </w:tcPr>
          <w:p w:rsidR="00A91427" w:rsidDel="00CA046B" w:rsidRDefault="00A91427">
            <w:pPr>
              <w:rPr>
                <w:del w:id="1603" w:author="Fernandes, Richard [2]" w:date="2019-01-02T16:46:00Z"/>
              </w:rPr>
            </w:pPr>
            <w:del w:id="1604" w:author="Fernandes, Richard [2]" w:date="2019-01-02T16:46:00Z">
              <w:r w:rsidDel="00CA046B">
                <w:delText>VGT2 S1</w:delText>
              </w:r>
            </w:del>
          </w:p>
        </w:tc>
        <w:tc>
          <w:tcPr>
            <w:tcW w:w="1367" w:type="dxa"/>
          </w:tcPr>
          <w:p w:rsidR="00A91427" w:rsidDel="00CA046B" w:rsidRDefault="00A91427">
            <w:pPr>
              <w:rPr>
                <w:del w:id="1605" w:author="Fernandes, Richard [2]" w:date="2019-01-02T16:46:00Z"/>
              </w:rPr>
            </w:pPr>
          </w:p>
        </w:tc>
        <w:tc>
          <w:tcPr>
            <w:tcW w:w="1539" w:type="dxa"/>
          </w:tcPr>
          <w:p w:rsidR="00A91427" w:rsidDel="00CA046B" w:rsidRDefault="00A91427">
            <w:pPr>
              <w:rPr>
                <w:del w:id="1606" w:author="Fernandes, Richard [2]" w:date="2019-01-02T16:46:00Z"/>
              </w:rPr>
            </w:pPr>
            <w:del w:id="1607" w:author="Fernandes, Richard [2]" w:date="2019-01-02T16:46:00Z">
              <w:r w:rsidDel="00CA046B">
                <w:delText>VGT2</w:delText>
              </w:r>
            </w:del>
          </w:p>
        </w:tc>
        <w:tc>
          <w:tcPr>
            <w:tcW w:w="853" w:type="dxa"/>
          </w:tcPr>
          <w:p w:rsidR="00A91427" w:rsidDel="00CA046B" w:rsidRDefault="00A91427">
            <w:pPr>
              <w:rPr>
                <w:del w:id="1608" w:author="Fernandes, Richard [2]" w:date="2019-01-02T16:46:00Z"/>
              </w:rPr>
            </w:pPr>
          </w:p>
        </w:tc>
        <w:tc>
          <w:tcPr>
            <w:tcW w:w="853" w:type="dxa"/>
          </w:tcPr>
          <w:p w:rsidR="00A91427" w:rsidDel="00CA046B" w:rsidRDefault="00A91427">
            <w:pPr>
              <w:rPr>
                <w:del w:id="1609" w:author="Fernandes, Richard [2]" w:date="2019-01-02T16:46:00Z"/>
              </w:rPr>
            </w:pPr>
          </w:p>
        </w:tc>
        <w:tc>
          <w:tcPr>
            <w:tcW w:w="1682" w:type="dxa"/>
          </w:tcPr>
          <w:p w:rsidR="00A91427" w:rsidDel="00CA046B" w:rsidRDefault="00A91427">
            <w:pPr>
              <w:rPr>
                <w:del w:id="1610" w:author="Fernandes, Richard [2]" w:date="2019-01-02T16:46:00Z"/>
              </w:rPr>
            </w:pPr>
          </w:p>
        </w:tc>
        <w:tc>
          <w:tcPr>
            <w:tcW w:w="1033" w:type="dxa"/>
          </w:tcPr>
          <w:p w:rsidR="00A91427" w:rsidDel="00CA046B" w:rsidRDefault="00A91427">
            <w:pPr>
              <w:rPr>
                <w:del w:id="1611" w:author="Fernandes, Richard [2]" w:date="2019-01-02T16:46:00Z"/>
              </w:rPr>
            </w:pPr>
          </w:p>
        </w:tc>
        <w:tc>
          <w:tcPr>
            <w:tcW w:w="880" w:type="dxa"/>
          </w:tcPr>
          <w:p w:rsidR="00A91427" w:rsidDel="00CA046B" w:rsidRDefault="00A91427">
            <w:pPr>
              <w:rPr>
                <w:del w:id="1612" w:author="Fernandes, Richard [2]" w:date="2019-01-02T16:46:00Z"/>
              </w:rPr>
            </w:pPr>
            <w:del w:id="1613" w:author="Fernandes, Richard [2]" w:date="2019-01-02T16:46:00Z">
              <w:r w:rsidDel="00CA046B">
                <w:delText>VITO</w:delText>
              </w:r>
            </w:del>
          </w:p>
        </w:tc>
      </w:tr>
      <w:tr w:rsidR="00A91427" w:rsidDel="00CA046B" w:rsidTr="00CC30D8">
        <w:trPr>
          <w:del w:id="1614" w:author="Fernandes, Richard [2]" w:date="2019-01-02T16:46:00Z"/>
        </w:trPr>
        <w:tc>
          <w:tcPr>
            <w:tcW w:w="1369" w:type="dxa"/>
          </w:tcPr>
          <w:p w:rsidR="00A91427" w:rsidDel="00CA046B" w:rsidRDefault="00A91427">
            <w:pPr>
              <w:rPr>
                <w:del w:id="1615" w:author="Fernandes, Richard [2]" w:date="2019-01-02T16:46:00Z"/>
              </w:rPr>
            </w:pPr>
            <w:del w:id="1616" w:author="Fernandes, Richard [2]" w:date="2019-01-02T16:46:00Z">
              <w:r w:rsidDel="00CA046B">
                <w:delText>PROBA 1 S1</w:delText>
              </w:r>
            </w:del>
          </w:p>
        </w:tc>
        <w:tc>
          <w:tcPr>
            <w:tcW w:w="1367" w:type="dxa"/>
          </w:tcPr>
          <w:p w:rsidR="00A91427" w:rsidDel="00CA046B" w:rsidRDefault="00A91427">
            <w:pPr>
              <w:rPr>
                <w:del w:id="1617" w:author="Fernandes, Richard [2]" w:date="2019-01-02T16:46:00Z"/>
              </w:rPr>
            </w:pPr>
          </w:p>
        </w:tc>
        <w:tc>
          <w:tcPr>
            <w:tcW w:w="1539" w:type="dxa"/>
          </w:tcPr>
          <w:p w:rsidR="00A91427" w:rsidDel="00CA046B" w:rsidRDefault="00A91427">
            <w:pPr>
              <w:rPr>
                <w:del w:id="1618" w:author="Fernandes, Richard [2]" w:date="2019-01-02T16:46:00Z"/>
              </w:rPr>
            </w:pPr>
            <w:del w:id="1619" w:author="Fernandes, Richard [2]" w:date="2019-01-02T16:46:00Z">
              <w:r w:rsidDel="00CA046B">
                <w:delText>PROBA1</w:delText>
              </w:r>
            </w:del>
          </w:p>
        </w:tc>
        <w:tc>
          <w:tcPr>
            <w:tcW w:w="853" w:type="dxa"/>
          </w:tcPr>
          <w:p w:rsidR="00A91427" w:rsidDel="00CA046B" w:rsidRDefault="00A91427">
            <w:pPr>
              <w:rPr>
                <w:del w:id="1620" w:author="Fernandes, Richard [2]" w:date="2019-01-02T16:46:00Z"/>
              </w:rPr>
            </w:pPr>
          </w:p>
        </w:tc>
        <w:tc>
          <w:tcPr>
            <w:tcW w:w="853" w:type="dxa"/>
          </w:tcPr>
          <w:p w:rsidR="00A91427" w:rsidDel="00CA046B" w:rsidRDefault="00A91427">
            <w:pPr>
              <w:rPr>
                <w:del w:id="1621" w:author="Fernandes, Richard [2]" w:date="2019-01-02T16:46:00Z"/>
              </w:rPr>
            </w:pPr>
          </w:p>
        </w:tc>
        <w:tc>
          <w:tcPr>
            <w:tcW w:w="1682" w:type="dxa"/>
          </w:tcPr>
          <w:p w:rsidR="00A91427" w:rsidDel="00CA046B" w:rsidRDefault="00A91427">
            <w:pPr>
              <w:rPr>
                <w:del w:id="1622" w:author="Fernandes, Richard [2]" w:date="2019-01-02T16:46:00Z"/>
              </w:rPr>
            </w:pPr>
          </w:p>
        </w:tc>
        <w:tc>
          <w:tcPr>
            <w:tcW w:w="1033" w:type="dxa"/>
          </w:tcPr>
          <w:p w:rsidR="00A91427" w:rsidDel="00CA046B" w:rsidRDefault="00A91427">
            <w:pPr>
              <w:rPr>
                <w:del w:id="1623" w:author="Fernandes, Richard [2]" w:date="2019-01-02T16:46:00Z"/>
              </w:rPr>
            </w:pPr>
          </w:p>
        </w:tc>
        <w:tc>
          <w:tcPr>
            <w:tcW w:w="880" w:type="dxa"/>
          </w:tcPr>
          <w:p w:rsidR="00A91427" w:rsidDel="00CA046B" w:rsidRDefault="00A91427">
            <w:pPr>
              <w:rPr>
                <w:del w:id="1624" w:author="Fernandes, Richard [2]" w:date="2019-01-02T16:46:00Z"/>
              </w:rPr>
            </w:pPr>
            <w:del w:id="1625" w:author="Fernandes, Richard [2]" w:date="2019-01-02T16:46:00Z">
              <w:r w:rsidDel="00CA046B">
                <w:delText>VITO</w:delText>
              </w:r>
            </w:del>
          </w:p>
        </w:tc>
      </w:tr>
      <w:tr w:rsidR="00A91427" w:rsidDel="00CA046B" w:rsidTr="00CC30D8">
        <w:trPr>
          <w:del w:id="1626" w:author="Fernandes, Richard [2]" w:date="2019-01-02T16:46:00Z"/>
        </w:trPr>
        <w:tc>
          <w:tcPr>
            <w:tcW w:w="1369" w:type="dxa"/>
          </w:tcPr>
          <w:p w:rsidR="00A91427" w:rsidDel="00CA046B" w:rsidRDefault="00A91427">
            <w:pPr>
              <w:rPr>
                <w:del w:id="1627" w:author="Fernandes, Richard [2]" w:date="2019-01-02T16:46:00Z"/>
              </w:rPr>
            </w:pPr>
            <w:del w:id="1628" w:author="Fernandes, Richard [2]" w:date="2019-01-02T16:46:00Z">
              <w:r w:rsidDel="00CA046B">
                <w:delText>PROBA 2 S1</w:delText>
              </w:r>
            </w:del>
          </w:p>
        </w:tc>
        <w:tc>
          <w:tcPr>
            <w:tcW w:w="1367" w:type="dxa"/>
          </w:tcPr>
          <w:p w:rsidR="00A91427" w:rsidDel="00CA046B" w:rsidRDefault="00A91427">
            <w:pPr>
              <w:rPr>
                <w:del w:id="1629" w:author="Fernandes, Richard [2]" w:date="2019-01-02T16:46:00Z"/>
              </w:rPr>
            </w:pPr>
          </w:p>
        </w:tc>
        <w:tc>
          <w:tcPr>
            <w:tcW w:w="1539" w:type="dxa"/>
          </w:tcPr>
          <w:p w:rsidR="00A91427" w:rsidDel="00CA046B" w:rsidRDefault="00A91427">
            <w:pPr>
              <w:rPr>
                <w:del w:id="1630" w:author="Fernandes, Richard [2]" w:date="2019-01-02T16:46:00Z"/>
              </w:rPr>
            </w:pPr>
            <w:del w:id="1631" w:author="Fernandes, Richard [2]" w:date="2019-01-02T16:46:00Z">
              <w:r w:rsidDel="00CA046B">
                <w:delText>PROBA2</w:delText>
              </w:r>
            </w:del>
          </w:p>
        </w:tc>
        <w:tc>
          <w:tcPr>
            <w:tcW w:w="853" w:type="dxa"/>
          </w:tcPr>
          <w:p w:rsidR="00A91427" w:rsidDel="00CA046B" w:rsidRDefault="00A91427">
            <w:pPr>
              <w:rPr>
                <w:del w:id="1632" w:author="Fernandes, Richard [2]" w:date="2019-01-02T16:46:00Z"/>
              </w:rPr>
            </w:pPr>
          </w:p>
        </w:tc>
        <w:tc>
          <w:tcPr>
            <w:tcW w:w="853" w:type="dxa"/>
          </w:tcPr>
          <w:p w:rsidR="00A91427" w:rsidDel="00CA046B" w:rsidRDefault="00A91427">
            <w:pPr>
              <w:rPr>
                <w:del w:id="1633" w:author="Fernandes, Richard [2]" w:date="2019-01-02T16:46:00Z"/>
              </w:rPr>
            </w:pPr>
          </w:p>
        </w:tc>
        <w:tc>
          <w:tcPr>
            <w:tcW w:w="1682" w:type="dxa"/>
          </w:tcPr>
          <w:p w:rsidR="00A91427" w:rsidDel="00CA046B" w:rsidRDefault="00A91427">
            <w:pPr>
              <w:rPr>
                <w:del w:id="1634" w:author="Fernandes, Richard [2]" w:date="2019-01-02T16:46:00Z"/>
              </w:rPr>
            </w:pPr>
          </w:p>
        </w:tc>
        <w:tc>
          <w:tcPr>
            <w:tcW w:w="1033" w:type="dxa"/>
          </w:tcPr>
          <w:p w:rsidR="00A91427" w:rsidDel="00CA046B" w:rsidRDefault="00A91427">
            <w:pPr>
              <w:rPr>
                <w:del w:id="1635" w:author="Fernandes, Richard [2]" w:date="2019-01-02T16:46:00Z"/>
              </w:rPr>
            </w:pPr>
          </w:p>
        </w:tc>
        <w:tc>
          <w:tcPr>
            <w:tcW w:w="880" w:type="dxa"/>
          </w:tcPr>
          <w:p w:rsidR="00A91427" w:rsidDel="00CA046B" w:rsidRDefault="00A91427">
            <w:pPr>
              <w:rPr>
                <w:del w:id="1636" w:author="Fernandes, Richard [2]" w:date="2019-01-02T16:46:00Z"/>
              </w:rPr>
            </w:pPr>
            <w:del w:id="1637" w:author="Fernandes, Richard [2]" w:date="2019-01-02T16:46:00Z">
              <w:r w:rsidDel="00CA046B">
                <w:delText>VITO</w:delText>
              </w:r>
            </w:del>
          </w:p>
        </w:tc>
      </w:tr>
      <w:tr w:rsidR="00A91427" w:rsidDel="00CA046B" w:rsidTr="00CC30D8">
        <w:trPr>
          <w:del w:id="1638" w:author="Fernandes, Richard [2]" w:date="2019-01-02T16:46:00Z"/>
        </w:trPr>
        <w:tc>
          <w:tcPr>
            <w:tcW w:w="1369" w:type="dxa"/>
          </w:tcPr>
          <w:p w:rsidR="00A91427" w:rsidDel="00CA046B" w:rsidRDefault="00A91427">
            <w:pPr>
              <w:rPr>
                <w:del w:id="1639" w:author="Fernandes, Richard [2]" w:date="2019-01-02T16:46:00Z"/>
              </w:rPr>
            </w:pPr>
            <w:del w:id="1640" w:author="Fernandes, Richard [2]" w:date="2019-01-02T16:46:00Z">
              <w:r w:rsidDel="00CA046B">
                <w:delText>OLCI Surface Reflectances</w:delText>
              </w:r>
            </w:del>
          </w:p>
        </w:tc>
        <w:tc>
          <w:tcPr>
            <w:tcW w:w="1367" w:type="dxa"/>
          </w:tcPr>
          <w:p w:rsidR="00A91427" w:rsidDel="00CA046B" w:rsidRDefault="00A91427">
            <w:pPr>
              <w:rPr>
                <w:del w:id="1641" w:author="Fernandes, Richard [2]" w:date="2019-01-02T16:46:00Z"/>
              </w:rPr>
            </w:pPr>
            <w:del w:id="1642" w:author="Fernandes, Richard [2]" w:date="2019-01-02T16:46:00Z">
              <w:r w:rsidDel="00CA046B">
                <w:delText>OLCI daily gridded surface reflectance</w:delText>
              </w:r>
            </w:del>
          </w:p>
        </w:tc>
        <w:tc>
          <w:tcPr>
            <w:tcW w:w="1539" w:type="dxa"/>
          </w:tcPr>
          <w:p w:rsidR="00A91427" w:rsidDel="00CA046B" w:rsidRDefault="00A91427">
            <w:pPr>
              <w:rPr>
                <w:del w:id="1643" w:author="Fernandes, Richard [2]" w:date="2019-01-02T16:46:00Z"/>
              </w:rPr>
            </w:pPr>
            <w:del w:id="1644" w:author="Fernandes, Richard [2]" w:date="2019-01-02T16:46:00Z">
              <w:r w:rsidDel="00CA046B">
                <w:delText>OLCI/S3A, S3B</w:delText>
              </w:r>
            </w:del>
          </w:p>
        </w:tc>
        <w:tc>
          <w:tcPr>
            <w:tcW w:w="853" w:type="dxa"/>
          </w:tcPr>
          <w:p w:rsidR="00A91427" w:rsidDel="00CA046B" w:rsidRDefault="00A91427">
            <w:pPr>
              <w:rPr>
                <w:del w:id="1645" w:author="Fernandes, Richard [2]" w:date="2019-01-02T16:46:00Z"/>
              </w:rPr>
            </w:pPr>
          </w:p>
        </w:tc>
        <w:tc>
          <w:tcPr>
            <w:tcW w:w="853" w:type="dxa"/>
          </w:tcPr>
          <w:p w:rsidR="00A91427" w:rsidDel="00CA046B" w:rsidRDefault="00A91427">
            <w:pPr>
              <w:rPr>
                <w:del w:id="1646" w:author="Fernandes, Richard [2]" w:date="2019-01-02T16:46:00Z"/>
              </w:rPr>
            </w:pPr>
          </w:p>
        </w:tc>
        <w:tc>
          <w:tcPr>
            <w:tcW w:w="1682" w:type="dxa"/>
          </w:tcPr>
          <w:p w:rsidR="00A91427" w:rsidDel="00CA046B" w:rsidRDefault="00A91427">
            <w:pPr>
              <w:rPr>
                <w:del w:id="1647" w:author="Fernandes, Richard [2]" w:date="2019-01-02T16:46:00Z"/>
              </w:rPr>
            </w:pPr>
          </w:p>
        </w:tc>
        <w:tc>
          <w:tcPr>
            <w:tcW w:w="1033" w:type="dxa"/>
          </w:tcPr>
          <w:p w:rsidR="00A91427" w:rsidDel="00CA046B" w:rsidRDefault="00A91427">
            <w:pPr>
              <w:rPr>
                <w:del w:id="1648" w:author="Fernandes, Richard [2]" w:date="2019-01-02T16:46:00Z"/>
              </w:rPr>
            </w:pPr>
          </w:p>
        </w:tc>
        <w:tc>
          <w:tcPr>
            <w:tcW w:w="880" w:type="dxa"/>
          </w:tcPr>
          <w:p w:rsidR="00A91427" w:rsidDel="00CA046B" w:rsidRDefault="00A91427">
            <w:pPr>
              <w:rPr>
                <w:del w:id="1649" w:author="Fernandes, Richard [2]" w:date="2019-01-02T16:46:00Z"/>
              </w:rPr>
            </w:pPr>
            <w:del w:id="1650" w:author="Fernandes, Richard [2]" w:date="2019-01-02T16:46:00Z">
              <w:r w:rsidDel="00CA046B">
                <w:delText>ESA Data hub</w:delText>
              </w:r>
            </w:del>
          </w:p>
        </w:tc>
      </w:tr>
      <w:tr w:rsidR="00A91427" w:rsidDel="00CA046B" w:rsidTr="00CC30D8">
        <w:trPr>
          <w:del w:id="1651" w:author="Fernandes, Richard [2]" w:date="2019-01-02T16:46:00Z"/>
        </w:trPr>
        <w:tc>
          <w:tcPr>
            <w:tcW w:w="1369" w:type="dxa"/>
          </w:tcPr>
          <w:p w:rsidR="00A91427" w:rsidDel="00CA046B" w:rsidRDefault="00A91427">
            <w:pPr>
              <w:rPr>
                <w:del w:id="1652" w:author="Fernandes, Richard [2]" w:date="2019-01-02T16:46:00Z"/>
              </w:rPr>
            </w:pPr>
            <w:del w:id="1653" w:author="Fernandes, Richard [2]" w:date="2019-01-02T16:46:00Z">
              <w:r w:rsidDel="00CA046B">
                <w:delText>SLSTR Surface Reflectances</w:delText>
              </w:r>
            </w:del>
          </w:p>
        </w:tc>
        <w:tc>
          <w:tcPr>
            <w:tcW w:w="1367" w:type="dxa"/>
          </w:tcPr>
          <w:p w:rsidR="00A91427" w:rsidDel="00CA046B" w:rsidRDefault="00A91427">
            <w:pPr>
              <w:rPr>
                <w:del w:id="1654" w:author="Fernandes, Richard [2]" w:date="2019-01-02T16:46:00Z"/>
              </w:rPr>
            </w:pPr>
            <w:del w:id="1655" w:author="Fernandes, Richard [2]" w:date="2019-01-02T16:46:00Z">
              <w:r w:rsidDel="00CA046B">
                <w:delText>SLSTR Daily gridded surface reflectances</w:delText>
              </w:r>
            </w:del>
          </w:p>
        </w:tc>
        <w:tc>
          <w:tcPr>
            <w:tcW w:w="1539" w:type="dxa"/>
          </w:tcPr>
          <w:p w:rsidR="00A91427" w:rsidDel="00CA046B" w:rsidRDefault="00A91427">
            <w:pPr>
              <w:rPr>
                <w:del w:id="1656" w:author="Fernandes, Richard [2]" w:date="2019-01-02T16:46:00Z"/>
              </w:rPr>
            </w:pPr>
            <w:del w:id="1657" w:author="Fernandes, Richard [2]" w:date="2019-01-02T16:46:00Z">
              <w:r w:rsidDel="00CA046B">
                <w:delText>SLSTR/S2A, S3B</w:delText>
              </w:r>
            </w:del>
          </w:p>
        </w:tc>
        <w:tc>
          <w:tcPr>
            <w:tcW w:w="853" w:type="dxa"/>
          </w:tcPr>
          <w:p w:rsidR="00A91427" w:rsidDel="00CA046B" w:rsidRDefault="00A91427">
            <w:pPr>
              <w:rPr>
                <w:del w:id="1658" w:author="Fernandes, Richard [2]" w:date="2019-01-02T16:46:00Z"/>
              </w:rPr>
            </w:pPr>
          </w:p>
        </w:tc>
        <w:tc>
          <w:tcPr>
            <w:tcW w:w="853" w:type="dxa"/>
          </w:tcPr>
          <w:p w:rsidR="00A91427" w:rsidDel="00CA046B" w:rsidRDefault="00A91427">
            <w:pPr>
              <w:rPr>
                <w:del w:id="1659" w:author="Fernandes, Richard [2]" w:date="2019-01-02T16:46:00Z"/>
              </w:rPr>
            </w:pPr>
          </w:p>
        </w:tc>
        <w:tc>
          <w:tcPr>
            <w:tcW w:w="1682" w:type="dxa"/>
          </w:tcPr>
          <w:p w:rsidR="00A91427" w:rsidDel="00CA046B" w:rsidRDefault="00A91427">
            <w:pPr>
              <w:rPr>
                <w:del w:id="1660" w:author="Fernandes, Richard [2]" w:date="2019-01-02T16:46:00Z"/>
              </w:rPr>
            </w:pPr>
          </w:p>
        </w:tc>
        <w:tc>
          <w:tcPr>
            <w:tcW w:w="1033" w:type="dxa"/>
          </w:tcPr>
          <w:p w:rsidR="00A91427" w:rsidDel="00CA046B" w:rsidRDefault="00A91427">
            <w:pPr>
              <w:rPr>
                <w:del w:id="1661" w:author="Fernandes, Richard [2]" w:date="2019-01-02T16:46:00Z"/>
              </w:rPr>
            </w:pPr>
          </w:p>
        </w:tc>
        <w:tc>
          <w:tcPr>
            <w:tcW w:w="880" w:type="dxa"/>
          </w:tcPr>
          <w:p w:rsidR="00A91427" w:rsidDel="00CA046B" w:rsidRDefault="00A91427">
            <w:pPr>
              <w:rPr>
                <w:del w:id="1662" w:author="Fernandes, Richard [2]" w:date="2019-01-02T16:46:00Z"/>
              </w:rPr>
            </w:pPr>
            <w:del w:id="1663" w:author="Fernandes, Richard [2]" w:date="2019-01-02T16:46:00Z">
              <w:r w:rsidDel="00CA046B">
                <w:delText>ESA Data hub</w:delText>
              </w:r>
            </w:del>
          </w:p>
        </w:tc>
      </w:tr>
      <w:tr w:rsidR="00A91427" w:rsidDel="00CA046B" w:rsidTr="00CC30D8">
        <w:trPr>
          <w:del w:id="1664" w:author="Fernandes, Richard [2]" w:date="2019-01-02T16:46:00Z"/>
        </w:trPr>
        <w:tc>
          <w:tcPr>
            <w:tcW w:w="1369" w:type="dxa"/>
          </w:tcPr>
          <w:p w:rsidR="00A91427" w:rsidDel="00CA046B" w:rsidRDefault="00A91427">
            <w:pPr>
              <w:rPr>
                <w:del w:id="1665" w:author="Fernandes, Richard [2]" w:date="2019-01-02T16:46:00Z"/>
              </w:rPr>
            </w:pPr>
            <w:del w:id="1666" w:author="Fernandes, Richard [2]" w:date="2019-01-02T16:46:00Z">
              <w:r w:rsidDel="00CA046B">
                <w:delText>OLI L1B radiance</w:delText>
              </w:r>
            </w:del>
          </w:p>
        </w:tc>
        <w:tc>
          <w:tcPr>
            <w:tcW w:w="1367" w:type="dxa"/>
          </w:tcPr>
          <w:p w:rsidR="00A91427" w:rsidDel="00CA046B" w:rsidRDefault="00A91427">
            <w:pPr>
              <w:rPr>
                <w:del w:id="1667" w:author="Fernandes, Richard [2]" w:date="2019-01-02T16:46:00Z"/>
              </w:rPr>
            </w:pPr>
            <w:del w:id="1668" w:author="Fernandes, Richard [2]" w:date="2019-01-02T16:46:00Z">
              <w:r w:rsidDel="00CA046B">
                <w:delText>30m gridded TOA radiance</w:delText>
              </w:r>
            </w:del>
          </w:p>
        </w:tc>
        <w:tc>
          <w:tcPr>
            <w:tcW w:w="1539" w:type="dxa"/>
          </w:tcPr>
          <w:p w:rsidR="00A91427" w:rsidDel="00CA046B" w:rsidRDefault="00A91427">
            <w:pPr>
              <w:rPr>
                <w:del w:id="1669" w:author="Fernandes, Richard [2]" w:date="2019-01-02T16:46:00Z"/>
              </w:rPr>
            </w:pPr>
            <w:del w:id="1670" w:author="Fernandes, Richard [2]" w:date="2019-01-02T16:46:00Z">
              <w:r w:rsidDel="00CA046B">
                <w:delText>Landsat 8</w:delText>
              </w:r>
            </w:del>
          </w:p>
        </w:tc>
        <w:tc>
          <w:tcPr>
            <w:tcW w:w="853" w:type="dxa"/>
          </w:tcPr>
          <w:p w:rsidR="00A91427" w:rsidDel="00CA046B" w:rsidRDefault="00A91427">
            <w:pPr>
              <w:rPr>
                <w:del w:id="1671" w:author="Fernandes, Richard [2]" w:date="2019-01-02T16:46:00Z"/>
              </w:rPr>
            </w:pPr>
          </w:p>
        </w:tc>
        <w:tc>
          <w:tcPr>
            <w:tcW w:w="853" w:type="dxa"/>
          </w:tcPr>
          <w:p w:rsidR="00A91427" w:rsidDel="00CA046B" w:rsidRDefault="00A91427">
            <w:pPr>
              <w:rPr>
                <w:del w:id="1672" w:author="Fernandes, Richard [2]" w:date="2019-01-02T16:46:00Z"/>
              </w:rPr>
            </w:pPr>
          </w:p>
        </w:tc>
        <w:tc>
          <w:tcPr>
            <w:tcW w:w="1682" w:type="dxa"/>
          </w:tcPr>
          <w:p w:rsidR="00A91427" w:rsidDel="00CA046B" w:rsidRDefault="00A91427">
            <w:pPr>
              <w:rPr>
                <w:del w:id="1673" w:author="Fernandes, Richard [2]" w:date="2019-01-02T16:46:00Z"/>
              </w:rPr>
            </w:pPr>
          </w:p>
        </w:tc>
        <w:tc>
          <w:tcPr>
            <w:tcW w:w="1033" w:type="dxa"/>
          </w:tcPr>
          <w:p w:rsidR="00A91427" w:rsidDel="00CA046B" w:rsidRDefault="00A91427">
            <w:pPr>
              <w:rPr>
                <w:del w:id="1674" w:author="Fernandes, Richard [2]" w:date="2019-01-02T16:46:00Z"/>
              </w:rPr>
            </w:pPr>
          </w:p>
        </w:tc>
        <w:tc>
          <w:tcPr>
            <w:tcW w:w="880" w:type="dxa"/>
          </w:tcPr>
          <w:p w:rsidR="00A91427" w:rsidDel="00CA046B" w:rsidRDefault="00A91427">
            <w:pPr>
              <w:rPr>
                <w:del w:id="1675" w:author="Fernandes, Richard [2]" w:date="2019-01-02T16:46:00Z"/>
              </w:rPr>
            </w:pPr>
            <w:del w:id="1676" w:author="Fernandes, Richard [2]" w:date="2019-01-02T16:46:00Z">
              <w:r w:rsidDel="00CA046B">
                <w:delText>AWS, google</w:delText>
              </w:r>
            </w:del>
          </w:p>
        </w:tc>
      </w:tr>
      <w:tr w:rsidR="00A91427" w:rsidDel="00CA046B" w:rsidTr="00CC30D8">
        <w:trPr>
          <w:del w:id="1677" w:author="Fernandes, Richard [2]" w:date="2019-01-02T16:46:00Z"/>
        </w:trPr>
        <w:tc>
          <w:tcPr>
            <w:tcW w:w="1369" w:type="dxa"/>
          </w:tcPr>
          <w:p w:rsidR="00A91427" w:rsidDel="00CA046B" w:rsidRDefault="00A91427">
            <w:pPr>
              <w:rPr>
                <w:del w:id="1678" w:author="Fernandes, Richard [2]" w:date="2019-01-02T16:46:00Z"/>
              </w:rPr>
            </w:pPr>
            <w:del w:id="1679" w:author="Fernandes, Richard [2]" w:date="2019-01-02T16:46:00Z">
              <w:r w:rsidDel="00CA046B">
                <w:delText>Sentinel 2 L1C radiance</w:delText>
              </w:r>
            </w:del>
          </w:p>
        </w:tc>
        <w:tc>
          <w:tcPr>
            <w:tcW w:w="1367" w:type="dxa"/>
          </w:tcPr>
          <w:p w:rsidR="00A91427" w:rsidDel="00CA046B" w:rsidRDefault="00A91427">
            <w:pPr>
              <w:rPr>
                <w:del w:id="1680" w:author="Fernandes, Richard [2]" w:date="2019-01-02T16:46:00Z"/>
              </w:rPr>
            </w:pPr>
            <w:del w:id="1681" w:author="Fernandes, Richard [2]" w:date="2019-01-02T16:46:00Z">
              <w:r w:rsidDel="00CA046B">
                <w:delText>10m/20m gridded TOA radiance</w:delText>
              </w:r>
            </w:del>
          </w:p>
        </w:tc>
        <w:tc>
          <w:tcPr>
            <w:tcW w:w="1539" w:type="dxa"/>
          </w:tcPr>
          <w:p w:rsidR="00A91427" w:rsidDel="00CA046B" w:rsidRDefault="00A91427">
            <w:pPr>
              <w:rPr>
                <w:del w:id="1682" w:author="Fernandes, Richard [2]" w:date="2019-01-02T16:46:00Z"/>
              </w:rPr>
            </w:pPr>
            <w:del w:id="1683" w:author="Fernandes, Richard [2]" w:date="2019-01-02T16:46:00Z">
              <w:r w:rsidDel="00CA046B">
                <w:delText>Sentinel 2A,2B</w:delText>
              </w:r>
            </w:del>
          </w:p>
        </w:tc>
        <w:tc>
          <w:tcPr>
            <w:tcW w:w="853" w:type="dxa"/>
          </w:tcPr>
          <w:p w:rsidR="00A91427" w:rsidDel="00CA046B" w:rsidRDefault="00A91427">
            <w:pPr>
              <w:rPr>
                <w:del w:id="1684" w:author="Fernandes, Richard [2]" w:date="2019-01-02T16:46:00Z"/>
              </w:rPr>
            </w:pPr>
          </w:p>
        </w:tc>
        <w:tc>
          <w:tcPr>
            <w:tcW w:w="853" w:type="dxa"/>
          </w:tcPr>
          <w:p w:rsidR="00A91427" w:rsidDel="00CA046B" w:rsidRDefault="00A91427">
            <w:pPr>
              <w:rPr>
                <w:del w:id="1685" w:author="Fernandes, Richard [2]" w:date="2019-01-02T16:46:00Z"/>
              </w:rPr>
            </w:pPr>
          </w:p>
        </w:tc>
        <w:tc>
          <w:tcPr>
            <w:tcW w:w="1682" w:type="dxa"/>
          </w:tcPr>
          <w:p w:rsidR="00A91427" w:rsidDel="00CA046B" w:rsidRDefault="00A91427">
            <w:pPr>
              <w:rPr>
                <w:del w:id="1686" w:author="Fernandes, Richard [2]" w:date="2019-01-02T16:46:00Z"/>
              </w:rPr>
            </w:pPr>
          </w:p>
        </w:tc>
        <w:tc>
          <w:tcPr>
            <w:tcW w:w="1033" w:type="dxa"/>
          </w:tcPr>
          <w:p w:rsidR="00A91427" w:rsidDel="00CA046B" w:rsidRDefault="00A91427">
            <w:pPr>
              <w:rPr>
                <w:del w:id="1687" w:author="Fernandes, Richard [2]" w:date="2019-01-02T16:46:00Z"/>
              </w:rPr>
            </w:pPr>
          </w:p>
        </w:tc>
        <w:tc>
          <w:tcPr>
            <w:tcW w:w="880" w:type="dxa"/>
          </w:tcPr>
          <w:p w:rsidR="00A91427" w:rsidDel="00CA046B" w:rsidRDefault="00A91427">
            <w:pPr>
              <w:rPr>
                <w:del w:id="1688" w:author="Fernandes, Richard [2]" w:date="2019-01-02T16:46:00Z"/>
              </w:rPr>
            </w:pPr>
            <w:del w:id="1689" w:author="Fernandes, Richard [2]" w:date="2019-01-02T16:46:00Z">
              <w:r w:rsidDel="00CA046B">
                <w:delText>AWS, google</w:delText>
              </w:r>
            </w:del>
          </w:p>
        </w:tc>
      </w:tr>
      <w:tr w:rsidR="00A91427" w:rsidDel="00CA046B" w:rsidTr="00CC30D8">
        <w:trPr>
          <w:del w:id="1690" w:author="Fernandes, Richard [2]" w:date="2019-01-02T16:46:00Z"/>
        </w:trPr>
        <w:tc>
          <w:tcPr>
            <w:tcW w:w="1369" w:type="dxa"/>
          </w:tcPr>
          <w:p w:rsidR="00A91427" w:rsidDel="00CA046B" w:rsidRDefault="00A91427">
            <w:pPr>
              <w:rPr>
                <w:del w:id="1691" w:author="Fernandes, Richard [2]" w:date="2019-01-02T16:46:00Z"/>
              </w:rPr>
            </w:pPr>
          </w:p>
        </w:tc>
        <w:tc>
          <w:tcPr>
            <w:tcW w:w="1367" w:type="dxa"/>
          </w:tcPr>
          <w:p w:rsidR="00A91427" w:rsidDel="00CA046B" w:rsidRDefault="00A91427">
            <w:pPr>
              <w:rPr>
                <w:del w:id="1692" w:author="Fernandes, Richard [2]" w:date="2019-01-02T16:46:00Z"/>
              </w:rPr>
            </w:pPr>
          </w:p>
        </w:tc>
        <w:tc>
          <w:tcPr>
            <w:tcW w:w="1539" w:type="dxa"/>
          </w:tcPr>
          <w:p w:rsidR="00A91427" w:rsidDel="00CA046B" w:rsidRDefault="00A91427">
            <w:pPr>
              <w:rPr>
                <w:del w:id="1693" w:author="Fernandes, Richard [2]" w:date="2019-01-02T16:46:00Z"/>
              </w:rPr>
            </w:pPr>
          </w:p>
        </w:tc>
        <w:tc>
          <w:tcPr>
            <w:tcW w:w="853" w:type="dxa"/>
          </w:tcPr>
          <w:p w:rsidR="00A91427" w:rsidDel="00CA046B" w:rsidRDefault="00A91427">
            <w:pPr>
              <w:rPr>
                <w:del w:id="1694" w:author="Fernandes, Richard [2]" w:date="2019-01-02T16:46:00Z"/>
              </w:rPr>
            </w:pPr>
          </w:p>
        </w:tc>
        <w:tc>
          <w:tcPr>
            <w:tcW w:w="853" w:type="dxa"/>
          </w:tcPr>
          <w:p w:rsidR="00A91427" w:rsidDel="00CA046B" w:rsidRDefault="00A91427">
            <w:pPr>
              <w:rPr>
                <w:del w:id="1695" w:author="Fernandes, Richard [2]" w:date="2019-01-02T16:46:00Z"/>
              </w:rPr>
            </w:pPr>
          </w:p>
        </w:tc>
        <w:tc>
          <w:tcPr>
            <w:tcW w:w="1682" w:type="dxa"/>
          </w:tcPr>
          <w:p w:rsidR="00A91427" w:rsidDel="00CA046B" w:rsidRDefault="00A91427">
            <w:pPr>
              <w:rPr>
                <w:del w:id="1696" w:author="Fernandes, Richard [2]" w:date="2019-01-02T16:46:00Z"/>
              </w:rPr>
            </w:pPr>
          </w:p>
        </w:tc>
        <w:tc>
          <w:tcPr>
            <w:tcW w:w="1033" w:type="dxa"/>
          </w:tcPr>
          <w:p w:rsidR="00A91427" w:rsidDel="00CA046B" w:rsidRDefault="00A91427">
            <w:pPr>
              <w:rPr>
                <w:del w:id="1697" w:author="Fernandes, Richard [2]" w:date="2019-01-02T16:46:00Z"/>
              </w:rPr>
            </w:pPr>
          </w:p>
        </w:tc>
        <w:tc>
          <w:tcPr>
            <w:tcW w:w="880" w:type="dxa"/>
          </w:tcPr>
          <w:p w:rsidR="00A91427" w:rsidDel="00CA046B" w:rsidRDefault="00A91427">
            <w:pPr>
              <w:rPr>
                <w:del w:id="1698" w:author="Fernandes, Richard [2]" w:date="2019-01-02T16:46:00Z"/>
              </w:rPr>
            </w:pPr>
          </w:p>
        </w:tc>
      </w:tr>
    </w:tbl>
    <w:p w:rsidR="00A91427" w:rsidDel="00CA046B" w:rsidRDefault="00A91427">
      <w:pPr>
        <w:spacing w:line="240" w:lineRule="auto"/>
        <w:rPr>
          <w:del w:id="1699" w:author="Fernandes, Richard [2]" w:date="2019-01-02T16:46:00Z"/>
        </w:rPr>
        <w:pPrChange w:id="1700" w:author="Fernandes, Richard" w:date="2020-07-14T17:17:00Z">
          <w:pPr/>
        </w:pPrChange>
      </w:pPr>
    </w:p>
    <w:p w:rsidR="00EC5CD0" w:rsidDel="00CA046B" w:rsidRDefault="005A120B">
      <w:pPr>
        <w:pStyle w:val="Heading5"/>
        <w:spacing w:line="240" w:lineRule="auto"/>
        <w:rPr>
          <w:del w:id="1701" w:author="Fernandes, Richard [2]" w:date="2019-01-02T16:46:00Z"/>
        </w:rPr>
        <w:pPrChange w:id="1702" w:author="Fernandes, Richard" w:date="2020-07-14T17:17:00Z">
          <w:pPr>
            <w:pStyle w:val="Heading5"/>
          </w:pPr>
        </w:pPrChange>
      </w:pPr>
      <w:del w:id="1703" w:author="Fernandes, Richard [2]" w:date="2019-01-02T16:46:00Z">
        <w:r w:rsidDel="00CA046B">
          <w:delText>Meteorological Data Records (MDRs)</w:delText>
        </w:r>
      </w:del>
    </w:p>
    <w:p w:rsidR="00E83848" w:rsidDel="00CA046B" w:rsidRDefault="00E83848">
      <w:pPr>
        <w:spacing w:line="240" w:lineRule="auto"/>
        <w:rPr>
          <w:del w:id="1704" w:author="Fernandes, Richard [2]" w:date="2019-01-02T16:46:00Z"/>
        </w:rPr>
        <w:pPrChange w:id="1705" w:author="Fernandes, Richard" w:date="2020-07-14T17:17:00Z">
          <w:pPr/>
        </w:pPrChange>
      </w:pPr>
    </w:p>
    <w:p w:rsidR="005A120B" w:rsidDel="00CA046B" w:rsidRDefault="005A120B">
      <w:pPr>
        <w:spacing w:line="240" w:lineRule="auto"/>
        <w:rPr>
          <w:del w:id="1706" w:author="Fernandes, Richard [2]" w:date="2019-01-02T16:46:00Z"/>
        </w:rPr>
        <w:pPrChange w:id="1707" w:author="Fernandes, Richard" w:date="2020-07-14T17:17:00Z">
          <w:pPr/>
        </w:pPrChange>
      </w:pPr>
      <w:del w:id="1708" w:author="Fernandes, Richard [2]" w:date="2019-01-02T16:46:00Z">
        <w:r w:rsidDel="00CA046B">
          <w:delText>MDRs are required to operate the data assimilation function of the VPI.  This function is required to derive stable</w:delText>
        </w:r>
        <w:r w:rsidR="002E4A5B" w:rsidDel="00CA046B">
          <w:delText xml:space="preserve"> Level 3 VPI time series.</w:delText>
        </w:r>
      </w:del>
    </w:p>
    <w:p w:rsidR="002E4A5B" w:rsidDel="00CA046B" w:rsidRDefault="002E4A5B">
      <w:pPr>
        <w:pStyle w:val="Caption"/>
        <w:keepNext/>
        <w:rPr>
          <w:del w:id="1709" w:author="Fernandes, Richard [2]" w:date="2019-01-02T16:46:00Z"/>
        </w:rPr>
      </w:pPr>
      <w:del w:id="1710" w:author="Fernandes, Richard [2]"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2</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2005"/>
        <w:gridCol w:w="1934"/>
        <w:gridCol w:w="1862"/>
        <w:gridCol w:w="1934"/>
        <w:gridCol w:w="1615"/>
      </w:tblGrid>
      <w:tr w:rsidR="009801B4" w:rsidDel="00CA046B" w:rsidTr="009801B4">
        <w:trPr>
          <w:del w:id="1711" w:author="Fernandes, Richard [2]" w:date="2019-01-02T16:46:00Z"/>
        </w:trPr>
        <w:tc>
          <w:tcPr>
            <w:tcW w:w="2044" w:type="dxa"/>
          </w:tcPr>
          <w:p w:rsidR="009801B4" w:rsidDel="00CA046B" w:rsidRDefault="009801B4">
            <w:pPr>
              <w:rPr>
                <w:del w:id="1712" w:author="Fernandes, Richard [2]" w:date="2019-01-02T16:46:00Z"/>
              </w:rPr>
            </w:pPr>
            <w:del w:id="1713" w:author="Fernandes, Richard [2]" w:date="2019-01-02T16:46:00Z">
              <w:r w:rsidDel="00CA046B">
                <w:delText>Quantity</w:delText>
              </w:r>
            </w:del>
          </w:p>
        </w:tc>
        <w:tc>
          <w:tcPr>
            <w:tcW w:w="1979" w:type="dxa"/>
          </w:tcPr>
          <w:p w:rsidR="009801B4" w:rsidDel="00CA046B" w:rsidRDefault="009801B4">
            <w:pPr>
              <w:rPr>
                <w:del w:id="1714" w:author="Fernandes, Richard [2]" w:date="2019-01-02T16:46:00Z"/>
              </w:rPr>
            </w:pPr>
            <w:del w:id="1715" w:author="Fernandes, Richard [2]" w:date="2019-01-02T16:46:00Z">
              <w:r w:rsidDel="00CA046B">
                <w:delText>Temporal Resolution</w:delText>
              </w:r>
            </w:del>
          </w:p>
        </w:tc>
        <w:tc>
          <w:tcPr>
            <w:tcW w:w="1915" w:type="dxa"/>
          </w:tcPr>
          <w:p w:rsidR="009801B4" w:rsidDel="00CA046B" w:rsidRDefault="009801B4">
            <w:pPr>
              <w:rPr>
                <w:del w:id="1716" w:author="Fernandes, Richard [2]" w:date="2019-01-02T16:46:00Z"/>
              </w:rPr>
            </w:pPr>
            <w:del w:id="1717" w:author="Fernandes, Richard [2]" w:date="2019-01-02T16:46:00Z">
              <w:r w:rsidDel="00CA046B">
                <w:delText>Status</w:delText>
              </w:r>
            </w:del>
          </w:p>
        </w:tc>
        <w:tc>
          <w:tcPr>
            <w:tcW w:w="1979" w:type="dxa"/>
          </w:tcPr>
          <w:p w:rsidR="009801B4" w:rsidDel="00CA046B" w:rsidRDefault="009801B4">
            <w:pPr>
              <w:rPr>
                <w:del w:id="1718" w:author="Fernandes, Richard [2]" w:date="2019-01-02T16:46:00Z"/>
              </w:rPr>
            </w:pPr>
            <w:del w:id="1719" w:author="Fernandes, Richard [2]" w:date="2019-01-02T16:46:00Z">
              <w:r w:rsidDel="00CA046B">
                <w:delText>Spatial</w:delText>
              </w:r>
            </w:del>
          </w:p>
          <w:p w:rsidR="009801B4" w:rsidDel="00CA046B" w:rsidRDefault="009801B4">
            <w:pPr>
              <w:rPr>
                <w:del w:id="1720" w:author="Fernandes, Richard [2]" w:date="2019-01-02T16:46:00Z"/>
              </w:rPr>
            </w:pPr>
            <w:del w:id="1721" w:author="Fernandes, Richard [2]" w:date="2019-01-02T16:46:00Z">
              <w:r w:rsidDel="00CA046B">
                <w:delText>Resolution</w:delText>
              </w:r>
            </w:del>
          </w:p>
        </w:tc>
        <w:tc>
          <w:tcPr>
            <w:tcW w:w="1659" w:type="dxa"/>
          </w:tcPr>
          <w:p w:rsidR="009801B4" w:rsidDel="00CA046B" w:rsidRDefault="009801B4">
            <w:pPr>
              <w:rPr>
                <w:del w:id="1722" w:author="Fernandes, Richard [2]" w:date="2019-01-02T16:46:00Z"/>
              </w:rPr>
            </w:pPr>
            <w:del w:id="1723" w:author="Fernandes, Richard [2]" w:date="2019-01-02T16:46:00Z">
              <w:r w:rsidDel="00CA046B">
                <w:delText>Source</w:delText>
              </w:r>
            </w:del>
          </w:p>
        </w:tc>
      </w:tr>
      <w:tr w:rsidR="009801B4" w:rsidDel="00CA046B" w:rsidTr="009801B4">
        <w:trPr>
          <w:del w:id="1724" w:author="Fernandes, Richard [2]" w:date="2019-01-02T16:46:00Z"/>
        </w:trPr>
        <w:tc>
          <w:tcPr>
            <w:tcW w:w="2044" w:type="dxa"/>
          </w:tcPr>
          <w:p w:rsidR="009801B4" w:rsidDel="00CA046B" w:rsidRDefault="009801B4">
            <w:pPr>
              <w:rPr>
                <w:del w:id="1725" w:author="Fernandes, Richard [2]" w:date="2019-01-02T16:46:00Z"/>
              </w:rPr>
            </w:pPr>
            <w:del w:id="1726" w:author="Fernandes, Richard [2]" w:date="2019-01-02T16:46:00Z">
              <w:r w:rsidDel="00CA046B">
                <w:delText>2m average air temperature</w:delText>
              </w:r>
            </w:del>
          </w:p>
        </w:tc>
        <w:tc>
          <w:tcPr>
            <w:tcW w:w="1979" w:type="dxa"/>
          </w:tcPr>
          <w:p w:rsidR="009801B4" w:rsidDel="00CA046B" w:rsidRDefault="009801B4">
            <w:pPr>
              <w:rPr>
                <w:del w:id="1727" w:author="Fernandes, Richard [2]" w:date="2019-01-02T16:46:00Z"/>
              </w:rPr>
            </w:pPr>
            <w:del w:id="1728" w:author="Fernandes, Richard [2]" w:date="2019-01-02T16:46:00Z">
              <w:r w:rsidDel="00CA046B">
                <w:delText>daily</w:delText>
              </w:r>
            </w:del>
          </w:p>
        </w:tc>
        <w:tc>
          <w:tcPr>
            <w:tcW w:w="1915" w:type="dxa"/>
          </w:tcPr>
          <w:p w:rsidR="009801B4" w:rsidDel="00CA046B" w:rsidRDefault="009801B4">
            <w:pPr>
              <w:rPr>
                <w:del w:id="1729" w:author="Fernandes, Richard [2]" w:date="2019-01-02T16:46:00Z"/>
              </w:rPr>
            </w:pPr>
            <w:del w:id="1730" w:author="Fernandes, Richard [2]" w:date="2019-01-02T16:46:00Z">
              <w:r w:rsidDel="00CA046B">
                <w:delText>Forecast</w:delText>
              </w:r>
            </w:del>
          </w:p>
        </w:tc>
        <w:tc>
          <w:tcPr>
            <w:tcW w:w="1979" w:type="dxa"/>
          </w:tcPr>
          <w:p w:rsidR="009801B4" w:rsidDel="00CA046B" w:rsidRDefault="009801B4">
            <w:pPr>
              <w:rPr>
                <w:del w:id="1731" w:author="Fernandes, Richard [2]" w:date="2019-01-02T16:46:00Z"/>
              </w:rPr>
            </w:pPr>
            <w:del w:id="1732" w:author="Fernandes, Richard [2]" w:date="2019-01-02T16:46:00Z">
              <w:r w:rsidDel="00CA046B">
                <w:delText>2.5km</w:delText>
              </w:r>
            </w:del>
          </w:p>
        </w:tc>
        <w:tc>
          <w:tcPr>
            <w:tcW w:w="1659" w:type="dxa"/>
          </w:tcPr>
          <w:p w:rsidR="009801B4" w:rsidDel="00CA046B" w:rsidRDefault="009801B4">
            <w:pPr>
              <w:rPr>
                <w:del w:id="1733" w:author="Fernandes, Richard [2]" w:date="2019-01-02T16:46:00Z"/>
              </w:rPr>
            </w:pPr>
            <w:del w:id="1734" w:author="Fernandes, Richard [2]" w:date="2019-01-02T16:46:00Z">
              <w:r w:rsidDel="00CA046B">
                <w:delText>GRDPS from ECCC</w:delText>
              </w:r>
            </w:del>
          </w:p>
        </w:tc>
      </w:tr>
      <w:tr w:rsidR="009801B4" w:rsidDel="00CA046B" w:rsidTr="009801B4">
        <w:trPr>
          <w:del w:id="1735" w:author="Fernandes, Richard [2]" w:date="2019-01-02T16:46:00Z"/>
        </w:trPr>
        <w:tc>
          <w:tcPr>
            <w:tcW w:w="2044" w:type="dxa"/>
          </w:tcPr>
          <w:p w:rsidR="009801B4" w:rsidDel="00CA046B" w:rsidRDefault="009801B4">
            <w:pPr>
              <w:rPr>
                <w:del w:id="1736" w:author="Fernandes, Richard [2]" w:date="2019-01-02T16:46:00Z"/>
              </w:rPr>
            </w:pPr>
            <w:del w:id="1737" w:author="Fernandes, Richard [2]" w:date="2019-01-02T16:46:00Z">
              <w:r w:rsidDel="00CA046B">
                <w:delText>2m maximum air temperature</w:delText>
              </w:r>
            </w:del>
          </w:p>
        </w:tc>
        <w:tc>
          <w:tcPr>
            <w:tcW w:w="1979" w:type="dxa"/>
          </w:tcPr>
          <w:p w:rsidR="009801B4" w:rsidDel="00CA046B" w:rsidRDefault="009801B4">
            <w:pPr>
              <w:rPr>
                <w:del w:id="1738" w:author="Fernandes, Richard [2]" w:date="2019-01-02T16:46:00Z"/>
              </w:rPr>
            </w:pPr>
            <w:del w:id="1739" w:author="Fernandes, Richard [2]" w:date="2019-01-02T16:46:00Z">
              <w:r w:rsidRPr="00AC6506" w:rsidDel="00CA046B">
                <w:delText>daily</w:delText>
              </w:r>
            </w:del>
          </w:p>
        </w:tc>
        <w:tc>
          <w:tcPr>
            <w:tcW w:w="1915" w:type="dxa"/>
          </w:tcPr>
          <w:p w:rsidR="009801B4" w:rsidDel="00CA046B" w:rsidRDefault="009801B4">
            <w:pPr>
              <w:rPr>
                <w:del w:id="1740" w:author="Fernandes, Richard [2]" w:date="2019-01-02T16:46:00Z"/>
              </w:rPr>
            </w:pPr>
            <w:del w:id="1741" w:author="Fernandes, Richard [2]" w:date="2019-01-02T16:46:00Z">
              <w:r w:rsidDel="00CA046B">
                <w:delText>Forecast</w:delText>
              </w:r>
            </w:del>
          </w:p>
        </w:tc>
        <w:tc>
          <w:tcPr>
            <w:tcW w:w="1979" w:type="dxa"/>
          </w:tcPr>
          <w:p w:rsidR="009801B4" w:rsidDel="00CA046B" w:rsidRDefault="009801B4">
            <w:pPr>
              <w:rPr>
                <w:del w:id="1742" w:author="Fernandes, Richard [2]" w:date="2019-01-02T16:46:00Z"/>
              </w:rPr>
            </w:pPr>
            <w:del w:id="1743" w:author="Fernandes, Richard [2]" w:date="2019-01-02T16:46:00Z">
              <w:r w:rsidDel="00CA046B">
                <w:delText>2.5km</w:delText>
              </w:r>
            </w:del>
          </w:p>
        </w:tc>
        <w:tc>
          <w:tcPr>
            <w:tcW w:w="1659" w:type="dxa"/>
          </w:tcPr>
          <w:p w:rsidR="009801B4" w:rsidDel="00CA046B" w:rsidRDefault="009801B4">
            <w:pPr>
              <w:rPr>
                <w:del w:id="1744" w:author="Fernandes, Richard [2]" w:date="2019-01-02T16:46:00Z"/>
              </w:rPr>
            </w:pPr>
            <w:del w:id="1745" w:author="Fernandes, Richard [2]" w:date="2019-01-02T16:46:00Z">
              <w:r w:rsidDel="00CA046B">
                <w:delText>GRDPS from ECCC</w:delText>
              </w:r>
            </w:del>
          </w:p>
        </w:tc>
      </w:tr>
      <w:tr w:rsidR="009801B4" w:rsidDel="00CA046B" w:rsidTr="009801B4">
        <w:trPr>
          <w:del w:id="1746" w:author="Fernandes, Richard [2]" w:date="2019-01-02T16:46:00Z"/>
        </w:trPr>
        <w:tc>
          <w:tcPr>
            <w:tcW w:w="2044" w:type="dxa"/>
          </w:tcPr>
          <w:p w:rsidR="009801B4" w:rsidDel="00CA046B" w:rsidRDefault="009801B4">
            <w:pPr>
              <w:rPr>
                <w:del w:id="1747" w:author="Fernandes, Richard [2]" w:date="2019-01-02T16:46:00Z"/>
              </w:rPr>
            </w:pPr>
            <w:del w:id="1748" w:author="Fernandes, Richard [2]" w:date="2019-01-02T16:46:00Z">
              <w:r w:rsidDel="00CA046B">
                <w:delText>2m minimum air temperature</w:delText>
              </w:r>
            </w:del>
          </w:p>
        </w:tc>
        <w:tc>
          <w:tcPr>
            <w:tcW w:w="1979" w:type="dxa"/>
          </w:tcPr>
          <w:p w:rsidR="009801B4" w:rsidDel="00CA046B" w:rsidRDefault="009801B4">
            <w:pPr>
              <w:rPr>
                <w:del w:id="1749" w:author="Fernandes, Richard [2]" w:date="2019-01-02T16:46:00Z"/>
              </w:rPr>
            </w:pPr>
            <w:del w:id="1750" w:author="Fernandes, Richard [2]" w:date="2019-01-02T16:46:00Z">
              <w:r w:rsidRPr="00AC6506" w:rsidDel="00CA046B">
                <w:delText>daily</w:delText>
              </w:r>
            </w:del>
          </w:p>
        </w:tc>
        <w:tc>
          <w:tcPr>
            <w:tcW w:w="1915" w:type="dxa"/>
          </w:tcPr>
          <w:p w:rsidR="009801B4" w:rsidDel="00CA046B" w:rsidRDefault="009801B4">
            <w:pPr>
              <w:rPr>
                <w:del w:id="1751" w:author="Fernandes, Richard [2]" w:date="2019-01-02T16:46:00Z"/>
              </w:rPr>
            </w:pPr>
            <w:del w:id="1752" w:author="Fernandes, Richard [2]" w:date="2019-01-02T16:46:00Z">
              <w:r w:rsidDel="00CA046B">
                <w:delText>Forecast</w:delText>
              </w:r>
            </w:del>
          </w:p>
        </w:tc>
        <w:tc>
          <w:tcPr>
            <w:tcW w:w="1979" w:type="dxa"/>
          </w:tcPr>
          <w:p w:rsidR="009801B4" w:rsidDel="00CA046B" w:rsidRDefault="009801B4">
            <w:pPr>
              <w:rPr>
                <w:del w:id="1753" w:author="Fernandes, Richard [2]" w:date="2019-01-02T16:46:00Z"/>
              </w:rPr>
            </w:pPr>
            <w:del w:id="1754" w:author="Fernandes, Richard [2]" w:date="2019-01-02T16:46:00Z">
              <w:r w:rsidDel="00CA046B">
                <w:delText>2.5km</w:delText>
              </w:r>
            </w:del>
          </w:p>
        </w:tc>
        <w:tc>
          <w:tcPr>
            <w:tcW w:w="1659" w:type="dxa"/>
          </w:tcPr>
          <w:p w:rsidR="009801B4" w:rsidDel="00CA046B" w:rsidRDefault="009801B4">
            <w:pPr>
              <w:rPr>
                <w:del w:id="1755" w:author="Fernandes, Richard [2]" w:date="2019-01-02T16:46:00Z"/>
              </w:rPr>
            </w:pPr>
            <w:del w:id="1756" w:author="Fernandes, Richard [2]" w:date="2019-01-02T16:46:00Z">
              <w:r w:rsidDel="00CA046B">
                <w:delText>GRDPS from ECCC</w:delText>
              </w:r>
            </w:del>
          </w:p>
        </w:tc>
      </w:tr>
      <w:tr w:rsidR="000F72C0" w:rsidDel="00CA046B" w:rsidTr="009801B4">
        <w:trPr>
          <w:del w:id="1757" w:author="Fernandes, Richard [2]" w:date="2019-01-02T16:46:00Z"/>
        </w:trPr>
        <w:tc>
          <w:tcPr>
            <w:tcW w:w="2044" w:type="dxa"/>
          </w:tcPr>
          <w:p w:rsidR="000F72C0" w:rsidDel="00CA046B" w:rsidRDefault="000F72C0">
            <w:pPr>
              <w:rPr>
                <w:del w:id="1758" w:author="Fernandes, Richard [2]" w:date="2019-01-02T16:46:00Z"/>
              </w:rPr>
            </w:pPr>
            <w:del w:id="1759" w:author="Fernandes, Richard [2]" w:date="2019-01-02T16:46:00Z">
              <w:r w:rsidDel="00CA046B">
                <w:delText>2m average air temperature</w:delText>
              </w:r>
            </w:del>
          </w:p>
        </w:tc>
        <w:tc>
          <w:tcPr>
            <w:tcW w:w="1979" w:type="dxa"/>
          </w:tcPr>
          <w:p w:rsidR="000F72C0" w:rsidDel="00CA046B" w:rsidRDefault="000F72C0">
            <w:pPr>
              <w:rPr>
                <w:del w:id="1760" w:author="Fernandes, Richard [2]" w:date="2019-01-02T16:46:00Z"/>
              </w:rPr>
            </w:pPr>
            <w:del w:id="1761" w:author="Fernandes, Richard [2]" w:date="2019-01-02T16:46:00Z">
              <w:r w:rsidDel="00CA046B">
                <w:delText>daily</w:delText>
              </w:r>
            </w:del>
          </w:p>
        </w:tc>
        <w:tc>
          <w:tcPr>
            <w:tcW w:w="1915" w:type="dxa"/>
          </w:tcPr>
          <w:p w:rsidR="000F72C0" w:rsidDel="00CA046B" w:rsidRDefault="000F72C0">
            <w:pPr>
              <w:rPr>
                <w:del w:id="1762" w:author="Fernandes, Richard [2]" w:date="2019-01-02T16:46:00Z"/>
              </w:rPr>
            </w:pPr>
            <w:del w:id="1763" w:author="Fernandes, Richard [2]" w:date="2019-01-02T16:46:00Z">
              <w:r w:rsidDel="00CA046B">
                <w:delText>ANalysis</w:delText>
              </w:r>
            </w:del>
          </w:p>
        </w:tc>
        <w:tc>
          <w:tcPr>
            <w:tcW w:w="1979" w:type="dxa"/>
          </w:tcPr>
          <w:p w:rsidR="000F72C0" w:rsidDel="00CA046B" w:rsidRDefault="00990A5F">
            <w:pPr>
              <w:rPr>
                <w:del w:id="1764" w:author="Fernandes, Richard [2]" w:date="2019-01-02T16:46:00Z"/>
              </w:rPr>
            </w:pPr>
            <w:del w:id="1765" w:author="Fernandes, Richard [2]" w:date="2019-01-02T16:46:00Z">
              <w:r w:rsidDel="00CA046B">
                <w:delText>56</w:delText>
              </w:r>
              <w:r w:rsidR="003A249F" w:rsidDel="00CA046B">
                <w:delText>k</w:delText>
              </w:r>
              <w:r w:rsidR="000F72C0" w:rsidDel="00CA046B">
                <w:delText>m</w:delText>
              </w:r>
            </w:del>
          </w:p>
        </w:tc>
        <w:tc>
          <w:tcPr>
            <w:tcW w:w="1659" w:type="dxa"/>
          </w:tcPr>
          <w:p w:rsidR="000F72C0" w:rsidDel="00CA046B" w:rsidRDefault="000F72C0">
            <w:pPr>
              <w:rPr>
                <w:del w:id="1766" w:author="Fernandes, Richard [2]" w:date="2019-01-02T16:46:00Z"/>
              </w:rPr>
            </w:pPr>
            <w:del w:id="1767" w:author="Fernandes, Richard [2]" w:date="2019-01-02T16:46:00Z">
              <w:r w:rsidRPr="00262821" w:rsidDel="00CA046B">
                <w:delText>CFSV2 NOAA</w:delText>
              </w:r>
            </w:del>
          </w:p>
        </w:tc>
      </w:tr>
      <w:tr w:rsidR="000F72C0" w:rsidDel="00CA046B" w:rsidTr="009801B4">
        <w:trPr>
          <w:del w:id="1768" w:author="Fernandes, Richard [2]" w:date="2019-01-02T16:46:00Z"/>
        </w:trPr>
        <w:tc>
          <w:tcPr>
            <w:tcW w:w="2044" w:type="dxa"/>
          </w:tcPr>
          <w:p w:rsidR="000F72C0" w:rsidDel="00CA046B" w:rsidRDefault="000F72C0">
            <w:pPr>
              <w:rPr>
                <w:del w:id="1769" w:author="Fernandes, Richard [2]" w:date="2019-01-02T16:46:00Z"/>
              </w:rPr>
            </w:pPr>
            <w:del w:id="1770" w:author="Fernandes, Richard [2]" w:date="2019-01-02T16:46:00Z">
              <w:r w:rsidDel="00CA046B">
                <w:delText>2m maximum air temperature</w:delText>
              </w:r>
            </w:del>
          </w:p>
        </w:tc>
        <w:tc>
          <w:tcPr>
            <w:tcW w:w="1979" w:type="dxa"/>
          </w:tcPr>
          <w:p w:rsidR="000F72C0" w:rsidDel="00CA046B" w:rsidRDefault="000F72C0">
            <w:pPr>
              <w:rPr>
                <w:del w:id="1771" w:author="Fernandes, Richard [2]" w:date="2019-01-02T16:46:00Z"/>
              </w:rPr>
            </w:pPr>
            <w:del w:id="1772" w:author="Fernandes, Richard [2]" w:date="2019-01-02T16:46:00Z">
              <w:r w:rsidRPr="00AC6506" w:rsidDel="00CA046B">
                <w:delText>daily</w:delText>
              </w:r>
            </w:del>
          </w:p>
        </w:tc>
        <w:tc>
          <w:tcPr>
            <w:tcW w:w="1915" w:type="dxa"/>
          </w:tcPr>
          <w:p w:rsidR="000F72C0" w:rsidDel="00CA046B" w:rsidRDefault="000F72C0">
            <w:pPr>
              <w:rPr>
                <w:del w:id="1773" w:author="Fernandes, Richard [2]" w:date="2019-01-02T16:46:00Z"/>
              </w:rPr>
            </w:pPr>
            <w:del w:id="1774" w:author="Fernandes, Richard [2]" w:date="2019-01-02T16:46:00Z">
              <w:r w:rsidDel="00CA046B">
                <w:delText>Analysis</w:delText>
              </w:r>
            </w:del>
          </w:p>
        </w:tc>
        <w:tc>
          <w:tcPr>
            <w:tcW w:w="1979" w:type="dxa"/>
          </w:tcPr>
          <w:p w:rsidR="000F72C0" w:rsidDel="00CA046B" w:rsidRDefault="00990A5F">
            <w:pPr>
              <w:rPr>
                <w:del w:id="1775" w:author="Fernandes, Richard [2]" w:date="2019-01-02T16:46:00Z"/>
              </w:rPr>
            </w:pPr>
            <w:del w:id="1776" w:author="Fernandes, Richard [2]" w:date="2019-01-02T16:46:00Z">
              <w:r w:rsidDel="00CA046B">
                <w:delText>56</w:delText>
              </w:r>
              <w:r w:rsidR="003A249F" w:rsidDel="00CA046B">
                <w:delText>k</w:delText>
              </w:r>
              <w:r w:rsidDel="00CA046B">
                <w:delText>m</w:delText>
              </w:r>
            </w:del>
          </w:p>
        </w:tc>
        <w:tc>
          <w:tcPr>
            <w:tcW w:w="1659" w:type="dxa"/>
          </w:tcPr>
          <w:p w:rsidR="000F72C0" w:rsidDel="00CA046B" w:rsidRDefault="000F72C0">
            <w:pPr>
              <w:rPr>
                <w:del w:id="1777" w:author="Fernandes, Richard [2]" w:date="2019-01-02T16:46:00Z"/>
              </w:rPr>
            </w:pPr>
            <w:del w:id="1778" w:author="Fernandes, Richard [2]" w:date="2019-01-02T16:46:00Z">
              <w:r w:rsidRPr="00262821" w:rsidDel="00CA046B">
                <w:delText>CFSV2 NOAA</w:delText>
              </w:r>
            </w:del>
          </w:p>
        </w:tc>
      </w:tr>
      <w:tr w:rsidR="000F72C0" w:rsidDel="00CA046B" w:rsidTr="009801B4">
        <w:trPr>
          <w:del w:id="1779" w:author="Fernandes, Richard [2]" w:date="2019-01-02T16:46:00Z"/>
        </w:trPr>
        <w:tc>
          <w:tcPr>
            <w:tcW w:w="2044" w:type="dxa"/>
          </w:tcPr>
          <w:p w:rsidR="000F72C0" w:rsidDel="00CA046B" w:rsidRDefault="000F72C0">
            <w:pPr>
              <w:rPr>
                <w:del w:id="1780" w:author="Fernandes, Richard [2]" w:date="2019-01-02T16:46:00Z"/>
              </w:rPr>
            </w:pPr>
            <w:del w:id="1781" w:author="Fernandes, Richard [2]" w:date="2019-01-02T16:46:00Z">
              <w:r w:rsidDel="00CA046B">
                <w:delText>2m minimum air temperature</w:delText>
              </w:r>
            </w:del>
          </w:p>
        </w:tc>
        <w:tc>
          <w:tcPr>
            <w:tcW w:w="1979" w:type="dxa"/>
          </w:tcPr>
          <w:p w:rsidR="000F72C0" w:rsidDel="00CA046B" w:rsidRDefault="000F72C0">
            <w:pPr>
              <w:rPr>
                <w:del w:id="1782" w:author="Fernandes, Richard [2]" w:date="2019-01-02T16:46:00Z"/>
              </w:rPr>
            </w:pPr>
            <w:del w:id="1783" w:author="Fernandes, Richard [2]" w:date="2019-01-02T16:46:00Z">
              <w:r w:rsidRPr="00AC6506" w:rsidDel="00CA046B">
                <w:delText>daily</w:delText>
              </w:r>
            </w:del>
          </w:p>
        </w:tc>
        <w:tc>
          <w:tcPr>
            <w:tcW w:w="1915" w:type="dxa"/>
          </w:tcPr>
          <w:p w:rsidR="000F72C0" w:rsidDel="00CA046B" w:rsidRDefault="000F72C0">
            <w:pPr>
              <w:rPr>
                <w:del w:id="1784" w:author="Fernandes, Richard [2]" w:date="2019-01-02T16:46:00Z"/>
              </w:rPr>
            </w:pPr>
            <w:del w:id="1785" w:author="Fernandes, Richard [2]" w:date="2019-01-02T16:46:00Z">
              <w:r w:rsidDel="00CA046B">
                <w:delText>Analysis</w:delText>
              </w:r>
            </w:del>
          </w:p>
        </w:tc>
        <w:tc>
          <w:tcPr>
            <w:tcW w:w="1979" w:type="dxa"/>
          </w:tcPr>
          <w:p w:rsidR="000F72C0" w:rsidDel="00CA046B" w:rsidRDefault="00990A5F">
            <w:pPr>
              <w:rPr>
                <w:del w:id="1786" w:author="Fernandes, Richard [2]" w:date="2019-01-02T16:46:00Z"/>
              </w:rPr>
            </w:pPr>
            <w:del w:id="1787" w:author="Fernandes, Richard [2]" w:date="2019-01-02T16:46:00Z">
              <w:r w:rsidDel="00CA046B">
                <w:delText>56</w:delText>
              </w:r>
              <w:r w:rsidR="003A249F" w:rsidDel="00CA046B">
                <w:delText>k</w:delText>
              </w:r>
              <w:r w:rsidDel="00CA046B">
                <w:delText>m</w:delText>
              </w:r>
            </w:del>
          </w:p>
        </w:tc>
        <w:tc>
          <w:tcPr>
            <w:tcW w:w="1659" w:type="dxa"/>
          </w:tcPr>
          <w:p w:rsidR="000F72C0" w:rsidDel="00CA046B" w:rsidRDefault="000F72C0">
            <w:pPr>
              <w:rPr>
                <w:del w:id="1788" w:author="Fernandes, Richard [2]" w:date="2019-01-02T16:46:00Z"/>
              </w:rPr>
            </w:pPr>
            <w:del w:id="1789" w:author="Fernandes, Richard [2]" w:date="2019-01-02T16:46:00Z">
              <w:r w:rsidDel="00CA046B">
                <w:delText>CFSV2 NOAA</w:delText>
              </w:r>
            </w:del>
          </w:p>
          <w:p w:rsidR="000F72C0" w:rsidDel="00CA046B" w:rsidRDefault="000F72C0">
            <w:pPr>
              <w:rPr>
                <w:del w:id="1790" w:author="Fernandes, Richard [2]" w:date="2019-01-02T16:46:00Z"/>
              </w:rPr>
            </w:pPr>
          </w:p>
        </w:tc>
      </w:tr>
      <w:tr w:rsidR="003A249F" w:rsidDel="00CA046B" w:rsidTr="009801B4">
        <w:trPr>
          <w:del w:id="1791" w:author="Fernandes, Richard [2]" w:date="2019-01-02T16:46:00Z"/>
        </w:trPr>
        <w:tc>
          <w:tcPr>
            <w:tcW w:w="2044" w:type="dxa"/>
          </w:tcPr>
          <w:p w:rsidR="003A249F" w:rsidDel="00CA046B" w:rsidRDefault="003A249F">
            <w:pPr>
              <w:rPr>
                <w:del w:id="1792" w:author="Fernandes, Richard [2]" w:date="2019-01-02T16:46:00Z"/>
              </w:rPr>
            </w:pPr>
            <w:del w:id="1793" w:author="Fernandes, Richard [2]" w:date="2019-01-02T16:46:00Z">
              <w:r w:rsidDel="00CA046B">
                <w:delText>2m average air temperature</w:delText>
              </w:r>
            </w:del>
          </w:p>
        </w:tc>
        <w:tc>
          <w:tcPr>
            <w:tcW w:w="1979" w:type="dxa"/>
          </w:tcPr>
          <w:p w:rsidR="003A249F" w:rsidDel="00CA046B" w:rsidRDefault="003A249F">
            <w:pPr>
              <w:rPr>
                <w:del w:id="1794" w:author="Fernandes, Richard [2]" w:date="2019-01-02T16:46:00Z"/>
              </w:rPr>
            </w:pPr>
            <w:del w:id="1795" w:author="Fernandes, Richard [2]" w:date="2019-01-02T16:46:00Z">
              <w:r w:rsidDel="00CA046B">
                <w:delText>daily</w:delText>
              </w:r>
            </w:del>
          </w:p>
        </w:tc>
        <w:tc>
          <w:tcPr>
            <w:tcW w:w="1915" w:type="dxa"/>
          </w:tcPr>
          <w:p w:rsidR="003A249F" w:rsidDel="00CA046B" w:rsidRDefault="003A249F">
            <w:pPr>
              <w:rPr>
                <w:del w:id="1796" w:author="Fernandes, Richard [2]" w:date="2019-01-02T16:46:00Z"/>
              </w:rPr>
            </w:pPr>
            <w:del w:id="1797" w:author="Fernandes, Richard [2]" w:date="2019-01-02T16:46:00Z">
              <w:r w:rsidDel="00CA046B">
                <w:delText>Re-analysis</w:delText>
              </w:r>
            </w:del>
          </w:p>
        </w:tc>
        <w:tc>
          <w:tcPr>
            <w:tcW w:w="1979" w:type="dxa"/>
          </w:tcPr>
          <w:p w:rsidR="003A249F" w:rsidDel="00CA046B" w:rsidRDefault="003A249F">
            <w:pPr>
              <w:rPr>
                <w:del w:id="1798" w:author="Fernandes, Richard [2]" w:date="2019-01-02T16:46:00Z"/>
              </w:rPr>
            </w:pPr>
            <w:del w:id="1799" w:author="Fernandes, Richard [2]" w:date="2019-01-02T16:46:00Z">
              <w:r w:rsidDel="00CA046B">
                <w:delText>80km</w:delText>
              </w:r>
            </w:del>
          </w:p>
        </w:tc>
        <w:tc>
          <w:tcPr>
            <w:tcW w:w="1659" w:type="dxa"/>
          </w:tcPr>
          <w:p w:rsidR="003A249F" w:rsidDel="00CA046B" w:rsidRDefault="003A249F">
            <w:pPr>
              <w:rPr>
                <w:del w:id="1800" w:author="Fernandes, Richard [2]" w:date="2019-01-02T16:46:00Z"/>
              </w:rPr>
            </w:pPr>
            <w:del w:id="1801" w:author="Fernandes, Richard [2]" w:date="2019-01-02T16:46:00Z">
              <w:r w:rsidDel="00CA046B">
                <w:delText>ERA Interim</w:delText>
              </w:r>
            </w:del>
          </w:p>
        </w:tc>
      </w:tr>
      <w:tr w:rsidR="003A249F" w:rsidDel="00CA046B" w:rsidTr="009801B4">
        <w:trPr>
          <w:del w:id="1802" w:author="Fernandes, Richard [2]" w:date="2019-01-02T16:46:00Z"/>
        </w:trPr>
        <w:tc>
          <w:tcPr>
            <w:tcW w:w="2044" w:type="dxa"/>
          </w:tcPr>
          <w:p w:rsidR="003A249F" w:rsidDel="00CA046B" w:rsidRDefault="003A249F">
            <w:pPr>
              <w:rPr>
                <w:del w:id="1803" w:author="Fernandes, Richard [2]" w:date="2019-01-02T16:46:00Z"/>
              </w:rPr>
            </w:pPr>
            <w:del w:id="1804" w:author="Fernandes, Richard [2]" w:date="2019-01-02T16:46:00Z">
              <w:r w:rsidDel="00CA046B">
                <w:delText>2m maximum air temperature</w:delText>
              </w:r>
            </w:del>
          </w:p>
        </w:tc>
        <w:tc>
          <w:tcPr>
            <w:tcW w:w="1979" w:type="dxa"/>
          </w:tcPr>
          <w:p w:rsidR="003A249F" w:rsidDel="00CA046B" w:rsidRDefault="003A249F">
            <w:pPr>
              <w:rPr>
                <w:del w:id="1805" w:author="Fernandes, Richard [2]" w:date="2019-01-02T16:46:00Z"/>
              </w:rPr>
            </w:pPr>
            <w:del w:id="1806" w:author="Fernandes, Richard [2]" w:date="2019-01-02T16:46:00Z">
              <w:r w:rsidRPr="00AC6506" w:rsidDel="00CA046B">
                <w:delText>daily</w:delText>
              </w:r>
            </w:del>
          </w:p>
        </w:tc>
        <w:tc>
          <w:tcPr>
            <w:tcW w:w="1915" w:type="dxa"/>
          </w:tcPr>
          <w:p w:rsidR="003A249F" w:rsidDel="00CA046B" w:rsidRDefault="003A249F">
            <w:pPr>
              <w:rPr>
                <w:del w:id="1807" w:author="Fernandes, Richard [2]" w:date="2019-01-02T16:46:00Z"/>
              </w:rPr>
            </w:pPr>
            <w:del w:id="1808" w:author="Fernandes, Richard [2]" w:date="2019-01-02T16:46:00Z">
              <w:r w:rsidDel="00CA046B">
                <w:delText>Re-analysis</w:delText>
              </w:r>
            </w:del>
          </w:p>
        </w:tc>
        <w:tc>
          <w:tcPr>
            <w:tcW w:w="1979" w:type="dxa"/>
          </w:tcPr>
          <w:p w:rsidR="003A249F" w:rsidDel="00CA046B" w:rsidRDefault="003A249F">
            <w:pPr>
              <w:rPr>
                <w:del w:id="1809" w:author="Fernandes, Richard [2]" w:date="2019-01-02T16:46:00Z"/>
              </w:rPr>
            </w:pPr>
            <w:del w:id="1810" w:author="Fernandes, Richard [2]" w:date="2019-01-02T16:46:00Z">
              <w:r w:rsidDel="00CA046B">
                <w:delText>80km</w:delText>
              </w:r>
            </w:del>
          </w:p>
        </w:tc>
        <w:tc>
          <w:tcPr>
            <w:tcW w:w="1659" w:type="dxa"/>
          </w:tcPr>
          <w:p w:rsidR="003A249F" w:rsidDel="00CA046B" w:rsidRDefault="003A249F">
            <w:pPr>
              <w:rPr>
                <w:del w:id="1811" w:author="Fernandes, Richard [2]" w:date="2019-01-02T16:46:00Z"/>
              </w:rPr>
            </w:pPr>
            <w:del w:id="1812" w:author="Fernandes, Richard [2]" w:date="2019-01-02T16:46:00Z">
              <w:r w:rsidDel="00CA046B">
                <w:delText>ERA Interim</w:delText>
              </w:r>
            </w:del>
          </w:p>
        </w:tc>
      </w:tr>
      <w:tr w:rsidR="003A249F" w:rsidDel="00CA046B" w:rsidTr="009801B4">
        <w:trPr>
          <w:del w:id="1813" w:author="Fernandes, Richard [2]" w:date="2019-01-02T16:46:00Z"/>
        </w:trPr>
        <w:tc>
          <w:tcPr>
            <w:tcW w:w="2044" w:type="dxa"/>
          </w:tcPr>
          <w:p w:rsidR="003A249F" w:rsidDel="00CA046B" w:rsidRDefault="003A249F">
            <w:pPr>
              <w:rPr>
                <w:del w:id="1814" w:author="Fernandes, Richard [2]" w:date="2019-01-02T16:46:00Z"/>
              </w:rPr>
            </w:pPr>
            <w:del w:id="1815" w:author="Fernandes, Richard [2]" w:date="2019-01-02T16:46:00Z">
              <w:r w:rsidDel="00CA046B">
                <w:delText>2m minimum air temperature</w:delText>
              </w:r>
            </w:del>
          </w:p>
        </w:tc>
        <w:tc>
          <w:tcPr>
            <w:tcW w:w="1979" w:type="dxa"/>
          </w:tcPr>
          <w:p w:rsidR="003A249F" w:rsidDel="00CA046B" w:rsidRDefault="003A249F">
            <w:pPr>
              <w:rPr>
                <w:del w:id="1816" w:author="Fernandes, Richard [2]" w:date="2019-01-02T16:46:00Z"/>
              </w:rPr>
            </w:pPr>
            <w:del w:id="1817" w:author="Fernandes, Richard [2]" w:date="2019-01-02T16:46:00Z">
              <w:r w:rsidRPr="00AC6506" w:rsidDel="00CA046B">
                <w:delText>daily</w:delText>
              </w:r>
            </w:del>
          </w:p>
        </w:tc>
        <w:tc>
          <w:tcPr>
            <w:tcW w:w="1915" w:type="dxa"/>
          </w:tcPr>
          <w:p w:rsidR="003A249F" w:rsidDel="00CA046B" w:rsidRDefault="003A249F">
            <w:pPr>
              <w:rPr>
                <w:del w:id="1818" w:author="Fernandes, Richard [2]" w:date="2019-01-02T16:46:00Z"/>
              </w:rPr>
            </w:pPr>
            <w:del w:id="1819" w:author="Fernandes, Richard [2]" w:date="2019-01-02T16:46:00Z">
              <w:r w:rsidDel="00CA046B">
                <w:delText>Re-analysis</w:delText>
              </w:r>
            </w:del>
          </w:p>
        </w:tc>
        <w:tc>
          <w:tcPr>
            <w:tcW w:w="1979" w:type="dxa"/>
          </w:tcPr>
          <w:p w:rsidR="003A249F" w:rsidDel="00CA046B" w:rsidRDefault="003A249F">
            <w:pPr>
              <w:rPr>
                <w:del w:id="1820" w:author="Fernandes, Richard [2]" w:date="2019-01-02T16:46:00Z"/>
              </w:rPr>
            </w:pPr>
            <w:del w:id="1821" w:author="Fernandes, Richard [2]" w:date="2019-01-02T16:46:00Z">
              <w:r w:rsidDel="00CA046B">
                <w:delText>80km</w:delText>
              </w:r>
            </w:del>
          </w:p>
        </w:tc>
        <w:tc>
          <w:tcPr>
            <w:tcW w:w="1659" w:type="dxa"/>
          </w:tcPr>
          <w:p w:rsidR="003A249F" w:rsidDel="00CA046B" w:rsidRDefault="003A249F">
            <w:pPr>
              <w:rPr>
                <w:del w:id="1822" w:author="Fernandes, Richard [2]" w:date="2019-01-02T16:46:00Z"/>
              </w:rPr>
            </w:pPr>
            <w:del w:id="1823" w:author="Fernandes, Richard [2]" w:date="2019-01-02T16:46:00Z">
              <w:r w:rsidDel="00CA046B">
                <w:delText>ERA Interim</w:delText>
              </w:r>
            </w:del>
          </w:p>
        </w:tc>
      </w:tr>
    </w:tbl>
    <w:p w:rsidR="000F72C0" w:rsidDel="00CA046B" w:rsidRDefault="000F72C0">
      <w:pPr>
        <w:spacing w:line="240" w:lineRule="auto"/>
        <w:rPr>
          <w:del w:id="1824" w:author="Fernandes, Richard [2]" w:date="2019-01-02T16:46:00Z"/>
        </w:rPr>
        <w:pPrChange w:id="1825" w:author="Fernandes, Richard" w:date="2020-07-14T17:17:00Z">
          <w:pPr/>
        </w:pPrChange>
      </w:pPr>
    </w:p>
    <w:p w:rsidR="000F72C0" w:rsidDel="00CA046B" w:rsidRDefault="000F72C0">
      <w:pPr>
        <w:pStyle w:val="Heading3"/>
        <w:spacing w:line="240" w:lineRule="auto"/>
        <w:rPr>
          <w:del w:id="1826" w:author="Fernandes, Richard [2]" w:date="2019-01-02T16:46:00Z"/>
        </w:rPr>
        <w:pPrChange w:id="1827" w:author="Fernandes, Richard" w:date="2020-07-14T17:17:00Z">
          <w:pPr>
            <w:pStyle w:val="Heading3"/>
          </w:pPr>
        </w:pPrChange>
      </w:pPr>
      <w:del w:id="1828" w:author="Fernandes, Richard [2]" w:date="2019-01-02T16:46:00Z">
        <w:r w:rsidDel="00CA046B">
          <w:delText>Functionality</w:delText>
        </w:r>
      </w:del>
    </w:p>
    <w:p w:rsidR="000F72C0" w:rsidDel="00CA046B" w:rsidRDefault="000F72C0">
      <w:pPr>
        <w:spacing w:line="240" w:lineRule="auto"/>
        <w:rPr>
          <w:del w:id="1829" w:author="Fernandes, Richard [2]" w:date="2019-01-02T16:46:00Z"/>
        </w:rPr>
        <w:pPrChange w:id="1830" w:author="Fernandes, Richard" w:date="2020-07-14T17:17:00Z">
          <w:pPr/>
        </w:pPrChange>
      </w:pPr>
    </w:p>
    <w:p w:rsidR="003A249F" w:rsidDel="00CA046B" w:rsidRDefault="003A249F">
      <w:pPr>
        <w:spacing w:line="240" w:lineRule="auto"/>
        <w:rPr>
          <w:del w:id="1831" w:author="Fernandes, Richard [2]" w:date="2019-01-02T16:46:00Z"/>
        </w:rPr>
        <w:pPrChange w:id="1832" w:author="Fernandes, Richard" w:date="2020-07-14T17:17:00Z">
          <w:pPr/>
        </w:pPrChange>
      </w:pPr>
      <w:del w:id="1833" w:author="Fernandes, Richard [2]" w:date="2019-01-02T16:46:00Z">
        <w:r w:rsidDel="00CA046B">
          <w:delText xml:space="preserve">System functions are grouped into four categories: control, input, processing, and output. </w:delText>
        </w:r>
      </w:del>
    </w:p>
    <w:p w:rsidR="002E4A5B" w:rsidDel="00CA046B" w:rsidRDefault="002E4A5B">
      <w:pPr>
        <w:spacing w:line="240" w:lineRule="auto"/>
        <w:rPr>
          <w:del w:id="1834" w:author="Fernandes, Richard [2]" w:date="2019-01-02T16:46:00Z"/>
        </w:rPr>
        <w:pPrChange w:id="1835" w:author="Fernandes, Richard" w:date="2020-07-14T17:17:00Z">
          <w:pPr/>
        </w:pPrChange>
      </w:pPr>
    </w:p>
    <w:p w:rsidR="003A249F" w:rsidDel="00CA046B" w:rsidRDefault="003A249F">
      <w:pPr>
        <w:pStyle w:val="Heading4"/>
        <w:spacing w:line="240" w:lineRule="auto"/>
        <w:rPr>
          <w:del w:id="1836" w:author="Fernandes, Richard [2]" w:date="2019-01-02T16:46:00Z"/>
        </w:rPr>
        <w:pPrChange w:id="1837" w:author="Fernandes, Richard" w:date="2020-07-14T17:17:00Z">
          <w:pPr>
            <w:pStyle w:val="Heading4"/>
          </w:pPr>
        </w:pPrChange>
      </w:pPr>
      <w:del w:id="1838" w:author="Fernandes, Richard [2]" w:date="2019-01-02T16:46:00Z">
        <w:r w:rsidDel="00CA046B">
          <w:delText xml:space="preserve">Control </w:delText>
        </w:r>
      </w:del>
    </w:p>
    <w:p w:rsidR="003A249F" w:rsidDel="00CA046B" w:rsidRDefault="003A249F">
      <w:pPr>
        <w:spacing w:line="240" w:lineRule="auto"/>
        <w:rPr>
          <w:del w:id="1839" w:author="Fernandes, Richard [2]" w:date="2019-01-02T16:46:00Z"/>
        </w:rPr>
        <w:pPrChange w:id="1840" w:author="Fernandes, Richard" w:date="2020-07-14T17:17:00Z">
          <w:pPr/>
        </w:pPrChange>
      </w:pPr>
    </w:p>
    <w:p w:rsidR="003A249F" w:rsidDel="00CA046B" w:rsidRDefault="003A249F">
      <w:pPr>
        <w:spacing w:line="240" w:lineRule="auto"/>
        <w:rPr>
          <w:del w:id="1841" w:author="Fernandes, Richard [2]" w:date="2019-01-02T16:46:00Z"/>
        </w:rPr>
        <w:pPrChange w:id="1842" w:author="Fernandes, Richard" w:date="2020-07-14T17:17:00Z">
          <w:pPr/>
        </w:pPrChange>
      </w:pPr>
      <w:del w:id="1843" w:author="Fernandes, Richard [2]" w:date="2019-01-02T16:46:00Z">
        <w:r w:rsidDel="00CA046B">
          <w:delText xml:space="preserve">Control functions serve have three tasks: updating system parameters, controlling the sequence of data ingest and processing, and validating system performance.  </w:delText>
        </w:r>
      </w:del>
    </w:p>
    <w:p w:rsidR="003A249F" w:rsidDel="00CA046B" w:rsidRDefault="003A249F">
      <w:pPr>
        <w:spacing w:line="240" w:lineRule="auto"/>
        <w:rPr>
          <w:del w:id="1844" w:author="Fernandes, Richard [2]" w:date="2019-01-02T16:46:00Z"/>
        </w:rPr>
        <w:pPrChange w:id="1845" w:author="Fernandes, Richard" w:date="2020-07-14T17:17:00Z">
          <w:pPr/>
        </w:pPrChange>
      </w:pPr>
    </w:p>
    <w:p w:rsidR="003A249F" w:rsidDel="00CA046B" w:rsidRDefault="003A249F">
      <w:pPr>
        <w:spacing w:line="240" w:lineRule="auto"/>
        <w:rPr>
          <w:del w:id="1846" w:author="Fernandes, Richard [2]" w:date="2019-01-02T16:46:00Z"/>
        </w:rPr>
        <w:pPrChange w:id="1847" w:author="Fernandes, Richard" w:date="2020-07-14T17:17:00Z">
          <w:pPr/>
        </w:pPrChange>
      </w:pPr>
    </w:p>
    <w:p w:rsidR="00EC5CD0" w:rsidDel="00CA046B" w:rsidRDefault="003A249F">
      <w:pPr>
        <w:pStyle w:val="Heading5"/>
        <w:spacing w:line="240" w:lineRule="auto"/>
        <w:rPr>
          <w:del w:id="1848" w:author="Fernandes, Richard [2]" w:date="2019-01-02T16:46:00Z"/>
        </w:rPr>
        <w:pPrChange w:id="1849" w:author="Fernandes, Richard" w:date="2020-07-14T17:17:00Z">
          <w:pPr>
            <w:pStyle w:val="Heading5"/>
          </w:pPr>
        </w:pPrChange>
      </w:pPr>
      <w:del w:id="1850" w:author="Fernandes, Richard [2]" w:date="2019-01-02T16:46:00Z">
        <w:r w:rsidDel="00CA046B">
          <w:delText>System Parameter Updating</w:delText>
        </w:r>
      </w:del>
    </w:p>
    <w:p w:rsidR="003A249F" w:rsidDel="00CA046B" w:rsidRDefault="003A249F">
      <w:pPr>
        <w:spacing w:line="240" w:lineRule="auto"/>
        <w:rPr>
          <w:del w:id="1851" w:author="Fernandes, Richard [2]" w:date="2019-01-02T16:46:00Z"/>
        </w:rPr>
        <w:pPrChange w:id="1852" w:author="Fernandes, Richard" w:date="2020-07-14T17:17:00Z">
          <w:pPr/>
        </w:pPrChange>
      </w:pPr>
    </w:p>
    <w:p w:rsidR="003A249F" w:rsidDel="00CA046B" w:rsidRDefault="003A249F">
      <w:pPr>
        <w:spacing w:line="240" w:lineRule="auto"/>
        <w:rPr>
          <w:del w:id="1853" w:author="Fernandes, Richard [2]" w:date="2019-01-02T16:46:00Z"/>
        </w:rPr>
        <w:pPrChange w:id="1854" w:author="Fernandes, Richard" w:date="2020-07-14T17:17:00Z">
          <w:pPr/>
        </w:pPrChange>
      </w:pPr>
      <w:del w:id="1855" w:author="Fernandes, Richard [2]" w:date="2019-01-02T16:46:00Z">
        <w:r w:rsidDel="00CA046B">
          <w:delText>System parameters are values for which an update or initialization rule is not provided within an input, output or processing function.  Specific examples defined</w:delText>
        </w:r>
        <w:r w:rsidR="002E4A5B" w:rsidDel="00CA046B">
          <w:delText xml:space="preserve"> by function are summarized in T</w:delText>
        </w:r>
        <w:r w:rsidDel="00CA046B">
          <w:delText xml:space="preserve">ables </w:delText>
        </w:r>
        <w:r w:rsidR="002E4A5B" w:rsidDel="00CA046B">
          <w:delText>3,4 and 5.</w:delText>
        </w:r>
      </w:del>
    </w:p>
    <w:p w:rsidR="002E4A5B" w:rsidDel="00CA046B" w:rsidRDefault="002E4A5B">
      <w:pPr>
        <w:pStyle w:val="Caption"/>
        <w:keepNext/>
        <w:rPr>
          <w:del w:id="1856" w:author="Fernandes, Richard [2]" w:date="2019-01-02T16:46:00Z"/>
        </w:rPr>
      </w:pPr>
      <w:del w:id="1857" w:author="Fernandes, Richard [2]"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3</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7"/>
        <w:gridCol w:w="3115"/>
      </w:tblGrid>
      <w:tr w:rsidR="003A249F" w:rsidDel="00CA046B" w:rsidTr="003A249F">
        <w:trPr>
          <w:del w:id="1858" w:author="Fernandes, Richard [2]" w:date="2019-01-02T16:46:00Z"/>
        </w:trPr>
        <w:tc>
          <w:tcPr>
            <w:tcW w:w="3192" w:type="dxa"/>
          </w:tcPr>
          <w:p w:rsidR="003A249F" w:rsidDel="00CA046B" w:rsidRDefault="003A249F">
            <w:pPr>
              <w:rPr>
                <w:del w:id="1859" w:author="Fernandes, Richard [2]" w:date="2019-01-02T16:46:00Z"/>
              </w:rPr>
            </w:pPr>
            <w:del w:id="1860" w:author="Fernandes, Richard [2]" w:date="2019-01-02T16:46:00Z">
              <w:r w:rsidDel="00CA046B">
                <w:delText>Parameter</w:delText>
              </w:r>
            </w:del>
          </w:p>
        </w:tc>
        <w:tc>
          <w:tcPr>
            <w:tcW w:w="3192" w:type="dxa"/>
          </w:tcPr>
          <w:p w:rsidR="003A249F" w:rsidDel="00CA046B" w:rsidRDefault="003A249F">
            <w:pPr>
              <w:rPr>
                <w:del w:id="1861" w:author="Fernandes, Richard [2]" w:date="2019-01-02T16:46:00Z"/>
              </w:rPr>
            </w:pPr>
            <w:del w:id="1862" w:author="Fernandes, Richard [2]" w:date="2019-01-02T16:46:00Z">
              <w:r w:rsidDel="00CA046B">
                <w:delText>Description</w:delText>
              </w:r>
            </w:del>
          </w:p>
        </w:tc>
        <w:tc>
          <w:tcPr>
            <w:tcW w:w="3192" w:type="dxa"/>
          </w:tcPr>
          <w:p w:rsidR="003A249F" w:rsidDel="00CA046B" w:rsidRDefault="00544744">
            <w:pPr>
              <w:rPr>
                <w:del w:id="1863" w:author="Fernandes, Richard [2]" w:date="2019-01-02T16:46:00Z"/>
              </w:rPr>
            </w:pPr>
            <w:del w:id="1864" w:author="Fernandes, Richard [2]" w:date="2019-01-02T16:46:00Z">
              <w:r w:rsidDel="00CA046B">
                <w:delText>Example</w:delText>
              </w:r>
            </w:del>
          </w:p>
        </w:tc>
      </w:tr>
      <w:tr w:rsidR="003A249F" w:rsidDel="00CA046B" w:rsidTr="003A249F">
        <w:trPr>
          <w:del w:id="1865" w:author="Fernandes, Richard [2]" w:date="2019-01-02T16:46:00Z"/>
        </w:trPr>
        <w:tc>
          <w:tcPr>
            <w:tcW w:w="3192" w:type="dxa"/>
          </w:tcPr>
          <w:p w:rsidR="003A249F" w:rsidDel="00CA046B" w:rsidRDefault="003A249F">
            <w:pPr>
              <w:rPr>
                <w:del w:id="1866" w:author="Fernandes, Richard [2]" w:date="2019-01-02T16:46:00Z"/>
              </w:rPr>
            </w:pPr>
            <w:del w:id="1867" w:author="Fernandes, Richard [2]" w:date="2019-01-02T16:46:00Z">
              <w:r w:rsidDel="00CA046B">
                <w:delText>Data access location</w:delText>
              </w:r>
            </w:del>
          </w:p>
        </w:tc>
        <w:tc>
          <w:tcPr>
            <w:tcW w:w="3192" w:type="dxa"/>
          </w:tcPr>
          <w:p w:rsidR="003A249F" w:rsidDel="00CA046B" w:rsidRDefault="003A249F">
            <w:pPr>
              <w:rPr>
                <w:del w:id="1868" w:author="Fernandes, Richard [2]" w:date="2019-01-02T16:46:00Z"/>
              </w:rPr>
            </w:pPr>
            <w:del w:id="1869" w:author="Fernandes, Richard [2]" w:date="2019-01-02T16:46:00Z">
              <w:r w:rsidDel="00CA046B">
                <w:delText>External lo</w:delText>
              </w:r>
              <w:r w:rsidR="00544744" w:rsidDel="00CA046B">
                <w:delText>cation for accessing input data together with access credentials.</w:delText>
              </w:r>
            </w:del>
          </w:p>
        </w:tc>
        <w:tc>
          <w:tcPr>
            <w:tcW w:w="3192" w:type="dxa"/>
          </w:tcPr>
          <w:p w:rsidR="003A249F" w:rsidDel="00CA046B" w:rsidRDefault="00544744">
            <w:pPr>
              <w:rPr>
                <w:del w:id="1870" w:author="Fernandes, Richard [2]" w:date="2019-01-02T16:46:00Z"/>
              </w:rPr>
            </w:pPr>
            <w:del w:id="1871" w:author="Fernandes, Richard [2]" w:date="2019-01-02T16:46:00Z">
              <w:r w:rsidDel="00CA046B">
                <w:delText>Cloud server ID</w:delText>
              </w:r>
            </w:del>
          </w:p>
          <w:p w:rsidR="00544744" w:rsidDel="00CA046B" w:rsidRDefault="00544744">
            <w:pPr>
              <w:rPr>
                <w:del w:id="1872" w:author="Fernandes, Richard [2]" w:date="2019-01-02T16:46:00Z"/>
              </w:rPr>
            </w:pPr>
            <w:del w:id="1873" w:author="Fernandes, Richard [2]" w:date="2019-01-02T16:46:00Z">
              <w:r w:rsidDel="00CA046B">
                <w:delText>ftp site URL</w:delText>
              </w:r>
            </w:del>
          </w:p>
        </w:tc>
      </w:tr>
      <w:tr w:rsidR="003A249F" w:rsidDel="00CA046B" w:rsidTr="003A249F">
        <w:trPr>
          <w:del w:id="1874" w:author="Fernandes, Richard [2]" w:date="2019-01-02T16:46:00Z"/>
        </w:trPr>
        <w:tc>
          <w:tcPr>
            <w:tcW w:w="3192" w:type="dxa"/>
          </w:tcPr>
          <w:p w:rsidR="003A249F" w:rsidDel="00CA046B" w:rsidRDefault="00544744">
            <w:pPr>
              <w:rPr>
                <w:del w:id="1875" w:author="Fernandes, Richard [2]" w:date="2019-01-02T16:46:00Z"/>
              </w:rPr>
            </w:pPr>
            <w:del w:id="1876" w:author="Fernandes, Richard [2]" w:date="2019-01-02T16:46:00Z">
              <w:r w:rsidDel="00CA046B">
                <w:delText>Data access schedule.</w:delText>
              </w:r>
            </w:del>
          </w:p>
        </w:tc>
        <w:tc>
          <w:tcPr>
            <w:tcW w:w="3192" w:type="dxa"/>
          </w:tcPr>
          <w:p w:rsidR="003A249F" w:rsidDel="00CA046B" w:rsidRDefault="00544744">
            <w:pPr>
              <w:rPr>
                <w:del w:id="1877" w:author="Fernandes, Richard [2]" w:date="2019-01-02T16:46:00Z"/>
              </w:rPr>
            </w:pPr>
            <w:del w:id="1878" w:author="Fernandes, Richard [2]" w:date="2019-01-02T16:46:00Z">
              <w:r w:rsidDel="00CA046B">
                <w:delText>Time schedule for data access.</w:delText>
              </w:r>
            </w:del>
          </w:p>
        </w:tc>
        <w:tc>
          <w:tcPr>
            <w:tcW w:w="3192" w:type="dxa"/>
          </w:tcPr>
          <w:p w:rsidR="003A249F" w:rsidDel="00CA046B" w:rsidRDefault="00544744">
            <w:pPr>
              <w:rPr>
                <w:del w:id="1879" w:author="Fernandes, Richard [2]" w:date="2019-01-02T16:46:00Z"/>
              </w:rPr>
            </w:pPr>
            <w:del w:id="1880" w:author="Fernandes, Richard [2]" w:date="2019-01-02T16:46:00Z">
              <w:r w:rsidDel="00CA046B">
                <w:delText>Daily access for new SDR and MDR.  Annual access for new ancillary datasets.</w:delText>
              </w:r>
            </w:del>
          </w:p>
        </w:tc>
      </w:tr>
      <w:tr w:rsidR="003A249F" w:rsidDel="00CA046B" w:rsidTr="003A249F">
        <w:trPr>
          <w:del w:id="1881" w:author="Fernandes, Richard [2]" w:date="2019-01-02T16:46:00Z"/>
        </w:trPr>
        <w:tc>
          <w:tcPr>
            <w:tcW w:w="3192" w:type="dxa"/>
          </w:tcPr>
          <w:p w:rsidR="003A249F" w:rsidDel="00CA046B" w:rsidRDefault="00544744">
            <w:pPr>
              <w:rPr>
                <w:del w:id="1882" w:author="Fernandes, Richard [2]" w:date="2019-01-02T16:46:00Z"/>
              </w:rPr>
            </w:pPr>
            <w:del w:id="1883" w:author="Fernandes, Richard [2]" w:date="2019-01-02T16:46:00Z">
              <w:r w:rsidDel="00CA046B">
                <w:delText>Data destination.</w:delText>
              </w:r>
            </w:del>
          </w:p>
        </w:tc>
        <w:tc>
          <w:tcPr>
            <w:tcW w:w="3192" w:type="dxa"/>
          </w:tcPr>
          <w:p w:rsidR="003A249F" w:rsidDel="00CA046B" w:rsidRDefault="00544744">
            <w:pPr>
              <w:rPr>
                <w:del w:id="1884" w:author="Fernandes, Richard [2]" w:date="2019-01-02T16:46:00Z"/>
              </w:rPr>
            </w:pPr>
            <w:del w:id="1885" w:author="Fernandes, Richard [2]" w:date="2019-01-02T16:46:00Z">
              <w:r w:rsidDel="00CA046B">
                <w:delText>Destination of accessed data for processing.</w:delText>
              </w:r>
            </w:del>
          </w:p>
        </w:tc>
        <w:tc>
          <w:tcPr>
            <w:tcW w:w="3192" w:type="dxa"/>
          </w:tcPr>
          <w:p w:rsidR="003A249F" w:rsidDel="00CA046B" w:rsidRDefault="00544744">
            <w:pPr>
              <w:rPr>
                <w:del w:id="1886" w:author="Fernandes, Richard [2]" w:date="2019-01-02T16:46:00Z"/>
              </w:rPr>
            </w:pPr>
            <w:del w:id="1887" w:author="Fernandes, Richard [2]" w:date="2019-01-02T16:46:00Z">
              <w:r w:rsidDel="00CA046B">
                <w:delText>Staging disks for data processing.</w:delText>
              </w:r>
            </w:del>
          </w:p>
        </w:tc>
      </w:tr>
      <w:tr w:rsidR="003A249F" w:rsidDel="00CA046B" w:rsidTr="003A249F">
        <w:trPr>
          <w:del w:id="1888" w:author="Fernandes, Richard [2]" w:date="2019-01-02T16:46:00Z"/>
        </w:trPr>
        <w:tc>
          <w:tcPr>
            <w:tcW w:w="3192" w:type="dxa"/>
          </w:tcPr>
          <w:p w:rsidR="003A249F" w:rsidDel="00CA046B" w:rsidRDefault="003A249F">
            <w:pPr>
              <w:rPr>
                <w:del w:id="1889" w:author="Fernandes, Richard [2]" w:date="2019-01-02T16:46:00Z"/>
              </w:rPr>
            </w:pPr>
          </w:p>
        </w:tc>
        <w:tc>
          <w:tcPr>
            <w:tcW w:w="3192" w:type="dxa"/>
          </w:tcPr>
          <w:p w:rsidR="003A249F" w:rsidDel="00CA046B" w:rsidRDefault="003A249F">
            <w:pPr>
              <w:rPr>
                <w:del w:id="1890" w:author="Fernandes, Richard [2]" w:date="2019-01-02T16:46:00Z"/>
              </w:rPr>
            </w:pPr>
          </w:p>
        </w:tc>
        <w:tc>
          <w:tcPr>
            <w:tcW w:w="3192" w:type="dxa"/>
          </w:tcPr>
          <w:p w:rsidR="003A249F" w:rsidDel="00CA046B" w:rsidRDefault="003A249F">
            <w:pPr>
              <w:rPr>
                <w:del w:id="1891" w:author="Fernandes, Richard [2]" w:date="2019-01-02T16:46:00Z"/>
              </w:rPr>
            </w:pPr>
          </w:p>
        </w:tc>
      </w:tr>
    </w:tbl>
    <w:p w:rsidR="003A249F" w:rsidDel="00CA046B" w:rsidRDefault="003A249F">
      <w:pPr>
        <w:spacing w:line="240" w:lineRule="auto"/>
        <w:rPr>
          <w:del w:id="1892" w:author="Fernandes, Richard [2]" w:date="2019-01-02T16:46:00Z"/>
        </w:rPr>
        <w:pPrChange w:id="1893" w:author="Fernandes, Richard" w:date="2020-07-14T17:17:00Z">
          <w:pPr/>
        </w:pPrChange>
      </w:pPr>
    </w:p>
    <w:p w:rsidR="002E4A5B" w:rsidDel="00CA046B" w:rsidRDefault="002E4A5B">
      <w:pPr>
        <w:pStyle w:val="Caption"/>
        <w:keepNext/>
        <w:rPr>
          <w:del w:id="1894" w:author="Fernandes, Richard [2]" w:date="2019-01-02T16:46:00Z"/>
        </w:rPr>
      </w:pPr>
      <w:del w:id="1895" w:author="Fernandes, Richard [2]"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4</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4"/>
        <w:gridCol w:w="3118"/>
      </w:tblGrid>
      <w:tr w:rsidR="00544744" w:rsidDel="00CA046B" w:rsidTr="00CC30D8">
        <w:trPr>
          <w:del w:id="1896" w:author="Fernandes, Richard [2]" w:date="2019-01-02T16:46:00Z"/>
        </w:trPr>
        <w:tc>
          <w:tcPr>
            <w:tcW w:w="3192" w:type="dxa"/>
          </w:tcPr>
          <w:p w:rsidR="00544744" w:rsidDel="00CA046B" w:rsidRDefault="00544744">
            <w:pPr>
              <w:rPr>
                <w:del w:id="1897" w:author="Fernandes, Richard [2]" w:date="2019-01-02T16:46:00Z"/>
              </w:rPr>
            </w:pPr>
            <w:del w:id="1898" w:author="Fernandes, Richard [2]" w:date="2019-01-02T16:46:00Z">
              <w:r w:rsidDel="00CA046B">
                <w:delText>Parameter</w:delText>
              </w:r>
            </w:del>
          </w:p>
        </w:tc>
        <w:tc>
          <w:tcPr>
            <w:tcW w:w="3192" w:type="dxa"/>
          </w:tcPr>
          <w:p w:rsidR="00544744" w:rsidDel="00CA046B" w:rsidRDefault="00544744">
            <w:pPr>
              <w:rPr>
                <w:del w:id="1899" w:author="Fernandes, Richard [2]" w:date="2019-01-02T16:46:00Z"/>
              </w:rPr>
            </w:pPr>
            <w:del w:id="1900" w:author="Fernandes, Richard [2]" w:date="2019-01-02T16:46:00Z">
              <w:r w:rsidDel="00CA046B">
                <w:delText>Description</w:delText>
              </w:r>
            </w:del>
          </w:p>
        </w:tc>
        <w:tc>
          <w:tcPr>
            <w:tcW w:w="3192" w:type="dxa"/>
          </w:tcPr>
          <w:p w:rsidR="00544744" w:rsidDel="00CA046B" w:rsidRDefault="00544744">
            <w:pPr>
              <w:rPr>
                <w:del w:id="1901" w:author="Fernandes, Richard [2]" w:date="2019-01-02T16:46:00Z"/>
              </w:rPr>
            </w:pPr>
            <w:del w:id="1902" w:author="Fernandes, Richard [2]" w:date="2019-01-02T16:46:00Z">
              <w:r w:rsidDel="00CA046B">
                <w:delText>Example</w:delText>
              </w:r>
            </w:del>
          </w:p>
        </w:tc>
      </w:tr>
      <w:tr w:rsidR="00544744" w:rsidDel="00CA046B" w:rsidTr="00CC30D8">
        <w:trPr>
          <w:del w:id="1903" w:author="Fernandes, Richard [2]" w:date="2019-01-02T16:46:00Z"/>
        </w:trPr>
        <w:tc>
          <w:tcPr>
            <w:tcW w:w="3192" w:type="dxa"/>
          </w:tcPr>
          <w:p w:rsidR="00544744" w:rsidDel="00CA046B" w:rsidRDefault="00544744">
            <w:pPr>
              <w:rPr>
                <w:del w:id="1904" w:author="Fernandes, Richard [2]" w:date="2019-01-02T16:46:00Z"/>
              </w:rPr>
            </w:pPr>
            <w:del w:id="1905" w:author="Fernandes, Richard [2]" w:date="2019-01-02T16:46:00Z">
              <w:r w:rsidDel="00CA046B">
                <w:delText>Calibration Rule</w:delText>
              </w:r>
            </w:del>
          </w:p>
        </w:tc>
        <w:tc>
          <w:tcPr>
            <w:tcW w:w="3192" w:type="dxa"/>
          </w:tcPr>
          <w:p w:rsidR="00544744" w:rsidDel="00CA046B" w:rsidRDefault="00544744">
            <w:pPr>
              <w:rPr>
                <w:del w:id="1906" w:author="Fernandes, Richard [2]" w:date="2019-01-02T16:46:00Z"/>
              </w:rPr>
            </w:pPr>
            <w:del w:id="1907" w:author="Fernandes, Richard [2]" w:date="2019-01-02T16:46:00Z">
              <w:r w:rsidDel="00CA046B">
                <w:delText>Parameters required for radiometric calibration.</w:delText>
              </w:r>
            </w:del>
          </w:p>
        </w:tc>
        <w:tc>
          <w:tcPr>
            <w:tcW w:w="3192" w:type="dxa"/>
          </w:tcPr>
          <w:p w:rsidR="00544744" w:rsidDel="00CA046B" w:rsidRDefault="00544744">
            <w:pPr>
              <w:rPr>
                <w:del w:id="1908" w:author="Fernandes, Richard [2]" w:date="2019-01-02T16:46:00Z"/>
              </w:rPr>
            </w:pPr>
            <w:del w:id="1909" w:author="Fernandes, Richard [2]" w:date="2019-01-02T16:46:00Z">
              <w:r w:rsidDel="00CA046B">
                <w:delText>Calibration file to derive TOA reflectance from OLI data.</w:delText>
              </w:r>
            </w:del>
          </w:p>
        </w:tc>
      </w:tr>
      <w:tr w:rsidR="00544744" w:rsidDel="00CA046B" w:rsidTr="00CC30D8">
        <w:trPr>
          <w:del w:id="1910" w:author="Fernandes, Richard [2]" w:date="2019-01-02T16:46:00Z"/>
        </w:trPr>
        <w:tc>
          <w:tcPr>
            <w:tcW w:w="3192" w:type="dxa"/>
          </w:tcPr>
          <w:p w:rsidR="00544744" w:rsidDel="00CA046B" w:rsidRDefault="00544744">
            <w:pPr>
              <w:rPr>
                <w:del w:id="1911" w:author="Fernandes, Richard [2]" w:date="2019-01-02T16:46:00Z"/>
              </w:rPr>
            </w:pPr>
            <w:del w:id="1912" w:author="Fernandes, Richard [2]" w:date="2019-01-02T16:46:00Z">
              <w:r w:rsidDel="00CA046B">
                <w:delText>Atmospheric Correction Rule</w:delText>
              </w:r>
            </w:del>
          </w:p>
        </w:tc>
        <w:tc>
          <w:tcPr>
            <w:tcW w:w="3192" w:type="dxa"/>
          </w:tcPr>
          <w:p w:rsidR="00544744" w:rsidDel="00CA046B" w:rsidRDefault="00544744">
            <w:pPr>
              <w:rPr>
                <w:del w:id="1913" w:author="Fernandes, Richard [2]" w:date="2019-01-02T16:46:00Z"/>
              </w:rPr>
            </w:pPr>
            <w:del w:id="1914" w:author="Fernandes, Richard [2]" w:date="2019-01-02T16:46:00Z">
              <w:r w:rsidDel="00CA046B">
                <w:delText>Time schedule for data access.</w:delText>
              </w:r>
            </w:del>
          </w:p>
        </w:tc>
        <w:tc>
          <w:tcPr>
            <w:tcW w:w="3192" w:type="dxa"/>
          </w:tcPr>
          <w:p w:rsidR="00544744" w:rsidDel="00CA046B" w:rsidRDefault="00544744">
            <w:pPr>
              <w:rPr>
                <w:del w:id="1915" w:author="Fernandes, Richard [2]" w:date="2019-01-02T16:46:00Z"/>
              </w:rPr>
            </w:pPr>
            <w:del w:id="1916" w:author="Fernandes, Richard [2]" w:date="2019-01-02T16:46:00Z">
              <w:r w:rsidDel="00CA046B">
                <w:delText>Specification of ML algorithm for OLI atmospheric correction together with paths to MDRs and ancillary data required.</w:delText>
              </w:r>
            </w:del>
          </w:p>
        </w:tc>
      </w:tr>
      <w:tr w:rsidR="00544744" w:rsidDel="00CA046B" w:rsidTr="00CC30D8">
        <w:trPr>
          <w:del w:id="1917" w:author="Fernandes, Richard [2]" w:date="2019-01-02T16:46:00Z"/>
        </w:trPr>
        <w:tc>
          <w:tcPr>
            <w:tcW w:w="3192" w:type="dxa"/>
          </w:tcPr>
          <w:p w:rsidR="00544744" w:rsidDel="00CA046B" w:rsidRDefault="00544744">
            <w:pPr>
              <w:rPr>
                <w:del w:id="1918" w:author="Fernandes, Richard [2]" w:date="2019-01-02T16:46:00Z"/>
              </w:rPr>
            </w:pPr>
            <w:del w:id="1919" w:author="Fernandes, Richard [2]" w:date="2019-01-02T16:46:00Z">
              <w:r w:rsidDel="00CA046B">
                <w:delText>Geometric Correction Rule</w:delText>
              </w:r>
            </w:del>
          </w:p>
        </w:tc>
        <w:tc>
          <w:tcPr>
            <w:tcW w:w="3192" w:type="dxa"/>
          </w:tcPr>
          <w:p w:rsidR="00544744" w:rsidDel="00CA046B" w:rsidRDefault="00544744">
            <w:pPr>
              <w:rPr>
                <w:del w:id="1920" w:author="Fernandes, Richard [2]" w:date="2019-01-02T16:46:00Z"/>
              </w:rPr>
            </w:pPr>
            <w:del w:id="1921" w:author="Fernandes, Richard [2]" w:date="2019-01-02T16:46:00Z">
              <w:r w:rsidDel="00CA046B">
                <w:delText>Reference database and algorithm to be applied,</w:delText>
              </w:r>
            </w:del>
          </w:p>
        </w:tc>
        <w:tc>
          <w:tcPr>
            <w:tcW w:w="3192" w:type="dxa"/>
          </w:tcPr>
          <w:p w:rsidR="00544744" w:rsidDel="00CA046B" w:rsidRDefault="00544744">
            <w:pPr>
              <w:rPr>
                <w:del w:id="1922" w:author="Fernandes, Richard [2]" w:date="2019-01-02T16:46:00Z"/>
              </w:rPr>
            </w:pPr>
            <w:del w:id="1923" w:author="Fernandes, Richard [2]" w:date="2019-01-02T16:46:00Z">
              <w:r w:rsidDel="00CA046B">
                <w:delText>Application of SURF algorithm to correct OLI imagery using a reference MSI image last processed to Level 1.</w:delText>
              </w:r>
            </w:del>
          </w:p>
        </w:tc>
      </w:tr>
      <w:tr w:rsidR="00544744" w:rsidDel="00CA046B" w:rsidTr="00CC30D8">
        <w:trPr>
          <w:del w:id="1924" w:author="Fernandes, Richard [2]" w:date="2019-01-02T16:46:00Z"/>
        </w:trPr>
        <w:tc>
          <w:tcPr>
            <w:tcW w:w="3192" w:type="dxa"/>
          </w:tcPr>
          <w:p w:rsidR="00544744" w:rsidDel="00CA046B" w:rsidRDefault="00544744">
            <w:pPr>
              <w:rPr>
                <w:del w:id="1925" w:author="Fernandes, Richard [2]" w:date="2019-01-02T16:46:00Z"/>
              </w:rPr>
            </w:pPr>
            <w:del w:id="1926" w:author="Fernandes, Richard [2]" w:date="2019-01-02T16:46:00Z">
              <w:r w:rsidDel="00CA046B">
                <w:delText>Clear sky mapping Rule.</w:delText>
              </w:r>
            </w:del>
          </w:p>
        </w:tc>
        <w:tc>
          <w:tcPr>
            <w:tcW w:w="3192" w:type="dxa"/>
          </w:tcPr>
          <w:p w:rsidR="00544744" w:rsidDel="00CA046B" w:rsidRDefault="00544744">
            <w:pPr>
              <w:rPr>
                <w:del w:id="1927" w:author="Fernandes, Richard [2]" w:date="2019-01-02T16:46:00Z"/>
              </w:rPr>
            </w:pPr>
            <w:del w:id="1928" w:author="Fernandes, Richard [2]" w:date="2019-01-02T16:46:00Z">
              <w:r w:rsidDel="00CA046B">
                <w:delText>Algorithm to be applied for clear sky mapping.</w:delText>
              </w:r>
            </w:del>
          </w:p>
        </w:tc>
        <w:tc>
          <w:tcPr>
            <w:tcW w:w="3192" w:type="dxa"/>
          </w:tcPr>
          <w:p w:rsidR="00544744" w:rsidDel="00CA046B" w:rsidRDefault="00544744">
            <w:pPr>
              <w:rPr>
                <w:del w:id="1929" w:author="Fernandes, Richard [2]" w:date="2019-01-02T16:46:00Z"/>
              </w:rPr>
            </w:pPr>
            <w:del w:id="1930" w:author="Fernandes, Richard [2]" w:date="2019-01-02T16:46:00Z">
              <w:r w:rsidDel="00CA046B">
                <w:delText>Pointer to existing clear sky map provided with OLI imagery.</w:delText>
              </w:r>
            </w:del>
          </w:p>
        </w:tc>
      </w:tr>
      <w:tr w:rsidR="00544744" w:rsidDel="00CA046B" w:rsidTr="00CC30D8">
        <w:trPr>
          <w:del w:id="1931" w:author="Fernandes, Richard [2]" w:date="2019-01-02T16:46:00Z"/>
        </w:trPr>
        <w:tc>
          <w:tcPr>
            <w:tcW w:w="3192" w:type="dxa"/>
          </w:tcPr>
          <w:p w:rsidR="00544744" w:rsidDel="00CA046B" w:rsidRDefault="00544744">
            <w:pPr>
              <w:rPr>
                <w:del w:id="1932" w:author="Fernandes, Richard [2]" w:date="2019-01-02T16:46:00Z"/>
              </w:rPr>
            </w:pPr>
            <w:del w:id="1933" w:author="Fernandes, Richard [2]" w:date="2019-01-02T16:46:00Z">
              <w:r w:rsidDel="00CA046B">
                <w:delText>fAPAR derivation rule</w:delText>
              </w:r>
            </w:del>
          </w:p>
        </w:tc>
        <w:tc>
          <w:tcPr>
            <w:tcW w:w="3192" w:type="dxa"/>
          </w:tcPr>
          <w:p w:rsidR="00544744" w:rsidDel="00CA046B" w:rsidRDefault="00544744">
            <w:pPr>
              <w:rPr>
                <w:del w:id="1934" w:author="Fernandes, Richard [2]" w:date="2019-01-02T16:46:00Z"/>
              </w:rPr>
            </w:pPr>
            <w:del w:id="1935" w:author="Fernandes, Richard [2]" w:date="2019-01-02T16:46:00Z">
              <w:r w:rsidDel="00CA046B">
                <w:delText>Algorithm to be applied to retrieve fAPAR.</w:delText>
              </w:r>
            </w:del>
          </w:p>
        </w:tc>
        <w:tc>
          <w:tcPr>
            <w:tcW w:w="3192" w:type="dxa"/>
          </w:tcPr>
          <w:p w:rsidR="00544744" w:rsidDel="00CA046B" w:rsidRDefault="00544744">
            <w:pPr>
              <w:rPr>
                <w:del w:id="1936" w:author="Fernandes, Richard [2]" w:date="2019-01-02T16:46:00Z"/>
              </w:rPr>
            </w:pPr>
            <w:del w:id="1937" w:author="Fernandes, Richard [2]" w:date="2019-01-02T16:46:00Z">
              <w:r w:rsidDel="00CA046B">
                <w:delText xml:space="preserve">The S2 neural network algorithm applied to a MSI TOA reflectance image.  </w:delText>
              </w:r>
            </w:del>
          </w:p>
        </w:tc>
      </w:tr>
      <w:tr w:rsidR="00544744" w:rsidDel="00CA046B" w:rsidTr="00CC30D8">
        <w:trPr>
          <w:del w:id="1938" w:author="Fernandes, Richard [2]" w:date="2019-01-02T16:46:00Z"/>
        </w:trPr>
        <w:tc>
          <w:tcPr>
            <w:tcW w:w="3192" w:type="dxa"/>
          </w:tcPr>
          <w:p w:rsidR="00544744" w:rsidDel="00CA046B" w:rsidRDefault="00544744">
            <w:pPr>
              <w:rPr>
                <w:del w:id="1939" w:author="Fernandes, Richard [2]" w:date="2019-01-02T16:46:00Z"/>
              </w:rPr>
            </w:pPr>
            <w:del w:id="1940" w:author="Fernandes, Richard [2]" w:date="2019-01-02T16:46:00Z">
              <w:r w:rsidDel="00CA046B">
                <w:delText xml:space="preserve">fAPAR </w:delText>
              </w:r>
              <w:r w:rsidR="002A3D67" w:rsidDel="00CA046B">
                <w:delText xml:space="preserve">L2 </w:delText>
              </w:r>
              <w:r w:rsidDel="00CA046B">
                <w:delText>quality control rule</w:delText>
              </w:r>
            </w:del>
          </w:p>
        </w:tc>
        <w:tc>
          <w:tcPr>
            <w:tcW w:w="3192" w:type="dxa"/>
          </w:tcPr>
          <w:p w:rsidR="00544744" w:rsidDel="00CA046B" w:rsidRDefault="00544744">
            <w:pPr>
              <w:rPr>
                <w:del w:id="1941" w:author="Fernandes, Richard [2]" w:date="2019-01-02T16:46:00Z"/>
              </w:rPr>
            </w:pPr>
            <w:del w:id="1942" w:author="Fernandes, Richard [2]" w:date="2019-01-02T16:46:00Z">
              <w:r w:rsidDel="00CA046B">
                <w:delText>Algorithm to be applied to assign a quality index to fAPAR retrievals.</w:delText>
              </w:r>
            </w:del>
          </w:p>
        </w:tc>
        <w:tc>
          <w:tcPr>
            <w:tcW w:w="3192" w:type="dxa"/>
          </w:tcPr>
          <w:p w:rsidR="00544744" w:rsidDel="00CA046B" w:rsidRDefault="002A3D67">
            <w:pPr>
              <w:rPr>
                <w:del w:id="1943" w:author="Fernandes, Richard [2]" w:date="2019-01-02T16:46:00Z"/>
              </w:rPr>
            </w:pPr>
            <w:del w:id="1944" w:author="Fernandes, Richard [2]" w:date="2019-01-02T16:46:00Z">
              <w:r w:rsidDel="00CA046B">
                <w:delText xml:space="preserve">Error propagation algorithm </w:delText>
              </w:r>
            </w:del>
          </w:p>
        </w:tc>
      </w:tr>
      <w:tr w:rsidR="00544744" w:rsidDel="00CA046B" w:rsidTr="00CC30D8">
        <w:trPr>
          <w:del w:id="1945" w:author="Fernandes, Richard [2]" w:date="2019-01-02T16:46:00Z"/>
        </w:trPr>
        <w:tc>
          <w:tcPr>
            <w:tcW w:w="3192" w:type="dxa"/>
          </w:tcPr>
          <w:p w:rsidR="00544744" w:rsidDel="00CA046B" w:rsidRDefault="002A3D67">
            <w:pPr>
              <w:rPr>
                <w:del w:id="1946" w:author="Fernandes, Richard [2]" w:date="2019-01-02T16:46:00Z"/>
              </w:rPr>
            </w:pPr>
            <w:del w:id="1947" w:author="Fernandes, Richard [2]" w:date="2019-01-02T16:46:00Z">
              <w:r w:rsidDel="00CA046B">
                <w:delText>fAPAR L3 quality control rule</w:delText>
              </w:r>
            </w:del>
          </w:p>
        </w:tc>
        <w:tc>
          <w:tcPr>
            <w:tcW w:w="3192" w:type="dxa"/>
          </w:tcPr>
          <w:p w:rsidR="00544744" w:rsidDel="00CA046B" w:rsidRDefault="002A3D67">
            <w:pPr>
              <w:rPr>
                <w:del w:id="1948" w:author="Fernandes, Richard [2]" w:date="2019-01-02T16:46:00Z"/>
              </w:rPr>
            </w:pPr>
            <w:del w:id="1949" w:author="Fernandes, Richard [2]" w:date="2019-01-02T16:46:00Z">
              <w:r w:rsidDel="00CA046B">
                <w:delText>Algorithm to revise quality index for fAPAR based on L3 retrievals.</w:delText>
              </w:r>
            </w:del>
          </w:p>
        </w:tc>
        <w:tc>
          <w:tcPr>
            <w:tcW w:w="3192" w:type="dxa"/>
          </w:tcPr>
          <w:p w:rsidR="00544744" w:rsidDel="00CA046B" w:rsidRDefault="002A3D67">
            <w:pPr>
              <w:rPr>
                <w:del w:id="1950" w:author="Fernandes, Richard [2]" w:date="2019-01-02T16:46:00Z"/>
              </w:rPr>
            </w:pPr>
            <w:del w:id="1951" w:author="Fernandes, Richard [2]" w:date="2019-01-02T16:46:00Z">
              <w:r w:rsidDel="00CA046B">
                <w:delText>Comparison to fAPAR climatology indexed by growing and freezing degree days.</w:delText>
              </w:r>
            </w:del>
          </w:p>
        </w:tc>
      </w:tr>
      <w:tr w:rsidR="00544744" w:rsidDel="00CA046B" w:rsidTr="00CC30D8">
        <w:trPr>
          <w:del w:id="1952" w:author="Fernandes, Richard [2]" w:date="2019-01-02T16:46:00Z"/>
        </w:trPr>
        <w:tc>
          <w:tcPr>
            <w:tcW w:w="3192" w:type="dxa"/>
          </w:tcPr>
          <w:p w:rsidR="00544744" w:rsidDel="00CA046B" w:rsidRDefault="002A3D67">
            <w:pPr>
              <w:rPr>
                <w:del w:id="1953" w:author="Fernandes, Richard [2]" w:date="2019-01-02T16:46:00Z"/>
              </w:rPr>
            </w:pPr>
            <w:del w:id="1954" w:author="Fernandes, Richard [2]" w:date="2019-01-02T16:46:00Z">
              <w:r w:rsidDel="00CA046B">
                <w:delText>fAPAR L3 estimation rule</w:delText>
              </w:r>
            </w:del>
          </w:p>
        </w:tc>
        <w:tc>
          <w:tcPr>
            <w:tcW w:w="3192" w:type="dxa"/>
          </w:tcPr>
          <w:p w:rsidR="00544744" w:rsidDel="00CA046B" w:rsidRDefault="002A3D67">
            <w:pPr>
              <w:rPr>
                <w:del w:id="1955" w:author="Fernandes, Richard [2]" w:date="2019-01-02T16:46:00Z"/>
              </w:rPr>
            </w:pPr>
            <w:del w:id="1956" w:author="Fernandes, Richard [2]" w:date="2019-01-02T16:46:00Z">
              <w:r w:rsidDel="00CA046B">
                <w:delText>Algorithm to estimate fAPAR for a given date based on Level 2 fAPAR and inputs.</w:delText>
              </w:r>
            </w:del>
          </w:p>
        </w:tc>
        <w:tc>
          <w:tcPr>
            <w:tcW w:w="3192" w:type="dxa"/>
          </w:tcPr>
          <w:p w:rsidR="00544744" w:rsidDel="00CA046B" w:rsidRDefault="002A3D67">
            <w:pPr>
              <w:rPr>
                <w:del w:id="1957" w:author="Fernandes, Richard [2]" w:date="2019-01-02T16:46:00Z"/>
              </w:rPr>
            </w:pPr>
            <w:del w:id="1958" w:author="Fernandes, Richard [2]" w:date="2019-01-02T16:46:00Z">
              <w:r w:rsidDel="00CA046B">
                <w:delText xml:space="preserve">Rolling 10 day clear quality index weighted fAPAR. </w:delText>
              </w:r>
            </w:del>
          </w:p>
        </w:tc>
      </w:tr>
    </w:tbl>
    <w:p w:rsidR="003A249F" w:rsidDel="00CA046B" w:rsidRDefault="003A249F">
      <w:pPr>
        <w:spacing w:line="240" w:lineRule="auto"/>
        <w:rPr>
          <w:del w:id="1959" w:author="Fernandes, Richard [2]" w:date="2019-01-02T16:46:00Z"/>
        </w:rPr>
        <w:pPrChange w:id="1960" w:author="Fernandes, Richard" w:date="2020-07-14T17:17:00Z">
          <w:pPr/>
        </w:pPrChange>
      </w:pPr>
    </w:p>
    <w:p w:rsidR="002E4A5B" w:rsidDel="00CA046B" w:rsidRDefault="002E4A5B">
      <w:pPr>
        <w:pStyle w:val="Caption"/>
        <w:keepNext/>
        <w:rPr>
          <w:del w:id="1961" w:author="Fernandes, Richard [2]" w:date="2019-01-02T16:46:00Z"/>
        </w:rPr>
      </w:pPr>
      <w:del w:id="1962" w:author="Fernandes, Richard [2]" w:date="2019-01-02T16:46:00Z">
        <w:r w:rsidDel="00CA046B">
          <w:delText xml:space="preserve">Table </w:delText>
        </w:r>
        <w:r w:rsidR="00BC5F91" w:rsidDel="00CA046B">
          <w:rPr>
            <w:b w:val="0"/>
            <w:bCs w:val="0"/>
          </w:rPr>
          <w:fldChar w:fldCharType="begin"/>
        </w:r>
        <w:r w:rsidR="00BC5F91" w:rsidDel="00CA046B">
          <w:delInstrText xml:space="preserve"> SEQ Table \* ARABIC </w:delInstrText>
        </w:r>
        <w:r w:rsidR="00BC5F91" w:rsidDel="00CA046B">
          <w:rPr>
            <w:b w:val="0"/>
            <w:bCs w:val="0"/>
          </w:rPr>
          <w:fldChar w:fldCharType="separate"/>
        </w:r>
        <w:r w:rsidR="009556E9" w:rsidDel="00CA046B">
          <w:rPr>
            <w:noProof/>
          </w:rPr>
          <w:delText>5</w:delText>
        </w:r>
        <w:r w:rsidR="00BC5F91" w:rsidDel="00CA046B">
          <w:rPr>
            <w:b w:val="0"/>
            <w:bCs w:val="0"/>
            <w:noProof/>
          </w:rPr>
          <w:fldChar w:fldCharType="end"/>
        </w:r>
      </w:del>
    </w:p>
    <w:tbl>
      <w:tblPr>
        <w:tblStyle w:val="TableGrid"/>
        <w:tblW w:w="0" w:type="auto"/>
        <w:tblLook w:val="04A0" w:firstRow="1" w:lastRow="0" w:firstColumn="1" w:lastColumn="0" w:noHBand="0" w:noVBand="1"/>
      </w:tblPr>
      <w:tblGrid>
        <w:gridCol w:w="3118"/>
        <w:gridCol w:w="3116"/>
        <w:gridCol w:w="3116"/>
      </w:tblGrid>
      <w:tr w:rsidR="002A3D67" w:rsidDel="00CA046B" w:rsidTr="00CC30D8">
        <w:trPr>
          <w:del w:id="1963" w:author="Fernandes, Richard [2]" w:date="2019-01-02T16:46:00Z"/>
        </w:trPr>
        <w:tc>
          <w:tcPr>
            <w:tcW w:w="3192" w:type="dxa"/>
          </w:tcPr>
          <w:p w:rsidR="002A3D67" w:rsidDel="00CA046B" w:rsidRDefault="002A3D67">
            <w:pPr>
              <w:rPr>
                <w:del w:id="1964" w:author="Fernandes, Richard [2]" w:date="2019-01-02T16:46:00Z"/>
              </w:rPr>
            </w:pPr>
            <w:del w:id="1965" w:author="Fernandes, Richard [2]" w:date="2019-01-02T16:46:00Z">
              <w:r w:rsidDel="00CA046B">
                <w:delText>Parameter</w:delText>
              </w:r>
            </w:del>
          </w:p>
        </w:tc>
        <w:tc>
          <w:tcPr>
            <w:tcW w:w="3192" w:type="dxa"/>
          </w:tcPr>
          <w:p w:rsidR="002A3D67" w:rsidDel="00CA046B" w:rsidRDefault="002A3D67">
            <w:pPr>
              <w:rPr>
                <w:del w:id="1966" w:author="Fernandes, Richard [2]" w:date="2019-01-02T16:46:00Z"/>
              </w:rPr>
            </w:pPr>
            <w:del w:id="1967" w:author="Fernandes, Richard [2]" w:date="2019-01-02T16:46:00Z">
              <w:r w:rsidDel="00CA046B">
                <w:delText>Description</w:delText>
              </w:r>
            </w:del>
          </w:p>
        </w:tc>
        <w:tc>
          <w:tcPr>
            <w:tcW w:w="3192" w:type="dxa"/>
          </w:tcPr>
          <w:p w:rsidR="002A3D67" w:rsidDel="00CA046B" w:rsidRDefault="002A3D67">
            <w:pPr>
              <w:rPr>
                <w:del w:id="1968" w:author="Fernandes, Richard [2]" w:date="2019-01-02T16:46:00Z"/>
              </w:rPr>
            </w:pPr>
            <w:del w:id="1969" w:author="Fernandes, Richard [2]" w:date="2019-01-02T16:46:00Z">
              <w:r w:rsidDel="00CA046B">
                <w:delText>Example</w:delText>
              </w:r>
            </w:del>
          </w:p>
        </w:tc>
      </w:tr>
      <w:tr w:rsidR="002A3D67" w:rsidDel="00CA046B" w:rsidTr="00CC30D8">
        <w:trPr>
          <w:del w:id="1970" w:author="Fernandes, Richard [2]" w:date="2019-01-02T16:46:00Z"/>
        </w:trPr>
        <w:tc>
          <w:tcPr>
            <w:tcW w:w="3192" w:type="dxa"/>
          </w:tcPr>
          <w:p w:rsidR="002A3D67" w:rsidDel="00CA046B" w:rsidRDefault="002A3D67">
            <w:pPr>
              <w:rPr>
                <w:del w:id="1971" w:author="Fernandes, Richard [2]" w:date="2019-01-02T16:46:00Z"/>
              </w:rPr>
            </w:pPr>
            <w:del w:id="1972" w:author="Fernandes, Richard [2]" w:date="2019-01-02T16:46:00Z">
              <w:r w:rsidDel="00CA046B">
                <w:delText>Data archive location.</w:delText>
              </w:r>
            </w:del>
          </w:p>
        </w:tc>
        <w:tc>
          <w:tcPr>
            <w:tcW w:w="3192" w:type="dxa"/>
          </w:tcPr>
          <w:p w:rsidR="002A3D67" w:rsidDel="00CA046B" w:rsidRDefault="002A3D67">
            <w:pPr>
              <w:rPr>
                <w:del w:id="1973" w:author="Fernandes, Richard [2]" w:date="2019-01-02T16:46:00Z"/>
              </w:rPr>
            </w:pPr>
            <w:del w:id="1974" w:author="Fernandes, Richard [2]" w:date="2019-01-02T16:46:00Z">
              <w:r w:rsidDel="00CA046B">
                <w:delText>External location for archiving output VPI together with access credentials.</w:delText>
              </w:r>
            </w:del>
          </w:p>
        </w:tc>
        <w:tc>
          <w:tcPr>
            <w:tcW w:w="3192" w:type="dxa"/>
          </w:tcPr>
          <w:p w:rsidR="002A3D67" w:rsidDel="00CA046B" w:rsidRDefault="002A3D67">
            <w:pPr>
              <w:rPr>
                <w:del w:id="1975" w:author="Fernandes, Richard [2]" w:date="2019-01-02T16:46:00Z"/>
              </w:rPr>
            </w:pPr>
            <w:del w:id="1976" w:author="Fernandes, Richard [2]" w:date="2019-01-02T16:46:00Z">
              <w:r w:rsidDel="00CA046B">
                <w:delText>Cloud server ID</w:delText>
              </w:r>
            </w:del>
          </w:p>
          <w:p w:rsidR="002A3D67" w:rsidDel="00CA046B" w:rsidRDefault="002A3D67">
            <w:pPr>
              <w:rPr>
                <w:del w:id="1977" w:author="Fernandes, Richard [2]" w:date="2019-01-02T16:46:00Z"/>
              </w:rPr>
            </w:pPr>
            <w:del w:id="1978" w:author="Fernandes, Richard [2]" w:date="2019-01-02T16:46:00Z">
              <w:r w:rsidDel="00CA046B">
                <w:delText>ftp site URL</w:delText>
              </w:r>
            </w:del>
          </w:p>
        </w:tc>
      </w:tr>
      <w:tr w:rsidR="002A3D67" w:rsidDel="00CA046B" w:rsidTr="00CC30D8">
        <w:trPr>
          <w:del w:id="1979" w:author="Fernandes, Richard [2]" w:date="2019-01-02T16:46:00Z"/>
        </w:trPr>
        <w:tc>
          <w:tcPr>
            <w:tcW w:w="3192" w:type="dxa"/>
          </w:tcPr>
          <w:p w:rsidR="002A3D67" w:rsidDel="00CA046B" w:rsidRDefault="002A3D67">
            <w:pPr>
              <w:rPr>
                <w:del w:id="1980" w:author="Fernandes, Richard [2]" w:date="2019-01-02T16:46:00Z"/>
              </w:rPr>
            </w:pPr>
            <w:del w:id="1981" w:author="Fernandes, Richard [2]" w:date="2019-01-02T16:46:00Z">
              <w:r w:rsidDel="00CA046B">
                <w:delText>Data archive specification.</w:delText>
              </w:r>
            </w:del>
          </w:p>
        </w:tc>
        <w:tc>
          <w:tcPr>
            <w:tcW w:w="3192" w:type="dxa"/>
          </w:tcPr>
          <w:p w:rsidR="002A3D67" w:rsidDel="00CA046B" w:rsidRDefault="002A3D67">
            <w:pPr>
              <w:rPr>
                <w:del w:id="1982" w:author="Fernandes, Richard [2]" w:date="2019-01-02T16:46:00Z"/>
              </w:rPr>
            </w:pPr>
            <w:del w:id="1983" w:author="Fernandes, Richard [2]" w:date="2019-01-02T16:46:00Z">
              <w:r w:rsidDel="00CA046B">
                <w:delText>Specification of archive format.</w:delText>
              </w:r>
            </w:del>
          </w:p>
        </w:tc>
        <w:tc>
          <w:tcPr>
            <w:tcW w:w="3192" w:type="dxa"/>
          </w:tcPr>
          <w:p w:rsidR="002A3D67" w:rsidDel="00CA046B" w:rsidRDefault="002A3D67">
            <w:pPr>
              <w:rPr>
                <w:del w:id="1984" w:author="Fernandes, Richard [2]" w:date="2019-01-02T16:46:00Z"/>
              </w:rPr>
            </w:pPr>
            <w:del w:id="1985" w:author="Fernandes, Richard [2]" w:date="2019-01-02T16:46:00Z">
              <w:r w:rsidDel="00CA046B">
                <w:delText>Required spatial and thematic reprocessing and metadata.</w:delText>
              </w:r>
            </w:del>
          </w:p>
        </w:tc>
      </w:tr>
    </w:tbl>
    <w:p w:rsidR="00CA046B" w:rsidRDefault="00CA046B">
      <w:pPr>
        <w:pStyle w:val="Heading3"/>
        <w:spacing w:line="240" w:lineRule="auto"/>
        <w:rPr>
          <w:ins w:id="1986" w:author="Fernandes, Richard [2]" w:date="2019-01-02T16:47:00Z"/>
        </w:rPr>
        <w:pPrChange w:id="1987" w:author="Fernandes, Richard" w:date="2020-07-14T17:17:00Z">
          <w:pPr>
            <w:pStyle w:val="Heading3"/>
          </w:pPr>
        </w:pPrChange>
      </w:pPr>
      <w:ins w:id="1988" w:author="Fernandes, Richard [2]" w:date="2019-01-02T16:47:00Z">
        <w:r>
          <w:t>Maintenance and Infrastructure</w:t>
        </w:r>
      </w:ins>
    </w:p>
    <w:p w:rsidR="00CA046B" w:rsidRDefault="00CA046B">
      <w:pPr>
        <w:spacing w:line="240" w:lineRule="auto"/>
        <w:rPr>
          <w:ins w:id="1989" w:author="Fernandes, Richard [2]" w:date="2019-01-02T16:58:00Z"/>
        </w:rPr>
        <w:pPrChange w:id="1990" w:author="Fernandes, Richard" w:date="2020-07-14T17:17:00Z">
          <w:pPr>
            <w:pStyle w:val="Heading3"/>
          </w:pPr>
        </w:pPrChange>
      </w:pPr>
    </w:p>
    <w:p w:rsidR="005D31E7" w:rsidRDefault="005D31E7">
      <w:pPr>
        <w:spacing w:line="240" w:lineRule="auto"/>
        <w:rPr>
          <w:ins w:id="1991" w:author="Fernandes, Richard [2]" w:date="2019-01-02T16:47:00Z"/>
        </w:rPr>
        <w:pPrChange w:id="1992" w:author="Fernandes, Richard" w:date="2020-07-14T17:17:00Z">
          <w:pPr>
            <w:pStyle w:val="Heading3"/>
          </w:pPr>
        </w:pPrChange>
      </w:pPr>
      <w:ins w:id="1993" w:author="Fernandes, Richard [2]" w:date="2019-01-02T16:58:00Z">
        <w:r>
          <w:lastRenderedPageBreak/>
          <w:t xml:space="preserve">The system should be provided with an installer or clear installation instructions </w:t>
        </w:r>
        <w:r w:rsidR="007143B5">
          <w:t xml:space="preserve">for both standalone </w:t>
        </w:r>
      </w:ins>
      <w:ins w:id="1994" w:author="Fernandes, Richard [2]" w:date="2019-01-02T16:59:00Z">
        <w:r w:rsidR="007143B5">
          <w:t>workstation</w:t>
        </w:r>
      </w:ins>
      <w:ins w:id="1995" w:author="Fernandes, Richard [2]" w:date="2019-01-02T16:58:00Z">
        <w:r w:rsidR="007143B5">
          <w:t xml:space="preserve"> </w:t>
        </w:r>
      </w:ins>
      <w:ins w:id="1996" w:author="Fernandes, Richard [2]" w:date="2019-01-02T16:59:00Z">
        <w:r w:rsidR="007143B5">
          <w:t>or cloud instances.</w:t>
        </w:r>
      </w:ins>
    </w:p>
    <w:p w:rsidR="00CA046B" w:rsidRDefault="00CA046B">
      <w:pPr>
        <w:spacing w:line="240" w:lineRule="auto"/>
        <w:rPr>
          <w:ins w:id="1997" w:author="Fernandes, Richard [2]" w:date="2019-01-02T16:49:00Z"/>
        </w:rPr>
        <w:pPrChange w:id="1998" w:author="Fernandes, Richard" w:date="2020-07-14T17:17:00Z">
          <w:pPr>
            <w:pStyle w:val="Heading3"/>
          </w:pPr>
        </w:pPrChange>
      </w:pPr>
      <w:ins w:id="1999" w:author="Fernandes, Richard [2]" w:date="2019-01-02T16:47:00Z">
        <w:r>
          <w:t xml:space="preserve">The system should be </w:t>
        </w:r>
      </w:ins>
      <w:ins w:id="2000" w:author="Fernandes, Richard [2]" w:date="2019-01-02T16:48:00Z">
        <w:r>
          <w:t>maintained</w:t>
        </w:r>
      </w:ins>
      <w:ins w:id="2001" w:author="Fernandes, Richard [2]" w:date="2019-01-02T16:47:00Z">
        <w:r>
          <w:t xml:space="preserve"> </w:t>
        </w:r>
      </w:ins>
      <w:ins w:id="2002" w:author="Fernandes, Richard [2]" w:date="2019-01-02T16:48:00Z">
        <w:r>
          <w:t>remotely of users either by updates to code reposit</w:t>
        </w:r>
        <w:del w:id="2003" w:author="Fernandes, Richard" w:date="2021-06-16T11:00:00Z">
          <w:r w:rsidDel="003C357D">
            <w:delText>i</w:delText>
          </w:r>
        </w:del>
        <w:r>
          <w:t xml:space="preserve">ories or cloud services.  </w:t>
        </w:r>
        <w:r w:rsidR="005D31E7">
          <w:t>Revisions</w:t>
        </w:r>
        <w:r>
          <w:t xml:space="preserve"> should </w:t>
        </w:r>
        <w:r w:rsidR="005D31E7">
          <w:t xml:space="preserve">preserve </w:t>
        </w:r>
        <w:r>
          <w:t xml:space="preserve">the ability to </w:t>
        </w:r>
        <w:r w:rsidR="005D31E7">
          <w:t>generate previous versions of outputs.</w:t>
        </w:r>
      </w:ins>
    </w:p>
    <w:p w:rsidR="005D31E7" w:rsidRDefault="005D31E7">
      <w:pPr>
        <w:spacing w:line="240" w:lineRule="auto"/>
        <w:rPr>
          <w:ins w:id="2004" w:author="Fernandes, Richard [2]" w:date="2019-01-02T16:49:00Z"/>
        </w:rPr>
        <w:pPrChange w:id="2005" w:author="Fernandes, Richard" w:date="2020-07-14T17:17:00Z">
          <w:pPr>
            <w:pStyle w:val="Heading3"/>
          </w:pPr>
        </w:pPrChange>
      </w:pPr>
    </w:p>
    <w:p w:rsidR="005D31E7" w:rsidRDefault="005D31E7">
      <w:pPr>
        <w:spacing w:line="240" w:lineRule="auto"/>
        <w:rPr>
          <w:ins w:id="2006" w:author="Fernandes, Richard [2]" w:date="2019-01-02T16:51:00Z"/>
        </w:rPr>
        <w:pPrChange w:id="2007" w:author="Fernandes, Richard" w:date="2020-07-14T17:17:00Z">
          <w:pPr>
            <w:pStyle w:val="Heading3"/>
          </w:pPr>
        </w:pPrChange>
      </w:pPr>
      <w:ins w:id="2008" w:author="Fernandes, Richard [2]" w:date="2019-01-02T16:49:00Z">
        <w:r>
          <w:t xml:space="preserve">The system should maximize flexibility in terms of adding or modifying simulation codes, inversion algorithms and regularization algorithms.  </w:t>
        </w:r>
      </w:ins>
    </w:p>
    <w:p w:rsidR="005D31E7" w:rsidRDefault="005D31E7">
      <w:pPr>
        <w:spacing w:line="240" w:lineRule="auto"/>
        <w:rPr>
          <w:ins w:id="2009" w:author="Fernandes, Richard [2]" w:date="2019-01-02T16:51:00Z"/>
        </w:rPr>
        <w:pPrChange w:id="2010" w:author="Fernandes, Richard" w:date="2020-07-14T17:17:00Z">
          <w:pPr>
            <w:pStyle w:val="Heading3"/>
          </w:pPr>
        </w:pPrChange>
      </w:pPr>
    </w:p>
    <w:p w:rsidR="005D31E7" w:rsidRDefault="005D31E7">
      <w:pPr>
        <w:spacing w:line="240" w:lineRule="auto"/>
        <w:rPr>
          <w:ins w:id="2011" w:author="Fernandes, Richard [2]" w:date="2019-01-02T16:52:00Z"/>
        </w:rPr>
        <w:pPrChange w:id="2012" w:author="Fernandes, Richard" w:date="2020-07-14T17:17:00Z">
          <w:pPr>
            <w:pStyle w:val="Heading3"/>
          </w:pPr>
        </w:pPrChange>
      </w:pPr>
      <w:ins w:id="2013" w:author="Fernandes, Richard [2]" w:date="2019-01-02T16:51:00Z">
        <w:r>
          <w:t xml:space="preserve">The system should be able to operate at “Low” </w:t>
        </w:r>
      </w:ins>
      <w:ins w:id="2014" w:author="Fernandes, Richard [2]" w:date="2019-01-02T16:53:00Z">
        <w:r>
          <w:t xml:space="preserve">and “Debug” </w:t>
        </w:r>
      </w:ins>
      <w:ins w:id="2015" w:author="Fernandes, Richard [2]" w:date="2019-01-02T16:51:00Z">
        <w:r>
          <w:t xml:space="preserve">latency level on a desktop workstation with 32Gbytes </w:t>
        </w:r>
      </w:ins>
      <w:ins w:id="2016" w:author="Fernandes, Richard [2]" w:date="2019-01-02T16:52:00Z">
        <w:r>
          <w:t xml:space="preserve">free </w:t>
        </w:r>
      </w:ins>
      <w:ins w:id="2017" w:author="Fernandes, Richard [2]" w:date="2019-01-02T16:51:00Z">
        <w:r>
          <w:t xml:space="preserve">RAM and sufficient disk storage after installation of the system on a </w:t>
        </w:r>
        <w:del w:id="2018" w:author="Fernandes, Richard" w:date="2021-06-16T11:04:00Z">
          <w:r w:rsidDel="00580201">
            <w:delText>linux</w:delText>
          </w:r>
        </w:del>
      </w:ins>
      <w:ins w:id="2019" w:author="Fernandes, Richard" w:date="2021-06-16T11:04:00Z">
        <w:r w:rsidR="00580201">
          <w:t>Linux</w:t>
        </w:r>
      </w:ins>
      <w:ins w:id="2020" w:author="Fernandes, Richard [2]" w:date="2019-01-02T16:51:00Z">
        <w:r>
          <w:t xml:space="preserve"> environment. </w:t>
        </w:r>
      </w:ins>
      <w:ins w:id="2021" w:author="Fernandes, Richard [2]" w:date="2019-01-02T16:52:00Z">
        <w:r>
          <w:t xml:space="preserve"> Users are responsible for installation of </w:t>
        </w:r>
        <w:del w:id="2022" w:author="Fernandes, Richard" w:date="2021-06-16T11:04:00Z">
          <w:r w:rsidDel="00580201">
            <w:delText>ancilliary</w:delText>
          </w:r>
        </w:del>
      </w:ins>
      <w:ins w:id="2023" w:author="Fernandes, Richard" w:date="2021-06-16T11:04:00Z">
        <w:r w:rsidR="00580201">
          <w:t>ancillary</w:t>
        </w:r>
      </w:ins>
      <w:ins w:id="2024" w:author="Fernandes, Richard [2]" w:date="2019-01-02T16:52:00Z">
        <w:r>
          <w:t xml:space="preserve"> resources but these should be free or nominal in cost.</w:t>
        </w:r>
      </w:ins>
    </w:p>
    <w:p w:rsidR="005D31E7" w:rsidRDefault="005D31E7">
      <w:pPr>
        <w:spacing w:line="240" w:lineRule="auto"/>
        <w:rPr>
          <w:ins w:id="2025" w:author="Fernandes, Richard [2]" w:date="2019-01-02T16:53:00Z"/>
        </w:rPr>
        <w:pPrChange w:id="2026" w:author="Fernandes, Richard" w:date="2020-07-14T17:17:00Z">
          <w:pPr>
            <w:pStyle w:val="Heading3"/>
          </w:pPr>
        </w:pPrChange>
      </w:pPr>
    </w:p>
    <w:p w:rsidR="005D31E7" w:rsidRDefault="005D31E7">
      <w:pPr>
        <w:spacing w:line="240" w:lineRule="auto"/>
        <w:rPr>
          <w:ins w:id="2027" w:author="Fernandes, Richard [2]" w:date="2019-01-02T16:54:00Z"/>
        </w:rPr>
        <w:pPrChange w:id="2028" w:author="Fernandes, Richard" w:date="2020-07-14T17:17:00Z">
          <w:pPr>
            <w:pStyle w:val="Heading3"/>
          </w:pPr>
        </w:pPrChange>
      </w:pPr>
      <w:ins w:id="2029" w:author="Fernandes, Richard [2]" w:date="2019-01-02T16:53:00Z">
        <w:r>
          <w:t xml:space="preserve">The system should be able to operate at “Low” , “Debug” and “Threshold” latency level on a cloud service assuming all inputs are not resident in </w:t>
        </w:r>
      </w:ins>
      <w:ins w:id="2030" w:author="Fernandes, Richard [2]" w:date="2019-01-02T16:54:00Z">
        <w:r>
          <w:t xml:space="preserve">low latency (&lt;10minutes) </w:t>
        </w:r>
      </w:ins>
      <w:ins w:id="2031" w:author="Fernandes, Richard [2]" w:date="2019-01-02T16:53:00Z">
        <w:r>
          <w:t>cloud st</w:t>
        </w:r>
      </w:ins>
      <w:ins w:id="2032" w:author="Fernandes, Richard [2]" w:date="2019-01-02T16:54:00Z">
        <w:r>
          <w:t>orage.</w:t>
        </w:r>
      </w:ins>
    </w:p>
    <w:p w:rsidR="005D31E7" w:rsidRDefault="005D31E7">
      <w:pPr>
        <w:spacing w:line="240" w:lineRule="auto"/>
        <w:rPr>
          <w:ins w:id="2033" w:author="Fernandes, Richard [2]" w:date="2019-01-02T16:54:00Z"/>
        </w:rPr>
        <w:pPrChange w:id="2034" w:author="Fernandes, Richard" w:date="2020-07-14T17:17:00Z">
          <w:pPr>
            <w:pStyle w:val="Heading3"/>
          </w:pPr>
        </w:pPrChange>
      </w:pPr>
    </w:p>
    <w:p w:rsidR="005D31E7" w:rsidDel="003F5E76" w:rsidRDefault="005D31E7">
      <w:pPr>
        <w:spacing w:line="240" w:lineRule="auto"/>
        <w:rPr>
          <w:del w:id="2035" w:author="Fernandes, Richard" w:date="2020-07-14T17:17:00Z"/>
        </w:rPr>
        <w:pPrChange w:id="2036" w:author="Fernandes, Richard" w:date="2020-07-14T17:17:00Z">
          <w:pPr/>
        </w:pPrChange>
      </w:pPr>
      <w:ins w:id="2037" w:author="Fernandes, Richard [2]" w:date="2019-01-02T16:54:00Z">
        <w:r>
          <w:t>The system should be able to operate at “Goal” latency level on a cloud service assuming all inputs are resident in low latency (&lt;10minutes) cloud storage and model recalibration is not required.</w:t>
        </w:r>
      </w:ins>
    </w:p>
    <w:p w:rsidR="003F5E76" w:rsidRPr="008F1BF3" w:rsidRDefault="003F5E76">
      <w:pPr>
        <w:spacing w:line="240" w:lineRule="auto"/>
        <w:rPr>
          <w:ins w:id="2038" w:author="Fernandes, Richard" w:date="2020-07-14T17:17:00Z"/>
        </w:rPr>
        <w:pPrChange w:id="2039" w:author="Fernandes, Richard" w:date="2020-07-14T17:17:00Z">
          <w:pPr/>
        </w:pPrChange>
      </w:pPr>
    </w:p>
    <w:p w:rsidR="005D31E7" w:rsidRDefault="005D31E7">
      <w:pPr>
        <w:spacing w:line="240" w:lineRule="auto"/>
        <w:rPr>
          <w:ins w:id="2040" w:author="Fernandes, Richard [2]" w:date="2019-01-02T16:57:00Z"/>
        </w:rPr>
        <w:pPrChange w:id="2041" w:author="Fernandes, Richard" w:date="2020-07-14T17:17:00Z">
          <w:pPr/>
        </w:pPrChange>
      </w:pPr>
    </w:p>
    <w:p w:rsidR="005D31E7" w:rsidRDefault="005D31E7">
      <w:pPr>
        <w:pStyle w:val="Heading3"/>
        <w:spacing w:line="240" w:lineRule="auto"/>
        <w:rPr>
          <w:ins w:id="2042" w:author="Fernandes, Richard [2]" w:date="2019-01-02T16:57:00Z"/>
        </w:rPr>
        <w:pPrChange w:id="2043" w:author="Fernandes, Richard" w:date="2020-07-14T17:17:00Z">
          <w:pPr>
            <w:pStyle w:val="Heading3"/>
          </w:pPr>
        </w:pPrChange>
      </w:pPr>
      <w:ins w:id="2044" w:author="Fernandes, Richard [2]" w:date="2019-01-02T16:57:00Z">
        <w:r>
          <w:t>Documentation and Help Resources</w:t>
        </w:r>
      </w:ins>
    </w:p>
    <w:p w:rsidR="005D31E7" w:rsidRDefault="005D31E7">
      <w:pPr>
        <w:spacing w:line="240" w:lineRule="auto"/>
        <w:rPr>
          <w:ins w:id="2045" w:author="Fernandes, Richard [2]" w:date="2019-01-02T16:57:00Z"/>
        </w:rPr>
        <w:pPrChange w:id="2046" w:author="Fernandes, Richard" w:date="2020-07-14T17:17:00Z">
          <w:pPr>
            <w:pStyle w:val="Heading3"/>
          </w:pPr>
        </w:pPrChange>
      </w:pPr>
    </w:p>
    <w:p w:rsidR="005D31E7" w:rsidRDefault="005D31E7">
      <w:pPr>
        <w:spacing w:line="240" w:lineRule="auto"/>
        <w:rPr>
          <w:ins w:id="2047" w:author="Fernandes, Richard [2]" w:date="2019-01-02T17:00:00Z"/>
        </w:rPr>
        <w:pPrChange w:id="2048" w:author="Fernandes, Richard" w:date="2020-07-14T17:17:00Z">
          <w:pPr>
            <w:pStyle w:val="Heading3"/>
          </w:pPr>
        </w:pPrChange>
      </w:pPr>
      <w:ins w:id="2049" w:author="Fernandes, Richard [2]" w:date="2019-01-02T16:57:00Z">
        <w:r>
          <w:t xml:space="preserve">The system should be documented </w:t>
        </w:r>
      </w:ins>
      <w:ins w:id="2050" w:author="Fernandes, Richard [2]" w:date="2019-01-02T16:59:00Z">
        <w:r w:rsidR="007143B5">
          <w:t xml:space="preserve">using GITHUB readable formats and indexed in GITHUB (even if the code </w:t>
        </w:r>
      </w:ins>
      <w:ins w:id="2051" w:author="Fernandes, Richard [2]" w:date="2019-01-02T17:00:00Z">
        <w:r w:rsidR="007143B5">
          <w:t>repository</w:t>
        </w:r>
      </w:ins>
      <w:ins w:id="2052" w:author="Fernandes, Richard [2]" w:date="2019-01-02T16:59:00Z">
        <w:r w:rsidR="007143B5">
          <w:t xml:space="preserve"> </w:t>
        </w:r>
      </w:ins>
      <w:ins w:id="2053" w:author="Fernandes, Richard [2]" w:date="2019-01-02T17:00:00Z">
        <w:r w:rsidR="007143B5">
          <w:t>differs).  Documentation should include:</w:t>
        </w:r>
      </w:ins>
    </w:p>
    <w:p w:rsidR="007143B5" w:rsidRDefault="007143B5">
      <w:pPr>
        <w:pStyle w:val="ListParagraph"/>
        <w:numPr>
          <w:ilvl w:val="0"/>
          <w:numId w:val="13"/>
        </w:numPr>
        <w:spacing w:line="240" w:lineRule="auto"/>
        <w:rPr>
          <w:ins w:id="2054" w:author="Fernandes, Richard [2]" w:date="2019-01-02T17:00:00Z"/>
        </w:rPr>
        <w:pPrChange w:id="2055" w:author="Fernandes, Richard" w:date="2020-07-14T17:17:00Z">
          <w:pPr>
            <w:pStyle w:val="Heading3"/>
          </w:pPr>
        </w:pPrChange>
      </w:pPr>
      <w:ins w:id="2056" w:author="Fernandes, Richard [2]" w:date="2019-01-02T17:00:00Z">
        <w:r>
          <w:t>This document.</w:t>
        </w:r>
      </w:ins>
    </w:p>
    <w:p w:rsidR="007143B5" w:rsidRDefault="007143B5">
      <w:pPr>
        <w:pStyle w:val="ListParagraph"/>
        <w:numPr>
          <w:ilvl w:val="0"/>
          <w:numId w:val="13"/>
        </w:numPr>
        <w:spacing w:line="240" w:lineRule="auto"/>
        <w:rPr>
          <w:ins w:id="2057" w:author="Fernandes, Richard [2]" w:date="2019-01-02T17:00:00Z"/>
        </w:rPr>
        <w:pPrChange w:id="2058" w:author="Fernandes, Richard" w:date="2020-07-14T17:17:00Z">
          <w:pPr>
            <w:pStyle w:val="Heading3"/>
          </w:pPr>
        </w:pPrChange>
      </w:pPr>
      <w:ins w:id="2059" w:author="Fernandes, Richard [2]" w:date="2019-01-02T17:00:00Z">
        <w:r>
          <w:t>The System Architecture document.</w:t>
        </w:r>
      </w:ins>
    </w:p>
    <w:p w:rsidR="007143B5" w:rsidRDefault="007143B5">
      <w:pPr>
        <w:pStyle w:val="ListParagraph"/>
        <w:numPr>
          <w:ilvl w:val="0"/>
          <w:numId w:val="13"/>
        </w:numPr>
        <w:spacing w:line="240" w:lineRule="auto"/>
        <w:rPr>
          <w:ins w:id="2060" w:author="Fernandes, Richard [2]" w:date="2019-01-02T17:01:00Z"/>
        </w:rPr>
        <w:pPrChange w:id="2061" w:author="Fernandes, Richard" w:date="2020-07-14T17:17:00Z">
          <w:pPr>
            <w:pStyle w:val="Heading3"/>
          </w:pPr>
        </w:pPrChange>
      </w:pPr>
      <w:ins w:id="2062" w:author="Fernandes, Richard [2]" w:date="2019-01-02T17:00:00Z">
        <w:r>
          <w:t xml:space="preserve">Installation and uninstallation procedures including </w:t>
        </w:r>
        <w:del w:id="2063" w:author="Fernandes, Richard" w:date="2021-06-16T11:04:00Z">
          <w:r w:rsidDel="00580201">
            <w:delText>dependancies</w:delText>
          </w:r>
        </w:del>
      </w:ins>
      <w:ins w:id="2064" w:author="Fernandes, Richard" w:date="2021-06-16T11:04:00Z">
        <w:r w:rsidR="00580201">
          <w:t>dependencies</w:t>
        </w:r>
      </w:ins>
      <w:ins w:id="2065" w:author="Fernandes, Richard [2]" w:date="2019-01-02T17:00:00Z">
        <w:r>
          <w:t>.</w:t>
        </w:r>
      </w:ins>
    </w:p>
    <w:p w:rsidR="007143B5" w:rsidRDefault="007143B5">
      <w:pPr>
        <w:pStyle w:val="ListParagraph"/>
        <w:numPr>
          <w:ilvl w:val="0"/>
          <w:numId w:val="13"/>
        </w:numPr>
        <w:spacing w:line="240" w:lineRule="auto"/>
        <w:rPr>
          <w:ins w:id="2066" w:author="Fernandes, Richard [2]" w:date="2019-01-02T17:01:00Z"/>
        </w:rPr>
        <w:pPrChange w:id="2067" w:author="Fernandes, Richard" w:date="2020-07-14T17:17:00Z">
          <w:pPr>
            <w:pStyle w:val="Heading3"/>
          </w:pPr>
        </w:pPrChange>
      </w:pPr>
      <w:ins w:id="2068" w:author="Fernandes, Richard [2]" w:date="2019-01-02T17:01:00Z">
        <w:r>
          <w:t>A verification test case and document.</w:t>
        </w:r>
      </w:ins>
    </w:p>
    <w:p w:rsidR="007143B5" w:rsidRDefault="007143B5">
      <w:pPr>
        <w:pStyle w:val="ListParagraph"/>
        <w:numPr>
          <w:ilvl w:val="0"/>
          <w:numId w:val="13"/>
        </w:numPr>
        <w:spacing w:line="240" w:lineRule="auto"/>
        <w:rPr>
          <w:ins w:id="2069" w:author="Fernandes, Richard [2]" w:date="2019-01-02T17:01:00Z"/>
        </w:rPr>
        <w:pPrChange w:id="2070" w:author="Fernandes, Richard" w:date="2020-07-14T17:17:00Z">
          <w:pPr>
            <w:pStyle w:val="Heading3"/>
          </w:pPr>
        </w:pPrChange>
      </w:pPr>
      <w:ins w:id="2071" w:author="Fernandes, Richard [2]" w:date="2019-01-02T17:01:00Z">
        <w:r>
          <w:t>A nominal use case document.</w:t>
        </w:r>
      </w:ins>
    </w:p>
    <w:p w:rsidR="007143B5" w:rsidRDefault="007143B5">
      <w:pPr>
        <w:pStyle w:val="ListParagraph"/>
        <w:numPr>
          <w:ilvl w:val="0"/>
          <w:numId w:val="13"/>
        </w:numPr>
        <w:spacing w:line="240" w:lineRule="auto"/>
        <w:rPr>
          <w:ins w:id="2072" w:author="Fernandes, Richard [2]" w:date="2019-01-02T17:01:00Z"/>
        </w:rPr>
        <w:pPrChange w:id="2073" w:author="Fernandes, Richard" w:date="2020-07-14T17:17:00Z">
          <w:pPr>
            <w:pStyle w:val="Heading3"/>
          </w:pPr>
        </w:pPrChange>
      </w:pPr>
      <w:ins w:id="2074" w:author="Fernandes, Richard [2]" w:date="2019-01-02T17:01:00Z">
        <w:r>
          <w:t>Debug and troubleshooting document.</w:t>
        </w:r>
      </w:ins>
    </w:p>
    <w:p w:rsidR="007143B5" w:rsidRDefault="007143B5">
      <w:pPr>
        <w:pStyle w:val="ListParagraph"/>
        <w:numPr>
          <w:ilvl w:val="0"/>
          <w:numId w:val="13"/>
        </w:numPr>
        <w:spacing w:line="240" w:lineRule="auto"/>
        <w:rPr>
          <w:ins w:id="2075" w:author="Fernandes, Richard [2]" w:date="2019-01-02T17:01:00Z"/>
        </w:rPr>
        <w:pPrChange w:id="2076" w:author="Fernandes, Richard" w:date="2020-07-14T17:17:00Z">
          <w:pPr>
            <w:pStyle w:val="Heading3"/>
          </w:pPr>
        </w:pPrChange>
      </w:pPr>
      <w:ins w:id="2077" w:author="Fernandes, Richard [2]" w:date="2019-01-02T17:01:00Z">
        <w:r>
          <w:t>GITHUB interactive comments and responses.</w:t>
        </w:r>
      </w:ins>
    </w:p>
    <w:p w:rsidR="007143B5" w:rsidRDefault="007143B5">
      <w:pPr>
        <w:rPr>
          <w:ins w:id="2078" w:author="Fernandes, Richard [2]" w:date="2019-01-02T17:02:00Z"/>
        </w:rPr>
        <w:pPrChange w:id="2079" w:author="Fernandes, Richard [2]" w:date="2019-01-02T17:02:00Z">
          <w:pPr>
            <w:pStyle w:val="Heading3"/>
          </w:pPr>
        </w:pPrChange>
      </w:pPr>
    </w:p>
    <w:p w:rsidR="007143B5" w:rsidRDefault="007143B5">
      <w:pPr>
        <w:rPr>
          <w:ins w:id="2080" w:author="Fernandes, Richard [2]" w:date="2019-01-02T17:04:00Z"/>
        </w:rPr>
        <w:pPrChange w:id="2081" w:author="Fernandes, Richard [2]" w:date="2019-01-02T17:02:00Z">
          <w:pPr>
            <w:pStyle w:val="Heading3"/>
          </w:pPr>
        </w:pPrChange>
      </w:pPr>
      <w:ins w:id="2082" w:author="Fernandes, Richard [2]" w:date="2019-01-02T17:02:00Z">
        <w:r>
          <w:t xml:space="preserve">Help should support command shell and GUI operations. </w:t>
        </w:r>
      </w:ins>
      <w:ins w:id="2083" w:author="Fernandes, Richard [2]" w:date="2019-01-02T17:03:00Z">
        <w:r>
          <w:t xml:space="preserve"> Comman</w:t>
        </w:r>
      </w:ins>
      <w:ins w:id="2084" w:author="Fernandes, Richard" w:date="2020-07-14T17:15:00Z">
        <w:r w:rsidR="003F5E76">
          <w:t>d</w:t>
        </w:r>
      </w:ins>
      <w:ins w:id="2085" w:author="Fernandes, Richard [2]" w:date="2019-01-02T17:03:00Z">
        <w:r>
          <w:t xml:space="preserve"> shell help should follow the practices of MATLAB.  GUI help should involve a hover/pop-up access to GITHUB readable formatted </w:t>
        </w:r>
      </w:ins>
      <w:ins w:id="2086" w:author="Fernandes, Richard [2]" w:date="2019-01-02T17:04:00Z">
        <w:r>
          <w:t>descriptions.</w:t>
        </w:r>
      </w:ins>
    </w:p>
    <w:p w:rsidR="007143B5" w:rsidDel="003C357D" w:rsidRDefault="003C357D">
      <w:pPr>
        <w:rPr>
          <w:del w:id="2087" w:author="Fernandes, Richard" w:date="2021-06-16T10:59:00Z"/>
        </w:rPr>
        <w:pPrChange w:id="2088" w:author="Fernandes, Richard [2]" w:date="2019-01-02T16:47:00Z">
          <w:pPr>
            <w:pStyle w:val="Heading3"/>
          </w:pPr>
        </w:pPrChange>
      </w:pPr>
      <w:ins w:id="2089" w:author="Fernandes, Richard" w:date="2021-06-16T10:59:00Z">
        <w:r>
          <w:t>References</w:t>
        </w:r>
      </w:ins>
    </w:p>
    <w:p w:rsidR="003C357D" w:rsidRDefault="003C357D">
      <w:pPr>
        <w:rPr>
          <w:ins w:id="2090" w:author="Fernandes, Richard" w:date="2021-06-16T10:59:00Z"/>
        </w:rPr>
        <w:pPrChange w:id="2091" w:author="Fernandes, Richard [2]" w:date="2019-01-02T17:02:00Z">
          <w:pPr>
            <w:pStyle w:val="Heading3"/>
          </w:pPr>
        </w:pPrChange>
      </w:pPr>
    </w:p>
    <w:p w:rsidR="003C357D" w:rsidRDefault="003C357D">
      <w:pPr>
        <w:rPr>
          <w:ins w:id="2092" w:author="Fernandes, Richard" w:date="2021-06-16T11:01:00Z"/>
        </w:rPr>
        <w:pPrChange w:id="2093" w:author="Fernandes, Richard [2]" w:date="2019-01-02T17:02:00Z">
          <w:pPr>
            <w:pStyle w:val="Heading3"/>
          </w:pPr>
        </w:pPrChange>
      </w:pPr>
      <w:ins w:id="2094" w:author="Fernandes, Richard" w:date="2021-06-16T10:59:00Z">
        <w:r>
          <w:lastRenderedPageBreak/>
          <w:t xml:space="preserve">Fernandes, R.A. LEAF </w:t>
        </w:r>
      </w:ins>
      <w:ins w:id="2095" w:author="Fernandes, Richard" w:date="2021-06-16T11:00:00Z">
        <w:r>
          <w:t xml:space="preserve">Service User Requirements, </w:t>
        </w:r>
      </w:ins>
      <w:ins w:id="2096" w:author="Fernandes, Richard" w:date="2021-06-16T11:01:00Z">
        <w:r w:rsidR="00580201">
          <w:t>LE</w:t>
        </w:r>
        <w:r w:rsidR="00580201">
          <w:t>AF-TN-001-CCRS</w:t>
        </w:r>
        <w:r w:rsidR="00580201">
          <w:t xml:space="preserve">, Geomatics Canada Open File, xx, </w:t>
        </w:r>
      </w:ins>
      <w:ins w:id="2097" w:author="Fernandes, Richard" w:date="2021-06-16T11:04:00Z">
        <w:r w:rsidR="00580201">
          <w:t>Government</w:t>
        </w:r>
      </w:ins>
      <w:ins w:id="2098" w:author="Fernandes, Richard" w:date="2021-06-16T11:01:00Z">
        <w:r w:rsidR="00580201">
          <w:t xml:space="preserve"> of Canada, doi xx.</w:t>
        </w:r>
      </w:ins>
    </w:p>
    <w:p w:rsidR="00580201" w:rsidRDefault="00580201">
      <w:pPr>
        <w:rPr>
          <w:ins w:id="2099" w:author="Fernandes, Richard" w:date="2021-06-16T11:01:00Z"/>
        </w:rPr>
        <w:pPrChange w:id="2100" w:author="Fernandes, Richard [2]" w:date="2019-01-02T17:02:00Z">
          <w:pPr>
            <w:pStyle w:val="Heading3"/>
          </w:pPr>
        </w:pPrChange>
      </w:pPr>
    </w:p>
    <w:p w:rsidR="00580201" w:rsidRDefault="00580201" w:rsidP="00580201">
      <w:pPr>
        <w:rPr>
          <w:ins w:id="2101" w:author="Fernandes, Richard" w:date="2021-06-16T11:01:00Z"/>
        </w:rPr>
      </w:pPr>
      <w:ins w:id="2102" w:author="Fernandes, Richard" w:date="2021-06-16T11:01:00Z">
        <w:r>
          <w:t xml:space="preserve">Fernandes, R.A. LEAF </w:t>
        </w:r>
        <w:r>
          <w:t xml:space="preserve">Cloud </w:t>
        </w:r>
      </w:ins>
      <w:ins w:id="2103" w:author="Fernandes, Richard" w:date="2021-06-16T11:02:00Z">
        <w:r>
          <w:t>S</w:t>
        </w:r>
      </w:ins>
      <w:ins w:id="2104" w:author="Fernandes, Richard" w:date="2021-06-16T11:01:00Z">
        <w:r>
          <w:t xml:space="preserve">ervice </w:t>
        </w:r>
      </w:ins>
      <w:ins w:id="2105" w:author="Fernandes, Richard" w:date="2021-06-16T11:02:00Z">
        <w:r>
          <w:t>Systems Design</w:t>
        </w:r>
      </w:ins>
      <w:ins w:id="2106" w:author="Fernandes, Richard" w:date="2021-06-16T11:01:00Z">
        <w:r>
          <w:t xml:space="preserve"> LE</w:t>
        </w:r>
        <w:r>
          <w:t>AF-TN-002</w:t>
        </w:r>
        <w:r>
          <w:t>-CCRS, Geomati</w:t>
        </w:r>
        <w:r>
          <w:t>cs Canada Open File, xx, Govern</w:t>
        </w:r>
        <w:bookmarkStart w:id="2107" w:name="_GoBack"/>
        <w:bookmarkEnd w:id="2107"/>
        <w:r>
          <w:t>ment of Canada, doi xx.</w:t>
        </w:r>
      </w:ins>
    </w:p>
    <w:p w:rsidR="00580201" w:rsidRDefault="00580201">
      <w:pPr>
        <w:rPr>
          <w:ins w:id="2108" w:author="Fernandes, Richard" w:date="2021-06-16T11:02:00Z"/>
        </w:rPr>
        <w:pPrChange w:id="2109" w:author="Fernandes, Richard [2]" w:date="2019-01-02T17:02:00Z">
          <w:pPr>
            <w:pStyle w:val="Heading3"/>
          </w:pPr>
        </w:pPrChange>
      </w:pPr>
    </w:p>
    <w:p w:rsidR="00580201" w:rsidRPr="00580201" w:rsidRDefault="00580201">
      <w:pPr>
        <w:rPr>
          <w:ins w:id="2110" w:author="Fernandes, Richard" w:date="2021-06-16T10:59:00Z"/>
          <w:rPrChange w:id="2111" w:author="Fernandes, Richard" w:date="2021-06-16T11:03:00Z">
            <w:rPr>
              <w:ins w:id="2112" w:author="Fernandes, Richard" w:date="2021-06-16T10:59:00Z"/>
            </w:rPr>
          </w:rPrChange>
        </w:rPr>
        <w:pPrChange w:id="2113" w:author="Fernandes, Richard [2]" w:date="2019-01-02T17:02:00Z">
          <w:pPr>
            <w:pStyle w:val="Heading3"/>
          </w:pPr>
        </w:pPrChange>
      </w:pPr>
      <w:ins w:id="2114" w:author="Fernandes, Richard" w:date="2021-06-16T11:02:00Z">
        <w:r w:rsidRPr="00580201">
          <w:rPr>
            <w:rPrChange w:id="2115" w:author="Fernandes, Richard" w:date="2021-06-16T11:03:00Z">
              <w:rPr/>
            </w:rPrChange>
          </w:rPr>
          <w:t>Rogobete</w:t>
        </w:r>
        <w:r w:rsidRPr="00580201">
          <w:rPr>
            <w:rPrChange w:id="2116" w:author="Fernandes, Richard" w:date="2021-06-16T11:03:00Z">
              <w:rPr/>
            </w:rPrChange>
          </w:rPr>
          <w:t>, J. E., Djamai, N.,</w:t>
        </w:r>
        <w:r w:rsidRPr="00580201">
          <w:rPr>
            <w:rPrChange w:id="2117" w:author="Fernandes, Richard" w:date="2021-06-16T11:03:00Z">
              <w:rPr>
                <w:lang w:val="fr-CA"/>
              </w:rPr>
            </w:rPrChange>
          </w:rPr>
          <w:t xml:space="preserve"> Fernandes, R.A., 2021, Prototype of the SL2P Processor on Amazon Web Services, Geomatics Canada Open File xx, Go</w:t>
        </w:r>
      </w:ins>
      <w:ins w:id="2118" w:author="Fernandes, Richard" w:date="2021-06-16T11:03:00Z">
        <w:r>
          <w:t>vernment of Canada, doi xx, in review.</w:t>
        </w:r>
      </w:ins>
    </w:p>
    <w:p w:rsidR="007143B5" w:rsidRPr="00580201" w:rsidDel="003C357D" w:rsidRDefault="007143B5">
      <w:pPr>
        <w:rPr>
          <w:ins w:id="2119" w:author="Fernandes, Richard [2]" w:date="2019-01-02T16:57:00Z"/>
          <w:del w:id="2120" w:author="Fernandes, Richard" w:date="2021-06-16T10:59:00Z"/>
          <w:rPrChange w:id="2121" w:author="Fernandes, Richard" w:date="2021-06-16T11:03:00Z">
            <w:rPr>
              <w:ins w:id="2122" w:author="Fernandes, Richard [2]" w:date="2019-01-02T16:57:00Z"/>
              <w:del w:id="2123" w:author="Fernandes, Richard" w:date="2021-06-16T10:59:00Z"/>
            </w:rPr>
          </w:rPrChange>
        </w:rPr>
        <w:pPrChange w:id="2124" w:author="Fernandes, Richard [2]" w:date="2019-01-02T17:01:00Z">
          <w:pPr>
            <w:pStyle w:val="Heading3"/>
          </w:pPr>
        </w:pPrChange>
      </w:pPr>
    </w:p>
    <w:p w:rsidR="005D31E7" w:rsidRPr="00580201" w:rsidRDefault="005D31E7">
      <w:pPr>
        <w:rPr>
          <w:ins w:id="2125" w:author="Fernandes, Richard [2]" w:date="2019-01-02T16:47:00Z"/>
          <w:rPrChange w:id="2126" w:author="Fernandes, Richard" w:date="2021-06-16T11:03:00Z">
            <w:rPr>
              <w:ins w:id="2127" w:author="Fernandes, Richard [2]" w:date="2019-01-02T16:47:00Z"/>
            </w:rPr>
          </w:rPrChange>
        </w:rPr>
        <w:pPrChange w:id="2128" w:author="Fernandes, Richard [2]" w:date="2019-01-02T16:47:00Z">
          <w:pPr>
            <w:pStyle w:val="Heading3"/>
          </w:pPr>
        </w:pPrChange>
      </w:pPr>
    </w:p>
    <w:p w:rsidR="00EC5CD0" w:rsidRPr="00580201" w:rsidDel="00CA046B" w:rsidRDefault="00EC5CD0" w:rsidP="002E6E3E">
      <w:pPr>
        <w:rPr>
          <w:del w:id="2129" w:author="Fernandes, Richard [2]" w:date="2019-01-02T16:46:00Z"/>
          <w:rPrChange w:id="2130" w:author="Fernandes, Richard" w:date="2021-06-16T11:03:00Z">
            <w:rPr>
              <w:del w:id="2131" w:author="Fernandes, Richard [2]" w:date="2019-01-02T16:46:00Z"/>
            </w:rPr>
          </w:rPrChange>
        </w:rPr>
      </w:pPr>
    </w:p>
    <w:p w:rsidR="002A3D67" w:rsidRPr="00580201" w:rsidDel="00CA046B" w:rsidRDefault="002A3D67" w:rsidP="002E6E3E">
      <w:pPr>
        <w:rPr>
          <w:del w:id="2132" w:author="Fernandes, Richard [2]" w:date="2019-01-02T16:46:00Z"/>
          <w:rPrChange w:id="2133" w:author="Fernandes, Richard" w:date="2021-06-16T11:03:00Z">
            <w:rPr>
              <w:del w:id="2134" w:author="Fernandes, Richard [2]" w:date="2019-01-02T16:46:00Z"/>
            </w:rPr>
          </w:rPrChange>
        </w:rPr>
      </w:pPr>
    </w:p>
    <w:p w:rsidR="002A3D67" w:rsidRPr="00580201" w:rsidDel="00CA046B" w:rsidRDefault="002A3D67" w:rsidP="0002742A">
      <w:pPr>
        <w:pStyle w:val="Heading5"/>
        <w:rPr>
          <w:del w:id="2135" w:author="Fernandes, Richard [2]" w:date="2019-01-02T16:46:00Z"/>
          <w:rPrChange w:id="2136" w:author="Fernandes, Richard" w:date="2021-06-16T11:03:00Z">
            <w:rPr>
              <w:del w:id="2137" w:author="Fernandes, Richard [2]" w:date="2019-01-02T16:46:00Z"/>
            </w:rPr>
          </w:rPrChange>
        </w:rPr>
      </w:pPr>
      <w:del w:id="2138" w:author="Fernandes, Richard [2]" w:date="2019-01-02T16:46:00Z">
        <w:r w:rsidRPr="00580201" w:rsidDel="00CA046B">
          <w:rPr>
            <w:rPrChange w:id="2139" w:author="Fernandes, Richard" w:date="2021-06-16T11:03:00Z">
              <w:rPr/>
            </w:rPrChange>
          </w:rPr>
          <w:delText>System Sequence Definition</w:delText>
        </w:r>
      </w:del>
    </w:p>
    <w:p w:rsidR="002A3D67" w:rsidRPr="00580201" w:rsidDel="00CA046B" w:rsidRDefault="002A3D67" w:rsidP="002E6E3E">
      <w:pPr>
        <w:rPr>
          <w:del w:id="2140" w:author="Fernandes, Richard [2]" w:date="2019-01-02T16:46:00Z"/>
          <w:rPrChange w:id="2141" w:author="Fernandes, Richard" w:date="2021-06-16T11:03:00Z">
            <w:rPr>
              <w:del w:id="2142" w:author="Fernandes, Richard [2]" w:date="2019-01-02T16:46:00Z"/>
            </w:rPr>
          </w:rPrChange>
        </w:rPr>
      </w:pPr>
    </w:p>
    <w:p w:rsidR="002A3D67" w:rsidRPr="00580201" w:rsidDel="00CA046B" w:rsidRDefault="002A3D67" w:rsidP="002E6E3E">
      <w:pPr>
        <w:rPr>
          <w:del w:id="2143" w:author="Fernandes, Richard [2]" w:date="2019-01-02T16:46:00Z"/>
          <w:rPrChange w:id="2144" w:author="Fernandes, Richard" w:date="2021-06-16T11:03:00Z">
            <w:rPr>
              <w:del w:id="2145" w:author="Fernandes, Richard [2]" w:date="2019-01-02T16:46:00Z"/>
            </w:rPr>
          </w:rPrChange>
        </w:rPr>
      </w:pPr>
      <w:del w:id="2146" w:author="Fernandes, Richard [2]" w:date="2019-01-02T16:46:00Z">
        <w:r w:rsidRPr="00580201" w:rsidDel="00CA046B">
          <w:rPr>
            <w:rPrChange w:id="2147" w:author="Fernandes, Richard" w:date="2021-06-16T11:03:00Z">
              <w:rPr/>
            </w:rPrChange>
          </w:rPr>
          <w:delText xml:space="preserve">The system sequence definition controls the temporal sequencing of other system functions.  The system is asynchronous but with a minimum time step of 1 day.  In this sense data for each day is processed together with at minimum a default estimator even in the complete absence of new data (although the estimator may be with high uncertainty).  </w:delText>
        </w:r>
        <w:r w:rsidR="00655026" w:rsidRPr="00580201" w:rsidDel="00CA046B">
          <w:rPr>
            <w:rPrChange w:id="2148" w:author="Fernandes, Richard" w:date="2021-06-16T11:03:00Z">
              <w:rPr/>
            </w:rPrChange>
          </w:rPr>
          <w:delText xml:space="preserve"> The system is tasked to operate over a specified spatial and temporal interval (e.g. a Canadian ecozone for a 3 year period beginning now).</w:delText>
        </w:r>
      </w:del>
    </w:p>
    <w:p w:rsidR="002A3D67" w:rsidRPr="00580201" w:rsidDel="00CA046B" w:rsidRDefault="002A3D67" w:rsidP="002E6E3E">
      <w:pPr>
        <w:rPr>
          <w:del w:id="2149" w:author="Fernandes, Richard [2]" w:date="2019-01-02T16:46:00Z"/>
          <w:rPrChange w:id="2150" w:author="Fernandes, Richard" w:date="2021-06-16T11:03:00Z">
            <w:rPr>
              <w:del w:id="2151" w:author="Fernandes, Richard [2]" w:date="2019-01-02T16:46:00Z"/>
            </w:rPr>
          </w:rPrChange>
        </w:rPr>
      </w:pPr>
    </w:p>
    <w:p w:rsidR="002A3D67" w:rsidRPr="00580201" w:rsidDel="00CA046B" w:rsidRDefault="00655026" w:rsidP="002E6E3E">
      <w:pPr>
        <w:rPr>
          <w:del w:id="2152" w:author="Fernandes, Richard [2]" w:date="2019-01-02T16:46:00Z"/>
          <w:rPrChange w:id="2153" w:author="Fernandes, Richard" w:date="2021-06-16T11:03:00Z">
            <w:rPr>
              <w:del w:id="2154" w:author="Fernandes, Richard [2]" w:date="2019-01-02T16:46:00Z"/>
            </w:rPr>
          </w:rPrChange>
        </w:rPr>
      </w:pPr>
      <w:del w:id="2155" w:author="Fernandes, Richard [2]" w:date="2019-01-02T16:46:00Z">
        <w:r w:rsidRPr="00580201" w:rsidDel="00CA046B">
          <w:rPr>
            <w:rPrChange w:id="2156" w:author="Fernandes, Richard" w:date="2021-06-16T11:03:00Z">
              <w:rPr/>
            </w:rPrChange>
          </w:rPr>
          <w:delText>System control par</w:delText>
        </w:r>
        <w:r w:rsidR="002A3D67" w:rsidRPr="00580201" w:rsidDel="00CA046B">
          <w:rPr>
            <w:rPrChange w:id="2157" w:author="Fernandes, Richard" w:date="2021-06-16T11:03:00Z">
              <w:rPr/>
            </w:rPrChange>
          </w:rPr>
          <w:delText xml:space="preserve">ameters are updated </w:delText>
        </w:r>
        <w:r w:rsidRPr="00580201" w:rsidDel="00CA046B">
          <w:rPr>
            <w:rPrChange w:id="2158" w:author="Fernandes, Richard" w:date="2021-06-16T11:03:00Z">
              <w:rPr/>
            </w:rPrChange>
          </w:rPr>
          <w:delText xml:space="preserve">manually and </w:delText>
        </w:r>
        <w:r w:rsidR="002A3D67" w:rsidRPr="00580201" w:rsidDel="00CA046B">
          <w:rPr>
            <w:rPrChange w:id="2159" w:author="Fernandes, Richard" w:date="2021-06-16T11:03:00Z">
              <w:rPr/>
            </w:rPrChange>
          </w:rPr>
          <w:delText xml:space="preserve">asynchronously based on new external validation information, new input data status information, and new implementation </w:delText>
        </w:r>
        <w:r w:rsidRPr="00580201" w:rsidDel="00CA046B">
          <w:rPr>
            <w:rPrChange w:id="2160" w:author="Fernandes, Richard" w:date="2021-06-16T11:03:00Z">
              <w:rPr/>
            </w:rPrChange>
          </w:rPr>
          <w:delText xml:space="preserve">capacity (e.g. new computer hardware or software).     The update includes specification of system parameters and possibly new validation requirements.  </w:delText>
        </w:r>
      </w:del>
    </w:p>
    <w:p w:rsidR="00655026" w:rsidRPr="00580201" w:rsidDel="00CA046B" w:rsidRDefault="00655026" w:rsidP="002E6E3E">
      <w:pPr>
        <w:rPr>
          <w:del w:id="2161" w:author="Fernandes, Richard [2]" w:date="2019-01-02T16:46:00Z"/>
          <w:rPrChange w:id="2162" w:author="Fernandes, Richard" w:date="2021-06-16T11:03:00Z">
            <w:rPr>
              <w:del w:id="2163" w:author="Fernandes, Richard [2]" w:date="2019-01-02T16:46:00Z"/>
            </w:rPr>
          </w:rPrChange>
        </w:rPr>
      </w:pPr>
    </w:p>
    <w:p w:rsidR="00655026" w:rsidRPr="00580201" w:rsidDel="00CA046B" w:rsidRDefault="00655026" w:rsidP="002E6E3E">
      <w:pPr>
        <w:rPr>
          <w:del w:id="2164" w:author="Fernandes, Richard [2]" w:date="2019-01-02T16:46:00Z"/>
          <w:rPrChange w:id="2165" w:author="Fernandes, Richard" w:date="2021-06-16T11:03:00Z">
            <w:rPr>
              <w:del w:id="2166" w:author="Fernandes, Richard [2]" w:date="2019-01-02T16:46:00Z"/>
            </w:rPr>
          </w:rPrChange>
        </w:rPr>
      </w:pPr>
      <w:del w:id="2167" w:author="Fernandes, Richard [2]" w:date="2019-01-02T16:46:00Z">
        <w:r w:rsidRPr="00580201" w:rsidDel="00CA046B">
          <w:rPr>
            <w:rPrChange w:id="2168" w:author="Fernandes, Richard" w:date="2021-06-16T11:03:00Z">
              <w:rPr/>
            </w:rPrChange>
          </w:rPr>
          <w:delText xml:space="preserve">Ingest operates ansynchronously by explicit (in the case of external URLs) or implicit (in the case of data hosted on the system cloud) data discovery and access.  Data is accessed on a daily basis and stored on cache storage with sufficient capacity and bandwidth to allow for sub-daily Level 1 product generation.  This may require storage of multiple prior days of data for tasks such as geometric and atmospheric correction.  </w:delText>
        </w:r>
      </w:del>
    </w:p>
    <w:p w:rsidR="00655026" w:rsidRPr="00580201" w:rsidDel="00CA046B" w:rsidRDefault="00655026" w:rsidP="002E6E3E">
      <w:pPr>
        <w:rPr>
          <w:del w:id="2169" w:author="Fernandes, Richard [2]" w:date="2019-01-02T16:46:00Z"/>
          <w:rPrChange w:id="2170" w:author="Fernandes, Richard" w:date="2021-06-16T11:03:00Z">
            <w:rPr>
              <w:del w:id="2171" w:author="Fernandes, Richard [2]" w:date="2019-01-02T16:46:00Z"/>
            </w:rPr>
          </w:rPrChange>
        </w:rPr>
      </w:pPr>
    </w:p>
    <w:p w:rsidR="00655026" w:rsidRPr="00580201" w:rsidDel="00CA046B" w:rsidRDefault="00655026" w:rsidP="002E6E3E">
      <w:pPr>
        <w:rPr>
          <w:del w:id="2172" w:author="Fernandes, Richard [2]" w:date="2019-01-02T16:46:00Z"/>
          <w:rPrChange w:id="2173" w:author="Fernandes, Richard" w:date="2021-06-16T11:03:00Z">
            <w:rPr>
              <w:del w:id="2174" w:author="Fernandes, Richard [2]" w:date="2019-01-02T16:46:00Z"/>
            </w:rPr>
          </w:rPrChange>
        </w:rPr>
      </w:pPr>
      <w:del w:id="2175" w:author="Fernandes, Richard [2]" w:date="2019-01-02T16:46:00Z">
        <w:r w:rsidRPr="00580201" w:rsidDel="00CA046B">
          <w:rPr>
            <w:rPrChange w:id="2176" w:author="Fernandes, Richard" w:date="2021-06-16T11:03:00Z">
              <w:rPr/>
            </w:rPrChange>
          </w:rPr>
          <w:delText xml:space="preserve">Processing to Level 1 is applied to any ingested data for which a fAPAR derivation rule has been specified.  The extent of processing will depend on the </w:delText>
        </w:r>
        <w:r w:rsidR="0039203A" w:rsidRPr="00580201" w:rsidDel="00CA046B">
          <w:rPr>
            <w:rPrChange w:id="2177" w:author="Fernandes, Richard" w:date="2021-06-16T11:03:00Z">
              <w:rPr/>
            </w:rPrChange>
          </w:rPr>
          <w:delText>specified rules (e.g. atmospheric correction may not be applied for input data from a sensor that is only used with a TOA fAPAR algorithm).  The Level 2 processor will eventually instruct the Level 1 processor to either discard or archive outputs.  In turn the Level 1 processor will act to either discard or archive input data.</w:delText>
        </w:r>
      </w:del>
    </w:p>
    <w:p w:rsidR="0039203A" w:rsidRPr="00580201" w:rsidDel="00CA046B" w:rsidRDefault="0039203A" w:rsidP="002E6E3E">
      <w:pPr>
        <w:rPr>
          <w:del w:id="2178" w:author="Fernandes, Richard [2]" w:date="2019-01-02T16:46:00Z"/>
          <w:rPrChange w:id="2179" w:author="Fernandes, Richard" w:date="2021-06-16T11:03:00Z">
            <w:rPr>
              <w:del w:id="2180" w:author="Fernandes, Richard [2]" w:date="2019-01-02T16:46:00Z"/>
            </w:rPr>
          </w:rPrChange>
        </w:rPr>
      </w:pPr>
    </w:p>
    <w:p w:rsidR="0039203A" w:rsidRPr="00580201" w:rsidDel="00CA046B" w:rsidRDefault="0039203A" w:rsidP="002E6E3E">
      <w:pPr>
        <w:rPr>
          <w:del w:id="2181" w:author="Fernandes, Richard [2]" w:date="2019-01-02T16:46:00Z"/>
          <w:rPrChange w:id="2182" w:author="Fernandes, Richard" w:date="2021-06-16T11:03:00Z">
            <w:rPr>
              <w:del w:id="2183" w:author="Fernandes, Richard [2]" w:date="2019-01-02T16:46:00Z"/>
            </w:rPr>
          </w:rPrChange>
        </w:rPr>
      </w:pPr>
      <w:del w:id="2184" w:author="Fernandes, Richard [2]" w:date="2019-01-02T16:46:00Z">
        <w:r w:rsidRPr="00580201" w:rsidDel="00CA046B">
          <w:rPr>
            <w:rPrChange w:id="2185" w:author="Fernandes, Richard" w:date="2021-06-16T11:03:00Z">
              <w:rPr/>
            </w:rPrChange>
          </w:rPr>
          <w:delText>Processing to Level 2 is performed for any Level 1 output granules that meet a minimum quality criteria (e.g. cloud screening confidence) after Level 1 processing.  Multiple Level 2 fAPARA algorithms may be applied to multiple input granules for a given day.  Outputs from Level 2 processing are archived and then the Level 2 processor instructs the Level 1 processor to discard (or if there is a parallel system requirement to archive) the Level 1 inputs.</w:delText>
        </w:r>
      </w:del>
    </w:p>
    <w:p w:rsidR="0039203A" w:rsidRPr="00580201" w:rsidDel="00CA046B" w:rsidRDefault="0039203A" w:rsidP="002E6E3E">
      <w:pPr>
        <w:rPr>
          <w:del w:id="2186" w:author="Fernandes, Richard [2]" w:date="2019-01-02T16:46:00Z"/>
          <w:rPrChange w:id="2187" w:author="Fernandes, Richard" w:date="2021-06-16T11:03:00Z">
            <w:rPr>
              <w:del w:id="2188" w:author="Fernandes, Richard [2]" w:date="2019-01-02T16:46:00Z"/>
            </w:rPr>
          </w:rPrChange>
        </w:rPr>
      </w:pPr>
    </w:p>
    <w:p w:rsidR="0039203A" w:rsidRPr="00580201" w:rsidDel="00CA046B" w:rsidRDefault="0039203A" w:rsidP="002E6E3E">
      <w:pPr>
        <w:rPr>
          <w:del w:id="2189" w:author="Fernandes, Richard [2]" w:date="2019-01-02T16:46:00Z"/>
          <w:rPrChange w:id="2190" w:author="Fernandes, Richard" w:date="2021-06-16T11:03:00Z">
            <w:rPr>
              <w:del w:id="2191" w:author="Fernandes, Richard [2]" w:date="2019-01-02T16:46:00Z"/>
            </w:rPr>
          </w:rPrChange>
        </w:rPr>
      </w:pPr>
      <w:del w:id="2192" w:author="Fernandes, Richard [2]" w:date="2019-01-02T16:46:00Z">
        <w:r w:rsidRPr="00580201" w:rsidDel="00CA046B">
          <w:rPr>
            <w:rPrChange w:id="2193" w:author="Fernandes, Richard" w:date="2021-06-16T11:03:00Z">
              <w:rPr/>
            </w:rPrChange>
          </w:rPr>
          <w:delText xml:space="preserve">Processing to Level 3 is performed for any Level 2 output granules that meet minimum quality requirements  (e.g. valid fAPAR retrievals).  Level 3 processing typically requires multiple Level2 temporal samples.  As such, it requires high bandwith access to a Level 2 data archive.  Level 3 processing will also require some form of data assimilation either in terms of quality control or as a direct assimilation into a specified land surface model.  This assimilation will require MDRs and ancillary information (e.g. parameters related to life form for fAPAR models) and  is in general tied to location rather than product (e.g. it will run even if there is mssing data from all products for a given date and location).  </w:delText>
        </w:r>
      </w:del>
    </w:p>
    <w:p w:rsidR="0039203A" w:rsidRPr="00580201" w:rsidDel="00CA046B" w:rsidRDefault="0039203A" w:rsidP="002E6E3E">
      <w:pPr>
        <w:rPr>
          <w:del w:id="2194" w:author="Fernandes, Richard [2]" w:date="2019-01-02T16:46:00Z"/>
          <w:rPrChange w:id="2195" w:author="Fernandes, Richard" w:date="2021-06-16T11:03:00Z">
            <w:rPr>
              <w:del w:id="2196" w:author="Fernandes, Richard [2]" w:date="2019-01-02T16:46:00Z"/>
            </w:rPr>
          </w:rPrChange>
        </w:rPr>
      </w:pPr>
    </w:p>
    <w:p w:rsidR="0039203A" w:rsidRPr="00580201" w:rsidDel="00CA046B" w:rsidRDefault="0039203A" w:rsidP="0002742A">
      <w:pPr>
        <w:pStyle w:val="Heading5"/>
        <w:rPr>
          <w:del w:id="2197" w:author="Fernandes, Richard [2]" w:date="2019-01-02T16:46:00Z"/>
          <w:rPrChange w:id="2198" w:author="Fernandes, Richard" w:date="2021-06-16T11:03:00Z">
            <w:rPr>
              <w:del w:id="2199" w:author="Fernandes, Richard [2]" w:date="2019-01-02T16:46:00Z"/>
            </w:rPr>
          </w:rPrChange>
        </w:rPr>
      </w:pPr>
      <w:del w:id="2200" w:author="Fernandes, Richard [2]" w:date="2019-01-02T16:46:00Z">
        <w:r w:rsidRPr="00580201" w:rsidDel="00CA046B">
          <w:rPr>
            <w:rPrChange w:id="2201" w:author="Fernandes, Richard" w:date="2021-06-16T11:03:00Z">
              <w:rPr/>
            </w:rPrChange>
          </w:rPr>
          <w:delText xml:space="preserve">System Validation </w:delText>
        </w:r>
      </w:del>
    </w:p>
    <w:p w:rsidR="0039203A" w:rsidRPr="00580201" w:rsidDel="00CA046B" w:rsidRDefault="0039203A" w:rsidP="002E6E3E">
      <w:pPr>
        <w:rPr>
          <w:del w:id="2202" w:author="Fernandes, Richard [2]" w:date="2019-01-02T16:46:00Z"/>
          <w:rPrChange w:id="2203" w:author="Fernandes, Richard" w:date="2021-06-16T11:03:00Z">
            <w:rPr>
              <w:del w:id="2204" w:author="Fernandes, Richard [2]" w:date="2019-01-02T16:46:00Z"/>
            </w:rPr>
          </w:rPrChange>
        </w:rPr>
      </w:pPr>
    </w:p>
    <w:p w:rsidR="0039203A" w:rsidRPr="00580201" w:rsidDel="00CA046B" w:rsidRDefault="0039203A" w:rsidP="002E6E3E">
      <w:pPr>
        <w:rPr>
          <w:del w:id="2205" w:author="Fernandes, Richard [2]" w:date="2019-01-02T16:46:00Z"/>
          <w:rPrChange w:id="2206" w:author="Fernandes, Richard" w:date="2021-06-16T11:03:00Z">
            <w:rPr>
              <w:del w:id="2207" w:author="Fernandes, Richard [2]" w:date="2019-01-02T16:46:00Z"/>
            </w:rPr>
          </w:rPrChange>
        </w:rPr>
      </w:pPr>
      <w:del w:id="2208" w:author="Fernandes, Richard [2]" w:date="2019-01-02T16:46:00Z">
        <w:r w:rsidRPr="00580201" w:rsidDel="00CA046B">
          <w:rPr>
            <w:rPrChange w:id="2209" w:author="Fernandes, Richard" w:date="2021-06-16T11:03:00Z">
              <w:rPr/>
            </w:rPrChange>
          </w:rPr>
          <w:delText>In addition to code and numerical vlaidtaion rules within each process the system will also require an end-to-end validation function.  The purpose of this validation function is to provide an estimate of the VPI performance if it were to be externally validate using accepted (e.g. CEOS) stdnards.  Standards are available for fAPAR validation from CEOS and will be applied to the fAPAR time series and then propagated into estimates of uncertainties for monthly VPI anomalies.  Validation requires a reference dataset.  Ideally, input reference datsets (e.g. from field sites) would be available.  We e4xpect this will not be the case.  Rather, validation will be performed against pub;lsihed regional fAPAR time series (see input SDRs) and additional performance assessment will be perfo9rmed in terms of deviation from climatologies of fAPA</w:delText>
        </w:r>
        <w:r w:rsidR="002E4A5B" w:rsidRPr="00580201" w:rsidDel="00CA046B">
          <w:rPr>
            <w:rPrChange w:id="2210" w:author="Fernandes, Richard" w:date="2021-06-16T11:03:00Z">
              <w:rPr/>
            </w:rPrChange>
          </w:rPr>
          <w:delText xml:space="preserve">R and anomalies.  </w:delText>
        </w:r>
        <w:r w:rsidRPr="00580201" w:rsidDel="00CA046B">
          <w:rPr>
            <w:rPrChange w:id="2211" w:author="Fernandes, Richard" w:date="2021-06-16T11:03:00Z">
              <w:rPr/>
            </w:rPrChange>
          </w:rPr>
          <w:delText>Both validation processes will  provide outputs that will be summarized as monthly data quality layers provided with output Level III products.</w:delText>
        </w:r>
      </w:del>
    </w:p>
    <w:p w:rsidR="005A36FC" w:rsidRPr="00580201" w:rsidDel="00CA046B" w:rsidRDefault="005A36FC" w:rsidP="002E6E3E">
      <w:pPr>
        <w:rPr>
          <w:del w:id="2212" w:author="Fernandes, Richard [2]" w:date="2019-01-02T16:46:00Z"/>
          <w:rPrChange w:id="2213" w:author="Fernandes, Richard" w:date="2021-06-16T11:03:00Z">
            <w:rPr>
              <w:del w:id="2214" w:author="Fernandes, Richard [2]" w:date="2019-01-02T16:46:00Z"/>
            </w:rPr>
          </w:rPrChange>
        </w:rPr>
      </w:pPr>
    </w:p>
    <w:p w:rsidR="005A36FC" w:rsidRPr="00580201" w:rsidDel="00CA046B" w:rsidRDefault="005A36FC" w:rsidP="0002742A">
      <w:pPr>
        <w:pStyle w:val="Heading4"/>
        <w:rPr>
          <w:del w:id="2215" w:author="Fernandes, Richard [2]" w:date="2019-01-02T16:46:00Z"/>
          <w:rPrChange w:id="2216" w:author="Fernandes, Richard" w:date="2021-06-16T11:03:00Z">
            <w:rPr>
              <w:del w:id="2217" w:author="Fernandes, Richard [2]" w:date="2019-01-02T16:46:00Z"/>
            </w:rPr>
          </w:rPrChange>
        </w:rPr>
      </w:pPr>
      <w:del w:id="2218" w:author="Fernandes, Richard [2]" w:date="2019-01-02T16:46:00Z">
        <w:r w:rsidRPr="00580201" w:rsidDel="00CA046B">
          <w:rPr>
            <w:rPrChange w:id="2219" w:author="Fernandes, Richard" w:date="2021-06-16T11:03:00Z">
              <w:rPr/>
            </w:rPrChange>
          </w:rPr>
          <w:delText>Input</w:delText>
        </w:r>
      </w:del>
    </w:p>
    <w:p w:rsidR="005A36FC" w:rsidRPr="00580201" w:rsidDel="00CA046B" w:rsidRDefault="005A36FC" w:rsidP="002E6E3E">
      <w:pPr>
        <w:rPr>
          <w:del w:id="2220" w:author="Fernandes, Richard [2]" w:date="2019-01-02T16:46:00Z"/>
          <w:rPrChange w:id="2221" w:author="Fernandes, Richard" w:date="2021-06-16T11:03:00Z">
            <w:rPr>
              <w:del w:id="2222" w:author="Fernandes, Richard [2]" w:date="2019-01-02T16:46:00Z"/>
            </w:rPr>
          </w:rPrChange>
        </w:rPr>
      </w:pPr>
    </w:p>
    <w:p w:rsidR="005A36FC" w:rsidRPr="00580201" w:rsidDel="00CA046B" w:rsidRDefault="005A36FC" w:rsidP="002E6E3E">
      <w:pPr>
        <w:rPr>
          <w:del w:id="2223" w:author="Fernandes, Richard [2]" w:date="2019-01-02T16:46:00Z"/>
          <w:rPrChange w:id="2224" w:author="Fernandes, Richard" w:date="2021-06-16T11:03:00Z">
            <w:rPr>
              <w:del w:id="2225" w:author="Fernandes, Richard [2]" w:date="2019-01-02T16:46:00Z"/>
            </w:rPr>
          </w:rPrChange>
        </w:rPr>
      </w:pPr>
      <w:del w:id="2226" w:author="Fernandes, Richard [2]" w:date="2019-01-02T16:46:00Z">
        <w:r w:rsidRPr="00580201" w:rsidDel="00CA046B">
          <w:rPr>
            <w:rPrChange w:id="2227" w:author="Fernandes, Richard" w:date="2021-06-16T11:03:00Z">
              <w:rPr/>
            </w:rPrChange>
          </w:rPr>
          <w:delText>The system input is a set of rules to look for specified granules on a daily basis and move the granules to a designated cache to support processing.   Requirements for daily processing imply that this step be completed within approximately 12 hours.  Moreover, level 3 processing will in some cases require a cache of over 1 calendar year of granules (e.g. for ancillary data, CDRs and low resolution satellite imagery) .  These requirements suggest that:</w:delText>
        </w:r>
      </w:del>
    </w:p>
    <w:p w:rsidR="005A36FC" w:rsidRPr="00580201" w:rsidDel="00CA046B" w:rsidRDefault="005A36FC" w:rsidP="002E6E3E">
      <w:pPr>
        <w:rPr>
          <w:del w:id="2228" w:author="Fernandes, Richard [2]" w:date="2019-01-02T16:46:00Z"/>
          <w:rPrChange w:id="2229" w:author="Fernandes, Richard" w:date="2021-06-16T11:03:00Z">
            <w:rPr>
              <w:del w:id="2230" w:author="Fernandes, Richard [2]" w:date="2019-01-02T16:46:00Z"/>
            </w:rPr>
          </w:rPrChange>
        </w:rPr>
      </w:pPr>
    </w:p>
    <w:p w:rsidR="005A36FC" w:rsidRPr="00580201" w:rsidDel="00CA046B" w:rsidRDefault="005A36FC" w:rsidP="005A36FC">
      <w:pPr>
        <w:pStyle w:val="ListParagraph"/>
        <w:numPr>
          <w:ilvl w:val="0"/>
          <w:numId w:val="8"/>
        </w:numPr>
        <w:rPr>
          <w:del w:id="2231" w:author="Fernandes, Richard [2]" w:date="2019-01-02T16:46:00Z"/>
          <w:rPrChange w:id="2232" w:author="Fernandes, Richard" w:date="2021-06-16T11:03:00Z">
            <w:rPr>
              <w:del w:id="2233" w:author="Fernandes, Richard [2]" w:date="2019-01-02T16:46:00Z"/>
            </w:rPr>
          </w:rPrChange>
        </w:rPr>
      </w:pPr>
      <w:del w:id="2234" w:author="Fernandes, Richard [2]" w:date="2019-01-02T16:46:00Z">
        <w:r w:rsidRPr="00580201" w:rsidDel="00CA046B">
          <w:rPr>
            <w:rPrChange w:id="2235" w:author="Fernandes, Richard" w:date="2021-06-16T11:03:00Z">
              <w:rPr/>
            </w:rPrChange>
          </w:rPr>
          <w:delText xml:space="preserve"> Existing long term archives should be exploited for input data by placing the level 1 and 3 processors in a shared network environment.</w:delText>
        </w:r>
      </w:del>
    </w:p>
    <w:p w:rsidR="005A36FC" w:rsidRPr="00580201" w:rsidDel="00CA046B" w:rsidRDefault="005A36FC" w:rsidP="005A36FC">
      <w:pPr>
        <w:pStyle w:val="ListParagraph"/>
        <w:numPr>
          <w:ilvl w:val="0"/>
          <w:numId w:val="8"/>
        </w:numPr>
        <w:rPr>
          <w:del w:id="2236" w:author="Fernandes, Richard [2]" w:date="2019-01-02T16:46:00Z"/>
          <w:rPrChange w:id="2237" w:author="Fernandes, Richard" w:date="2021-06-16T11:03:00Z">
            <w:rPr>
              <w:del w:id="2238" w:author="Fernandes, Richard [2]" w:date="2019-01-02T16:46:00Z"/>
            </w:rPr>
          </w:rPrChange>
        </w:rPr>
      </w:pPr>
      <w:del w:id="2239" w:author="Fernandes, Richard [2]" w:date="2019-01-02T16:46:00Z">
        <w:r w:rsidRPr="00580201" w:rsidDel="00CA046B">
          <w:rPr>
            <w:rPrChange w:id="2240" w:author="Fernandes, Richard" w:date="2021-06-16T11:03:00Z">
              <w:rPr/>
            </w:rPrChange>
          </w:rPr>
          <w:delText xml:space="preserve"> Level 1 processors should be placed within high throughput networks containing large volume input granules.</w:delText>
        </w:r>
      </w:del>
    </w:p>
    <w:p w:rsidR="005A36FC" w:rsidRPr="00580201" w:rsidDel="00CA046B" w:rsidRDefault="005A36FC" w:rsidP="005A36FC">
      <w:pPr>
        <w:rPr>
          <w:del w:id="2241" w:author="Fernandes, Richard [2]" w:date="2019-01-02T16:46:00Z"/>
          <w:rPrChange w:id="2242" w:author="Fernandes, Richard" w:date="2021-06-16T11:03:00Z">
            <w:rPr>
              <w:del w:id="2243" w:author="Fernandes, Richard [2]" w:date="2019-01-02T16:46:00Z"/>
            </w:rPr>
          </w:rPrChange>
        </w:rPr>
      </w:pPr>
    </w:p>
    <w:p w:rsidR="005A36FC" w:rsidRPr="00580201" w:rsidDel="00CA046B" w:rsidRDefault="005A36FC" w:rsidP="005A36FC">
      <w:pPr>
        <w:rPr>
          <w:del w:id="2244" w:author="Fernandes, Richard [2]" w:date="2019-01-02T16:46:00Z"/>
          <w:rPrChange w:id="2245" w:author="Fernandes, Richard" w:date="2021-06-16T11:03:00Z">
            <w:rPr>
              <w:del w:id="2246" w:author="Fernandes, Richard [2]" w:date="2019-01-02T16:46:00Z"/>
            </w:rPr>
          </w:rPrChange>
        </w:rPr>
      </w:pPr>
      <w:del w:id="2247" w:author="Fernandes, Richard [2]" w:date="2019-01-02T16:46:00Z">
        <w:r w:rsidRPr="00580201" w:rsidDel="00CA046B">
          <w:rPr>
            <w:rPrChange w:id="2248" w:author="Fernandes, Richard" w:date="2021-06-16T11:03:00Z">
              <w:rPr/>
            </w:rPrChange>
          </w:rPr>
          <w:delText>These requirements suggest that the system input should where possible prioritize sources with high bandwidth to processors.</w:delText>
        </w:r>
      </w:del>
    </w:p>
    <w:p w:rsidR="005A36FC" w:rsidRPr="00580201" w:rsidDel="00CA046B" w:rsidRDefault="005A36FC" w:rsidP="005A36FC">
      <w:pPr>
        <w:rPr>
          <w:del w:id="2249" w:author="Fernandes, Richard [2]" w:date="2019-01-02T16:46:00Z"/>
          <w:rPrChange w:id="2250" w:author="Fernandes, Richard" w:date="2021-06-16T11:03:00Z">
            <w:rPr>
              <w:del w:id="2251" w:author="Fernandes, Richard [2]" w:date="2019-01-02T16:46:00Z"/>
            </w:rPr>
          </w:rPrChange>
        </w:rPr>
      </w:pPr>
    </w:p>
    <w:p w:rsidR="005A36FC" w:rsidRPr="00580201" w:rsidDel="00CA046B" w:rsidRDefault="002D26C2" w:rsidP="0002742A">
      <w:pPr>
        <w:pStyle w:val="Heading4"/>
        <w:rPr>
          <w:del w:id="2252" w:author="Fernandes, Richard [2]" w:date="2019-01-02T16:46:00Z"/>
          <w:rPrChange w:id="2253" w:author="Fernandes, Richard" w:date="2021-06-16T11:03:00Z">
            <w:rPr>
              <w:del w:id="2254" w:author="Fernandes, Richard [2]" w:date="2019-01-02T16:46:00Z"/>
            </w:rPr>
          </w:rPrChange>
        </w:rPr>
      </w:pPr>
      <w:del w:id="2255" w:author="Fernandes, Richard [2]" w:date="2019-01-02T16:46:00Z">
        <w:r w:rsidRPr="00580201" w:rsidDel="00CA046B">
          <w:rPr>
            <w:rPrChange w:id="2256" w:author="Fernandes, Richard" w:date="2021-06-16T11:03:00Z">
              <w:rPr/>
            </w:rPrChange>
          </w:rPr>
          <w:delText>Processing</w:delText>
        </w:r>
      </w:del>
    </w:p>
    <w:p w:rsidR="002D26C2" w:rsidRPr="00580201" w:rsidDel="00CA046B" w:rsidRDefault="002D26C2" w:rsidP="005A36FC">
      <w:pPr>
        <w:rPr>
          <w:del w:id="2257" w:author="Fernandes, Richard [2]" w:date="2019-01-02T16:46:00Z"/>
          <w:rPrChange w:id="2258" w:author="Fernandes, Richard" w:date="2021-06-16T11:03:00Z">
            <w:rPr>
              <w:del w:id="2259" w:author="Fernandes, Richard [2]" w:date="2019-01-02T16:46:00Z"/>
            </w:rPr>
          </w:rPrChange>
        </w:rPr>
      </w:pPr>
    </w:p>
    <w:p w:rsidR="002D26C2" w:rsidRPr="00580201" w:rsidDel="00CA046B" w:rsidRDefault="002D26C2" w:rsidP="005A36FC">
      <w:pPr>
        <w:rPr>
          <w:del w:id="2260" w:author="Fernandes, Richard [2]" w:date="2019-01-02T16:46:00Z"/>
          <w:rPrChange w:id="2261" w:author="Fernandes, Richard" w:date="2021-06-16T11:03:00Z">
            <w:rPr>
              <w:del w:id="2262" w:author="Fernandes, Richard [2]" w:date="2019-01-02T16:46:00Z"/>
            </w:rPr>
          </w:rPrChange>
        </w:rPr>
      </w:pPr>
      <w:del w:id="2263" w:author="Fernandes, Richard [2]" w:date="2019-01-02T16:46:00Z">
        <w:r w:rsidRPr="00580201" w:rsidDel="00CA046B">
          <w:rPr>
            <w:rPrChange w:id="2264" w:author="Fernandes, Richard" w:date="2021-06-16T11:03:00Z">
              <w:rPr/>
            </w:rPrChange>
          </w:rPr>
          <w:delText xml:space="preserve">System processing involves fairly well defined satellite image processing functions to produce Level I </w:delText>
        </w:r>
        <w:r w:rsidR="0002742A" w:rsidRPr="00580201" w:rsidDel="00CA046B">
          <w:rPr>
            <w:rPrChange w:id="2265" w:author="Fernandes, Richard" w:date="2021-06-16T11:03:00Z">
              <w:rPr/>
            </w:rPrChange>
          </w:rPr>
          <w:delText>radiome</w:delText>
        </w:r>
        <w:r w:rsidRPr="00580201" w:rsidDel="00CA046B">
          <w:rPr>
            <w:rPrChange w:id="2266" w:author="Fernandes, Richard" w:date="2021-06-16T11:03:00Z">
              <w:rPr/>
            </w:rPrChange>
          </w:rPr>
          <w:delText xml:space="preserve">teric and geometrically standardized raster products as well as Level II geophysical products (TOC reflectance and fAPAR) with a one to one mapping with input SDRs.  </w:delText>
        </w:r>
      </w:del>
    </w:p>
    <w:p w:rsidR="002A3D67" w:rsidRPr="00580201" w:rsidDel="00CA046B" w:rsidRDefault="002A3D67" w:rsidP="002E6E3E">
      <w:pPr>
        <w:rPr>
          <w:del w:id="2267" w:author="Fernandes, Richard [2]" w:date="2019-01-02T16:46:00Z"/>
          <w:rPrChange w:id="2268" w:author="Fernandes, Richard" w:date="2021-06-16T11:03:00Z">
            <w:rPr>
              <w:del w:id="2269" w:author="Fernandes, Richard [2]" w:date="2019-01-02T16:46:00Z"/>
            </w:rPr>
          </w:rPrChange>
        </w:rPr>
      </w:pPr>
    </w:p>
    <w:p w:rsidR="005F2D78" w:rsidRPr="00580201" w:rsidDel="00CA046B" w:rsidRDefault="002D26C2" w:rsidP="0002742A">
      <w:pPr>
        <w:pStyle w:val="Heading5"/>
        <w:rPr>
          <w:del w:id="2270" w:author="Fernandes, Richard [2]" w:date="2019-01-02T16:46:00Z"/>
          <w:rPrChange w:id="2271" w:author="Fernandes, Richard" w:date="2021-06-16T11:03:00Z">
            <w:rPr>
              <w:del w:id="2272" w:author="Fernandes, Richard [2]" w:date="2019-01-02T16:46:00Z"/>
            </w:rPr>
          </w:rPrChange>
        </w:rPr>
      </w:pPr>
      <w:del w:id="2273" w:author="Fernandes, Richard [2]" w:date="2019-01-02T16:46:00Z">
        <w:r w:rsidRPr="00580201" w:rsidDel="00CA046B">
          <w:rPr>
            <w:rPrChange w:id="2274" w:author="Fernandes, Richard" w:date="2021-06-16T11:03:00Z">
              <w:rPr/>
            </w:rPrChange>
          </w:rPr>
          <w:delText>Level 1 Algorithms</w:delText>
        </w:r>
      </w:del>
    </w:p>
    <w:p w:rsidR="005F2D78" w:rsidRPr="00580201" w:rsidDel="00CA046B" w:rsidRDefault="005F2D78" w:rsidP="002E6E3E">
      <w:pPr>
        <w:rPr>
          <w:del w:id="2275" w:author="Fernandes, Richard [2]" w:date="2019-01-02T16:46:00Z"/>
          <w:rPrChange w:id="2276" w:author="Fernandes, Richard" w:date="2021-06-16T11:03:00Z">
            <w:rPr>
              <w:del w:id="2277" w:author="Fernandes, Richard [2]" w:date="2019-01-02T16:46:00Z"/>
            </w:rPr>
          </w:rPrChange>
        </w:rPr>
      </w:pPr>
    </w:p>
    <w:p w:rsidR="002D26C2" w:rsidRPr="00580201" w:rsidDel="00CA046B" w:rsidRDefault="002D26C2" w:rsidP="002E6E3E">
      <w:pPr>
        <w:rPr>
          <w:del w:id="2278" w:author="Fernandes, Richard [2]" w:date="2019-01-02T16:46:00Z"/>
          <w:rPrChange w:id="2279" w:author="Fernandes, Richard" w:date="2021-06-16T11:03:00Z">
            <w:rPr>
              <w:del w:id="2280" w:author="Fernandes, Richard [2]" w:date="2019-01-02T16:46:00Z"/>
            </w:rPr>
          </w:rPrChange>
        </w:rPr>
      </w:pPr>
      <w:del w:id="2281" w:author="Fernandes, Richard [2]" w:date="2019-01-02T16:46:00Z">
        <w:r w:rsidRPr="00580201" w:rsidDel="00CA046B">
          <w:rPr>
            <w:rPrChange w:id="2282" w:author="Fernandes, Richard" w:date="2021-06-16T11:03:00Z">
              <w:rPr/>
            </w:rPrChange>
          </w:rPr>
          <w:delText xml:space="preserve">The Level 1 processor applies both mandatory (and if selected by the control algorithm) and optional </w:delText>
        </w:r>
        <w:r w:rsidR="00216743" w:rsidRPr="00580201" w:rsidDel="00CA046B">
          <w:rPr>
            <w:rPrChange w:id="2283" w:author="Fernandes, Richard" w:date="2021-06-16T11:03:00Z">
              <w:rPr/>
            </w:rPrChange>
          </w:rPr>
          <w:delText>algorithms to prepare SDR granules for the Level II processor.  Granules are deleted if they are not processe to a specified standard (e.g. cloud free area) or when instructed by the Level 2 processor.  Depending on the SDR, if the Level I output is deleted the Level 1 processor may also delete the input SDR from the disk cache.</w:delText>
        </w:r>
      </w:del>
    </w:p>
    <w:p w:rsidR="002D26C2" w:rsidRPr="00580201" w:rsidDel="00CA046B" w:rsidRDefault="002D26C2" w:rsidP="006F61E4">
      <w:pPr>
        <w:pStyle w:val="ListParagraph"/>
        <w:numPr>
          <w:ilvl w:val="0"/>
          <w:numId w:val="4"/>
        </w:numPr>
        <w:rPr>
          <w:del w:id="2284" w:author="Fernandes, Richard [2]" w:date="2019-01-02T16:46:00Z"/>
          <w:rPrChange w:id="2285" w:author="Fernandes, Richard" w:date="2021-06-16T11:03:00Z">
            <w:rPr>
              <w:del w:id="2286" w:author="Fernandes, Richard [2]" w:date="2019-01-02T16:46:00Z"/>
            </w:rPr>
          </w:rPrChange>
        </w:rPr>
      </w:pPr>
      <w:del w:id="2287" w:author="Fernandes, Richard [2]" w:date="2019-01-02T16:46:00Z">
        <w:r w:rsidRPr="00580201" w:rsidDel="00CA046B">
          <w:rPr>
            <w:rPrChange w:id="2288" w:author="Fernandes, Richard" w:date="2021-06-16T11:03:00Z">
              <w:rPr/>
            </w:rPrChange>
          </w:rPr>
          <w:delText>TOA processor.  To permit direct comparison between products (e.g. for geometric refinement) all products are to be converted to top of atmosphere reflectance.</w:delText>
        </w:r>
      </w:del>
    </w:p>
    <w:p w:rsidR="006F61E4" w:rsidRPr="00580201" w:rsidDel="00CA046B" w:rsidRDefault="00EA11AE" w:rsidP="006F61E4">
      <w:pPr>
        <w:pStyle w:val="ListParagraph"/>
        <w:numPr>
          <w:ilvl w:val="0"/>
          <w:numId w:val="4"/>
        </w:numPr>
        <w:rPr>
          <w:del w:id="2289" w:author="Fernandes, Richard [2]" w:date="2019-01-02T16:46:00Z"/>
          <w:rPrChange w:id="2290" w:author="Fernandes, Richard" w:date="2021-06-16T11:03:00Z">
            <w:rPr>
              <w:del w:id="2291" w:author="Fernandes, Richard [2]" w:date="2019-01-02T16:46:00Z"/>
            </w:rPr>
          </w:rPrChange>
        </w:rPr>
      </w:pPr>
      <w:del w:id="2292" w:author="Fernandes, Richard [2]" w:date="2019-01-02T16:46:00Z">
        <w:r w:rsidRPr="00580201" w:rsidDel="00CA046B">
          <w:rPr>
            <w:rPrChange w:id="2293" w:author="Fernandes, Richard" w:date="2021-06-16T11:03:00Z">
              <w:rPr/>
            </w:rPrChange>
          </w:rPr>
          <w:delText xml:space="preserve">Snow mask processor.  The VPI is defined for snow free samples only.  The snow mask processor ingests input snow cover data to apply this requirement.  Three inputs to the processor are the SDR snow mask (if it exists or can be produced using a specified Level 2 algorithm), the MODIS snow cover mask, the NOAA Autosnow mask.  Three masks are used since the SDR mask may be of unverified performance, the MODIS mask is verified but applies only to cloud free conditions and the Autosnow mask is an all sky estimate but problematic during melt conditions.  </w:delText>
        </w:r>
        <w:r w:rsidR="006F61E4" w:rsidRPr="00580201" w:rsidDel="00CA046B">
          <w:rPr>
            <w:rPrChange w:id="2294" w:author="Fernandes, Richard" w:date="2021-06-16T11:03:00Z">
              <w:rPr/>
            </w:rPrChange>
          </w:rPr>
          <w:delText>Hence, the voting of the three masks is recorded as the #votes and #abstainments.  This information is appended to each fAPAR estimate for use in monthly aggregations.   A fractional vote is used for products like the CCRS MODIS SDR that includes a snow confidence index.</w:delText>
        </w:r>
      </w:del>
    </w:p>
    <w:p w:rsidR="006F61E4" w:rsidRPr="00580201" w:rsidDel="00CA046B" w:rsidRDefault="006F61E4" w:rsidP="006F61E4">
      <w:pPr>
        <w:pStyle w:val="ListParagraph"/>
        <w:numPr>
          <w:ilvl w:val="0"/>
          <w:numId w:val="4"/>
        </w:numPr>
        <w:rPr>
          <w:del w:id="2295" w:author="Fernandes, Richard [2]" w:date="2019-01-02T16:46:00Z"/>
          <w:rPrChange w:id="2296" w:author="Fernandes, Richard" w:date="2021-06-16T11:03:00Z">
            <w:rPr>
              <w:del w:id="2297" w:author="Fernandes, Richard [2]" w:date="2019-01-02T16:46:00Z"/>
            </w:rPr>
          </w:rPrChange>
        </w:rPr>
      </w:pPr>
      <w:del w:id="2298" w:author="Fernandes, Richard [2]" w:date="2019-01-02T16:46:00Z">
        <w:r w:rsidRPr="00580201" w:rsidDel="00CA046B">
          <w:rPr>
            <w:rPrChange w:id="2299" w:author="Fernandes, Richard" w:date="2021-06-16T11:03:00Z">
              <w:rPr/>
            </w:rPrChange>
          </w:rPr>
          <w:delText>Cloud mask processor.  All SDRs used in fAPAR algorithms are required to have internal cloud masks.  To further reduce uncertainty in cloud identification two cloud processors are specified.</w:delText>
        </w:r>
      </w:del>
    </w:p>
    <w:p w:rsidR="006F61E4" w:rsidRPr="00580201" w:rsidDel="00CA046B" w:rsidRDefault="006F61E4" w:rsidP="006F61E4">
      <w:pPr>
        <w:pStyle w:val="ListParagraph"/>
        <w:numPr>
          <w:ilvl w:val="1"/>
          <w:numId w:val="4"/>
        </w:numPr>
        <w:rPr>
          <w:del w:id="2300" w:author="Fernandes, Richard [2]" w:date="2019-01-02T16:46:00Z"/>
          <w:rPrChange w:id="2301" w:author="Fernandes, Richard" w:date="2021-06-16T11:03:00Z">
            <w:rPr>
              <w:del w:id="2302" w:author="Fernandes, Richard [2]" w:date="2019-01-02T16:46:00Z"/>
            </w:rPr>
          </w:rPrChange>
        </w:rPr>
      </w:pPr>
      <w:del w:id="2303" w:author="Fernandes, Richard [2]" w:date="2019-01-02T16:46:00Z">
        <w:r w:rsidRPr="00580201" w:rsidDel="00CA046B">
          <w:rPr>
            <w:rPrChange w:id="2304" w:author="Fernandes, Richard" w:date="2021-06-16T11:03:00Z">
              <w:rPr/>
            </w:rPrChange>
          </w:rPr>
          <w:delText xml:space="preserve">Level 2 processor – a Machine learning algorithm is applied to a reference dataset (e.g. the CCRS or NASA  MODIS dataset) on a monthly basis to relate MODIS reflectance to cloud probability.  The </w:delText>
        </w:r>
        <w:r w:rsidR="0002742A" w:rsidRPr="00580201" w:rsidDel="00CA046B">
          <w:rPr>
            <w:rPrChange w:id="2305" w:author="Fernandes, Richard" w:date="2021-06-16T11:03:00Z">
              <w:rPr/>
            </w:rPrChange>
          </w:rPr>
          <w:delText>MODIS</w:delText>
        </w:r>
        <w:r w:rsidRPr="00580201" w:rsidDel="00CA046B">
          <w:rPr>
            <w:rPrChange w:id="2306" w:author="Fernandes, Richard" w:date="2021-06-16T11:03:00Z">
              <w:rPr/>
            </w:rPrChange>
          </w:rPr>
          <w:delText xml:space="preserve"> reflectance processor is then applied to translate this processor to a target SDR.</w:delText>
        </w:r>
      </w:del>
    </w:p>
    <w:p w:rsidR="006F61E4" w:rsidRPr="00580201" w:rsidDel="00CA046B" w:rsidRDefault="006F61E4" w:rsidP="006F61E4">
      <w:pPr>
        <w:pStyle w:val="ListParagraph"/>
        <w:numPr>
          <w:ilvl w:val="1"/>
          <w:numId w:val="4"/>
        </w:numPr>
        <w:rPr>
          <w:del w:id="2307" w:author="Fernandes, Richard [2]" w:date="2019-01-02T16:46:00Z"/>
          <w:rPrChange w:id="2308" w:author="Fernandes, Richard" w:date="2021-06-16T11:03:00Z">
            <w:rPr>
              <w:del w:id="2309" w:author="Fernandes, Richard [2]" w:date="2019-01-02T16:46:00Z"/>
            </w:rPr>
          </w:rPrChange>
        </w:rPr>
      </w:pPr>
      <w:del w:id="2310" w:author="Fernandes, Richard [2]" w:date="2019-01-02T16:46:00Z">
        <w:r w:rsidRPr="00580201" w:rsidDel="00CA046B">
          <w:rPr>
            <w:rPrChange w:id="2311" w:author="Fernandes, Richard" w:date="2021-06-16T11:03:00Z">
              <w:rPr/>
            </w:rPrChange>
          </w:rPr>
          <w:delText xml:space="preserve">Level 3 processor – for dense time series (daily observations) , a recursive rank filter is applied to the output of the level 2 processor to identify high confidence clear sky measurements. </w:delText>
        </w:r>
      </w:del>
    </w:p>
    <w:p w:rsidR="002D26C2" w:rsidRPr="00580201" w:rsidDel="00CA046B" w:rsidRDefault="002D26C2" w:rsidP="002D26C2">
      <w:pPr>
        <w:pStyle w:val="ListParagraph"/>
        <w:numPr>
          <w:ilvl w:val="0"/>
          <w:numId w:val="4"/>
        </w:numPr>
        <w:rPr>
          <w:del w:id="2312" w:author="Fernandes, Richard [2]" w:date="2019-01-02T16:46:00Z"/>
          <w:rPrChange w:id="2313" w:author="Fernandes, Richard" w:date="2021-06-16T11:03:00Z">
            <w:rPr>
              <w:del w:id="2314" w:author="Fernandes, Richard [2]" w:date="2019-01-02T16:46:00Z"/>
            </w:rPr>
          </w:rPrChange>
        </w:rPr>
      </w:pPr>
      <w:del w:id="2315" w:author="Fernandes, Richard [2]" w:date="2019-01-02T16:46:00Z">
        <w:r w:rsidRPr="00580201" w:rsidDel="00CA046B">
          <w:rPr>
            <w:rPrChange w:id="2316" w:author="Fernandes, Richard" w:date="2021-06-16T11:03:00Z">
              <w:rPr/>
            </w:rPrChange>
          </w:rPr>
          <w:delText xml:space="preserve">Geometric processor.  An optional geometric processor will be defined to increase the geometric precision of products as required.  The processor will use composites of MSI TOA imagery as base images.  These composites will be used to match with input imagery by adjusting for the relative difference in sensor spatial sampling and point spread functions and then applying the SURF algorithm to find matching tie points.  A standard low order rational polynomial warping will then be applied to adjust for geometric mismatch.      </w:delText>
        </w:r>
      </w:del>
    </w:p>
    <w:p w:rsidR="005F2D78" w:rsidRPr="00580201" w:rsidDel="00CA046B" w:rsidRDefault="00EA11AE" w:rsidP="00EA11AE">
      <w:pPr>
        <w:pStyle w:val="ListParagraph"/>
        <w:rPr>
          <w:del w:id="2317" w:author="Fernandes, Richard [2]" w:date="2019-01-02T16:46:00Z"/>
          <w:rPrChange w:id="2318" w:author="Fernandes, Richard" w:date="2021-06-16T11:03:00Z">
            <w:rPr>
              <w:del w:id="2319" w:author="Fernandes, Richard [2]" w:date="2019-01-02T16:46:00Z"/>
            </w:rPr>
          </w:rPrChange>
        </w:rPr>
      </w:pPr>
      <w:del w:id="2320" w:author="Fernandes, Richard [2]" w:date="2019-01-02T16:46:00Z">
        <w:r w:rsidRPr="00580201" w:rsidDel="00CA046B">
          <w:rPr>
            <w:rPrChange w:id="2321" w:author="Fernandes, Richard" w:date="2021-06-16T11:03:00Z">
              <w:rPr/>
            </w:rPrChange>
          </w:rPr>
          <w:delText xml:space="preserve">  </w:delText>
        </w:r>
      </w:del>
    </w:p>
    <w:p w:rsidR="002D26C2" w:rsidRPr="00580201" w:rsidDel="00CA046B" w:rsidRDefault="002D26C2" w:rsidP="0002742A">
      <w:pPr>
        <w:pStyle w:val="Heading5"/>
        <w:rPr>
          <w:del w:id="2322" w:author="Fernandes, Richard [2]" w:date="2019-01-02T16:46:00Z"/>
          <w:rPrChange w:id="2323" w:author="Fernandes, Richard" w:date="2021-06-16T11:03:00Z">
            <w:rPr>
              <w:del w:id="2324" w:author="Fernandes, Richard [2]" w:date="2019-01-02T16:46:00Z"/>
            </w:rPr>
          </w:rPrChange>
        </w:rPr>
      </w:pPr>
      <w:del w:id="2325" w:author="Fernandes, Richard [2]" w:date="2019-01-02T16:46:00Z">
        <w:r w:rsidRPr="00580201" w:rsidDel="00CA046B">
          <w:rPr>
            <w:rPrChange w:id="2326" w:author="Fernandes, Richard" w:date="2021-06-16T11:03:00Z">
              <w:rPr/>
            </w:rPrChange>
          </w:rPr>
          <w:delText>Level 2 Algorithms</w:delText>
        </w:r>
      </w:del>
    </w:p>
    <w:p w:rsidR="002D26C2" w:rsidRPr="00580201" w:rsidDel="00CA046B" w:rsidRDefault="002D26C2" w:rsidP="002D26C2">
      <w:pPr>
        <w:rPr>
          <w:del w:id="2327" w:author="Fernandes, Richard [2]" w:date="2019-01-02T16:46:00Z"/>
          <w:rPrChange w:id="2328" w:author="Fernandes, Richard" w:date="2021-06-16T11:03:00Z">
            <w:rPr>
              <w:del w:id="2329" w:author="Fernandes, Richard [2]" w:date="2019-01-02T16:46:00Z"/>
            </w:rPr>
          </w:rPrChange>
        </w:rPr>
      </w:pPr>
    </w:p>
    <w:p w:rsidR="002D26C2" w:rsidRPr="00580201" w:rsidDel="00CA046B" w:rsidRDefault="002D26C2" w:rsidP="002D26C2">
      <w:pPr>
        <w:rPr>
          <w:del w:id="2330" w:author="Fernandes, Richard [2]" w:date="2019-01-02T16:46:00Z"/>
          <w:rPrChange w:id="2331" w:author="Fernandes, Richard" w:date="2021-06-16T11:03:00Z">
            <w:rPr>
              <w:del w:id="2332" w:author="Fernandes, Richard [2]" w:date="2019-01-02T16:46:00Z"/>
            </w:rPr>
          </w:rPrChange>
        </w:rPr>
      </w:pPr>
      <w:del w:id="2333" w:author="Fernandes, Richard [2]" w:date="2019-01-02T16:46:00Z">
        <w:r w:rsidRPr="00580201" w:rsidDel="00CA046B">
          <w:rPr>
            <w:rPrChange w:id="2334" w:author="Fernandes, Richard" w:date="2021-06-16T11:03:00Z">
              <w:rPr/>
            </w:rPrChange>
          </w:rPr>
          <w:delText>The Level 2 processor will apply algorithms to available input data on a granule basis.  After a granule is processed with all suitable algorithms a message will be logged to the Level 1 processor.</w:delText>
        </w:r>
        <w:r w:rsidR="00216743" w:rsidRPr="00580201" w:rsidDel="00CA046B">
          <w:rPr>
            <w:rPrChange w:id="2335" w:author="Fernandes, Richard" w:date="2021-06-16T11:03:00Z">
              <w:rPr/>
            </w:rPrChange>
          </w:rPr>
          <w:delText xml:space="preserve">  Additionally, upon a signal of completed processing from the Level 2 processor the output granules for a given month will be moved to archiver and deleted from the disk cache.</w:delText>
        </w:r>
      </w:del>
    </w:p>
    <w:p w:rsidR="002D26C2" w:rsidRPr="00580201" w:rsidDel="00CA046B" w:rsidRDefault="002D26C2" w:rsidP="002D26C2">
      <w:pPr>
        <w:pStyle w:val="ListParagraph"/>
        <w:numPr>
          <w:ilvl w:val="0"/>
          <w:numId w:val="9"/>
        </w:numPr>
        <w:rPr>
          <w:del w:id="2336" w:author="Fernandes, Richard [2]" w:date="2019-01-02T16:46:00Z"/>
          <w:rPrChange w:id="2337" w:author="Fernandes, Richard" w:date="2021-06-16T11:03:00Z">
            <w:rPr>
              <w:del w:id="2338" w:author="Fernandes, Richard [2]" w:date="2019-01-02T16:46:00Z"/>
            </w:rPr>
          </w:rPrChange>
        </w:rPr>
      </w:pPr>
      <w:del w:id="2339" w:author="Fernandes, Richard [2]" w:date="2019-01-02T16:46:00Z">
        <w:r w:rsidRPr="00580201" w:rsidDel="00CA046B">
          <w:rPr>
            <w:rPrChange w:id="2340" w:author="Fernandes, Richard" w:date="2021-06-16T11:03:00Z">
              <w:rPr/>
            </w:rPrChange>
          </w:rPr>
          <w:delText>TOA to TOC conversion.  The TOC conversion algorithm is based on assuming a specified correct surface reflectance SDR together with a specified BRDF SDR.  Currently these correspond to the MODIS MOD09A1 and MODIS MODxx products.  The algorithm uses spatially and spectrally matched TOA radiances from an input SDR with the MODIS products to produce the equivanet TOC reflectance estimate using a ML processor trained on demand.  The processor is then appended to the input granule for future application.  The processor is initialized using estimated for similar conditions from the prrviously processed granules.</w:delText>
        </w:r>
      </w:del>
    </w:p>
    <w:p w:rsidR="005F2D78" w:rsidRPr="00580201" w:rsidDel="00CA046B" w:rsidRDefault="002D26C2" w:rsidP="0002742A">
      <w:pPr>
        <w:pStyle w:val="Heading5"/>
        <w:rPr>
          <w:del w:id="2341" w:author="Fernandes, Richard [2]" w:date="2019-01-02T16:46:00Z"/>
          <w:rPrChange w:id="2342" w:author="Fernandes, Richard" w:date="2021-06-16T11:03:00Z">
            <w:rPr>
              <w:del w:id="2343" w:author="Fernandes, Richard [2]" w:date="2019-01-02T16:46:00Z"/>
            </w:rPr>
          </w:rPrChange>
        </w:rPr>
      </w:pPr>
      <w:del w:id="2344" w:author="Fernandes, Richard [2]" w:date="2019-01-02T16:46:00Z">
        <w:r w:rsidRPr="00580201" w:rsidDel="00CA046B">
          <w:rPr>
            <w:rPrChange w:id="2345" w:author="Fernandes, Richard" w:date="2021-06-16T11:03:00Z">
              <w:rPr/>
            </w:rPrChange>
          </w:rPr>
          <w:delText xml:space="preserve">fAPAR Algorithm </w:delText>
        </w:r>
      </w:del>
    </w:p>
    <w:p w:rsidR="002E4A5B" w:rsidRPr="00580201" w:rsidDel="00CA046B" w:rsidRDefault="002E4A5B" w:rsidP="002E4A5B">
      <w:pPr>
        <w:rPr>
          <w:del w:id="2346" w:author="Fernandes, Richard [2]" w:date="2019-01-02T16:46:00Z"/>
          <w:rPrChange w:id="2347" w:author="Fernandes, Richard" w:date="2021-06-16T11:03:00Z">
            <w:rPr>
              <w:del w:id="2348" w:author="Fernandes, Richard [2]" w:date="2019-01-02T16:46:00Z"/>
            </w:rPr>
          </w:rPrChange>
        </w:rPr>
      </w:pPr>
    </w:p>
    <w:p w:rsidR="005F2D78" w:rsidRPr="00580201" w:rsidDel="00CA046B" w:rsidRDefault="005F2D78" w:rsidP="002E6E3E">
      <w:pPr>
        <w:rPr>
          <w:del w:id="2349" w:author="Fernandes, Richard [2]" w:date="2019-01-02T16:46:00Z"/>
          <w:rPrChange w:id="2350" w:author="Fernandes, Richard" w:date="2021-06-16T11:03:00Z">
            <w:rPr>
              <w:del w:id="2351" w:author="Fernandes, Richard [2]" w:date="2019-01-02T16:46:00Z"/>
            </w:rPr>
          </w:rPrChange>
        </w:rPr>
      </w:pPr>
      <w:del w:id="2352" w:author="Fernandes, Richard [2]" w:date="2019-01-02T16:46:00Z">
        <w:r w:rsidRPr="00580201" w:rsidDel="00CA046B">
          <w:rPr>
            <w:rPrChange w:id="2353" w:author="Fernandes, Richard" w:date="2021-06-16T11:03:00Z">
              <w:rPr/>
            </w:rPrChange>
          </w:rPr>
          <w:delText>fAPAR will be estimated using implementations as specified using one of three classes of inputs:</w:delText>
        </w:r>
      </w:del>
    </w:p>
    <w:p w:rsidR="005F2D78" w:rsidRPr="00580201" w:rsidDel="00CA046B" w:rsidRDefault="005F2D78" w:rsidP="005F2D78">
      <w:pPr>
        <w:pStyle w:val="ListParagraph"/>
        <w:numPr>
          <w:ilvl w:val="0"/>
          <w:numId w:val="3"/>
        </w:numPr>
        <w:rPr>
          <w:del w:id="2354" w:author="Fernandes, Richard [2]" w:date="2019-01-02T16:46:00Z"/>
          <w:rPrChange w:id="2355" w:author="Fernandes, Richard" w:date="2021-06-16T11:03:00Z">
            <w:rPr>
              <w:del w:id="2356" w:author="Fernandes, Richard [2]" w:date="2019-01-02T16:46:00Z"/>
            </w:rPr>
          </w:rPrChange>
        </w:rPr>
      </w:pPr>
      <w:del w:id="2357" w:author="Fernandes, Richard [2]" w:date="2019-01-02T16:46:00Z">
        <w:r w:rsidRPr="00580201" w:rsidDel="00CA046B">
          <w:rPr>
            <w:rPrChange w:id="2358" w:author="Fernandes, Richard" w:date="2021-06-16T11:03:00Z">
              <w:rPr/>
            </w:rPrChange>
          </w:rPr>
          <w:delText>TOA radiance</w:delText>
        </w:r>
      </w:del>
    </w:p>
    <w:p w:rsidR="00EA11AE" w:rsidRPr="00580201" w:rsidDel="00CA046B" w:rsidRDefault="00EA11AE" w:rsidP="00EA11AE">
      <w:pPr>
        <w:pStyle w:val="ListParagraph"/>
        <w:numPr>
          <w:ilvl w:val="1"/>
          <w:numId w:val="3"/>
        </w:numPr>
        <w:rPr>
          <w:del w:id="2359" w:author="Fernandes, Richard [2]" w:date="2019-01-02T16:46:00Z"/>
          <w:rPrChange w:id="2360" w:author="Fernandes, Richard" w:date="2021-06-16T11:03:00Z">
            <w:rPr>
              <w:del w:id="2361" w:author="Fernandes, Richard [2]" w:date="2019-01-02T16:46:00Z"/>
            </w:rPr>
          </w:rPrChange>
        </w:rPr>
      </w:pPr>
      <w:del w:id="2362" w:author="Fernandes, Richard [2]" w:date="2019-01-02T16:46:00Z">
        <w:r w:rsidRPr="00580201" w:rsidDel="00CA046B">
          <w:rPr>
            <w:rPrChange w:id="2363" w:author="Fernandes, Richard" w:date="2021-06-16T11:03:00Z">
              <w:rPr/>
            </w:rPrChange>
          </w:rPr>
          <w:delText>MGVI</w:delText>
        </w:r>
      </w:del>
    </w:p>
    <w:p w:rsidR="00EA11AE" w:rsidRPr="00580201" w:rsidDel="00CA046B" w:rsidRDefault="00EA11AE" w:rsidP="00EA11AE">
      <w:pPr>
        <w:pStyle w:val="ListParagraph"/>
        <w:numPr>
          <w:ilvl w:val="1"/>
          <w:numId w:val="3"/>
        </w:numPr>
        <w:rPr>
          <w:del w:id="2364" w:author="Fernandes, Richard [2]" w:date="2019-01-02T16:46:00Z"/>
          <w:rPrChange w:id="2365" w:author="Fernandes, Richard" w:date="2021-06-16T11:03:00Z">
            <w:rPr>
              <w:del w:id="2366" w:author="Fernandes, Richard [2]" w:date="2019-01-02T16:46:00Z"/>
            </w:rPr>
          </w:rPrChange>
        </w:rPr>
      </w:pPr>
      <w:del w:id="2367" w:author="Fernandes, Richard [2]" w:date="2019-01-02T16:46:00Z">
        <w:r w:rsidRPr="00580201" w:rsidDel="00CA046B">
          <w:rPr>
            <w:rPrChange w:id="2368" w:author="Fernandes, Richard" w:date="2021-06-16T11:03:00Z">
              <w:rPr/>
            </w:rPrChange>
          </w:rPr>
          <w:delText>INRA TOA</w:delText>
        </w:r>
      </w:del>
    </w:p>
    <w:p w:rsidR="005F2D78" w:rsidRPr="00580201" w:rsidDel="00CA046B" w:rsidRDefault="002D26C2" w:rsidP="005F2D78">
      <w:pPr>
        <w:pStyle w:val="ListParagraph"/>
        <w:numPr>
          <w:ilvl w:val="0"/>
          <w:numId w:val="3"/>
        </w:numPr>
        <w:rPr>
          <w:del w:id="2369" w:author="Fernandes, Richard [2]" w:date="2019-01-02T16:46:00Z"/>
          <w:rPrChange w:id="2370" w:author="Fernandes, Richard" w:date="2021-06-16T11:03:00Z">
            <w:rPr>
              <w:del w:id="2371" w:author="Fernandes, Richard [2]" w:date="2019-01-02T16:46:00Z"/>
            </w:rPr>
          </w:rPrChange>
        </w:rPr>
      </w:pPr>
      <w:del w:id="2372" w:author="Fernandes, Richard [2]" w:date="2019-01-02T16:46:00Z">
        <w:r w:rsidRPr="00580201" w:rsidDel="00CA046B">
          <w:rPr>
            <w:rPrChange w:id="2373" w:author="Fernandes, Richard" w:date="2021-06-16T11:03:00Z">
              <w:rPr/>
            </w:rPrChange>
          </w:rPr>
          <w:delText xml:space="preserve">TOC </w:delText>
        </w:r>
        <w:r w:rsidR="005F2D78" w:rsidRPr="00580201" w:rsidDel="00CA046B">
          <w:rPr>
            <w:rPrChange w:id="2374" w:author="Fernandes, Richard" w:date="2021-06-16T11:03:00Z">
              <w:rPr/>
            </w:rPrChange>
          </w:rPr>
          <w:delText>reflectance</w:delText>
        </w:r>
      </w:del>
    </w:p>
    <w:p w:rsidR="00EA11AE" w:rsidRPr="00580201" w:rsidDel="00CA046B" w:rsidRDefault="00EA11AE" w:rsidP="00EA11AE">
      <w:pPr>
        <w:pStyle w:val="ListParagraph"/>
        <w:numPr>
          <w:ilvl w:val="1"/>
          <w:numId w:val="3"/>
        </w:numPr>
        <w:rPr>
          <w:del w:id="2375" w:author="Fernandes, Richard [2]" w:date="2019-01-02T16:46:00Z"/>
          <w:rPrChange w:id="2376" w:author="Fernandes, Richard" w:date="2021-06-16T11:03:00Z">
            <w:rPr>
              <w:del w:id="2377" w:author="Fernandes, Richard [2]" w:date="2019-01-02T16:46:00Z"/>
            </w:rPr>
          </w:rPrChange>
        </w:rPr>
      </w:pPr>
      <w:del w:id="2378" w:author="Fernandes, Richard [2]" w:date="2019-01-02T16:46:00Z">
        <w:r w:rsidRPr="00580201" w:rsidDel="00CA046B">
          <w:rPr>
            <w:rPrChange w:id="2379" w:author="Fernandes, Richard" w:date="2021-06-16T11:03:00Z">
              <w:rPr/>
            </w:rPrChange>
          </w:rPr>
          <w:delText>INRA TOC</w:delText>
        </w:r>
      </w:del>
    </w:p>
    <w:p w:rsidR="00EA11AE" w:rsidRPr="00580201" w:rsidDel="00CA046B" w:rsidRDefault="00EA11AE" w:rsidP="00EA11AE">
      <w:pPr>
        <w:pStyle w:val="ListParagraph"/>
        <w:numPr>
          <w:ilvl w:val="1"/>
          <w:numId w:val="3"/>
        </w:numPr>
        <w:rPr>
          <w:del w:id="2380" w:author="Fernandes, Richard [2]" w:date="2019-01-02T16:46:00Z"/>
          <w:rPrChange w:id="2381" w:author="Fernandes, Richard" w:date="2021-06-16T11:03:00Z">
            <w:rPr>
              <w:del w:id="2382" w:author="Fernandes, Richard [2]" w:date="2019-01-02T16:46:00Z"/>
            </w:rPr>
          </w:rPrChange>
        </w:rPr>
      </w:pPr>
      <w:del w:id="2383" w:author="Fernandes, Richard [2]" w:date="2019-01-02T16:46:00Z">
        <w:r w:rsidRPr="00580201" w:rsidDel="00CA046B">
          <w:rPr>
            <w:rPrChange w:id="2384" w:author="Fernandes, Richard" w:date="2021-06-16T11:03:00Z">
              <w:rPr/>
            </w:rPrChange>
          </w:rPr>
          <w:delText>MODIS backup</w:delText>
        </w:r>
      </w:del>
    </w:p>
    <w:p w:rsidR="00EA11AE" w:rsidRPr="00580201" w:rsidDel="00CA046B" w:rsidRDefault="00EA11AE" w:rsidP="00EA11AE">
      <w:pPr>
        <w:pStyle w:val="ListParagraph"/>
        <w:numPr>
          <w:ilvl w:val="1"/>
          <w:numId w:val="3"/>
        </w:numPr>
        <w:rPr>
          <w:del w:id="2385" w:author="Fernandes, Richard [2]" w:date="2019-01-02T16:46:00Z"/>
          <w:rPrChange w:id="2386" w:author="Fernandes, Richard" w:date="2021-06-16T11:03:00Z">
            <w:rPr>
              <w:del w:id="2387" w:author="Fernandes, Richard [2]" w:date="2019-01-02T16:46:00Z"/>
            </w:rPr>
          </w:rPrChange>
        </w:rPr>
      </w:pPr>
      <w:del w:id="2388" w:author="Fernandes, Richard [2]" w:date="2019-01-02T16:46:00Z">
        <w:r w:rsidRPr="00580201" w:rsidDel="00CA046B">
          <w:rPr>
            <w:rPrChange w:id="2389" w:author="Fernandes, Richard" w:date="2021-06-16T11:03:00Z">
              <w:rPr/>
            </w:rPrChange>
          </w:rPr>
          <w:delText>MODLAND emulated – corresponding to the MODIS algorithm emulated using a machine learning processor</w:delText>
        </w:r>
      </w:del>
    </w:p>
    <w:p w:rsidR="005F2D78" w:rsidRPr="00580201" w:rsidDel="00CA046B" w:rsidRDefault="005F2D78" w:rsidP="005F2D78">
      <w:pPr>
        <w:pStyle w:val="ListParagraph"/>
        <w:numPr>
          <w:ilvl w:val="0"/>
          <w:numId w:val="3"/>
        </w:numPr>
        <w:rPr>
          <w:del w:id="2390" w:author="Fernandes, Richard [2]" w:date="2019-01-02T16:46:00Z"/>
          <w:rPrChange w:id="2391" w:author="Fernandes, Richard" w:date="2021-06-16T11:03:00Z">
            <w:rPr>
              <w:del w:id="2392" w:author="Fernandes, Richard [2]" w:date="2019-01-02T16:46:00Z"/>
            </w:rPr>
          </w:rPrChange>
        </w:rPr>
      </w:pPr>
      <w:del w:id="2393" w:author="Fernandes, Richard [2]" w:date="2019-01-02T16:46:00Z">
        <w:r w:rsidRPr="00580201" w:rsidDel="00CA046B">
          <w:rPr>
            <w:rPrChange w:id="2394" w:author="Fernandes, Richard" w:date="2021-06-16T11:03:00Z">
              <w:rPr/>
            </w:rPrChange>
          </w:rPr>
          <w:delText xml:space="preserve">fAPAR CDRs and MDRs </w:delText>
        </w:r>
      </w:del>
    </w:p>
    <w:p w:rsidR="006F61E4" w:rsidRPr="00580201" w:rsidDel="00CA046B" w:rsidRDefault="006F61E4" w:rsidP="006F61E4">
      <w:pPr>
        <w:pStyle w:val="ListParagraph"/>
        <w:numPr>
          <w:ilvl w:val="1"/>
          <w:numId w:val="3"/>
        </w:numPr>
        <w:rPr>
          <w:del w:id="2395" w:author="Fernandes, Richard [2]" w:date="2019-01-02T16:46:00Z"/>
          <w:rPrChange w:id="2396" w:author="Fernandes, Richard" w:date="2021-06-16T11:03:00Z">
            <w:rPr>
              <w:del w:id="2397" w:author="Fernandes, Richard [2]" w:date="2019-01-02T16:46:00Z"/>
            </w:rPr>
          </w:rPrChange>
        </w:rPr>
      </w:pPr>
      <w:del w:id="2398" w:author="Fernandes, Richard [2]" w:date="2019-01-02T16:46:00Z">
        <w:r w:rsidRPr="00580201" w:rsidDel="00CA046B">
          <w:rPr>
            <w:rPrChange w:id="2399" w:author="Fernandes, Richard" w:date="2021-06-16T11:03:00Z">
              <w:rPr/>
            </w:rPrChange>
          </w:rPr>
          <w:delText>ML algorithms will be applied to relate fAPAR from input CDRs and MDRs without input TOA and TOC reflectances.</w:delText>
        </w:r>
      </w:del>
    </w:p>
    <w:p w:rsidR="006F61E4" w:rsidRPr="00580201" w:rsidDel="00CA046B" w:rsidRDefault="00777494" w:rsidP="00777494">
      <w:pPr>
        <w:pStyle w:val="ListParagraph"/>
        <w:numPr>
          <w:ilvl w:val="1"/>
          <w:numId w:val="3"/>
        </w:numPr>
        <w:rPr>
          <w:del w:id="2400" w:author="Fernandes, Richard [2]" w:date="2019-01-02T16:46:00Z"/>
          <w:rPrChange w:id="2401" w:author="Fernandes, Richard" w:date="2021-06-16T11:03:00Z">
            <w:rPr>
              <w:del w:id="2402" w:author="Fernandes, Richard [2]" w:date="2019-01-02T16:46:00Z"/>
            </w:rPr>
          </w:rPrChange>
        </w:rPr>
      </w:pPr>
      <w:del w:id="2403" w:author="Fernandes, Richard [2]" w:date="2019-01-02T16:46:00Z">
        <w:r w:rsidRPr="00580201" w:rsidDel="00CA046B">
          <w:rPr>
            <w:rPrChange w:id="2404" w:author="Fernandes, Richard" w:date="2021-06-16T11:03:00Z">
              <w:rPr/>
            </w:rPrChange>
          </w:rPr>
          <w:delText>ML algorithms will be applied to relate fAPAR from input CDRs and MDRs with input TOA and TOC reflectances.</w:delText>
        </w:r>
      </w:del>
    </w:p>
    <w:p w:rsidR="002E4A5B" w:rsidRPr="00580201" w:rsidDel="00CA046B" w:rsidRDefault="002E4A5B" w:rsidP="002E4A5B">
      <w:pPr>
        <w:pStyle w:val="ListParagraph"/>
        <w:ind w:left="1440"/>
        <w:rPr>
          <w:del w:id="2405" w:author="Fernandes, Richard [2]" w:date="2019-01-02T16:46:00Z"/>
          <w:rPrChange w:id="2406" w:author="Fernandes, Richard" w:date="2021-06-16T11:03:00Z">
            <w:rPr>
              <w:del w:id="2407" w:author="Fernandes, Richard [2]" w:date="2019-01-02T16:46:00Z"/>
            </w:rPr>
          </w:rPrChange>
        </w:rPr>
      </w:pPr>
    </w:p>
    <w:p w:rsidR="00777494" w:rsidRPr="00580201" w:rsidDel="00CA046B" w:rsidRDefault="002D26C2" w:rsidP="002E4A5B">
      <w:pPr>
        <w:pStyle w:val="Heading5"/>
        <w:rPr>
          <w:del w:id="2408" w:author="Fernandes, Richard [2]" w:date="2019-01-02T16:46:00Z"/>
          <w:rPrChange w:id="2409" w:author="Fernandes, Richard" w:date="2021-06-16T11:03:00Z">
            <w:rPr>
              <w:del w:id="2410" w:author="Fernandes, Richard [2]" w:date="2019-01-02T16:46:00Z"/>
            </w:rPr>
          </w:rPrChange>
        </w:rPr>
      </w:pPr>
      <w:del w:id="2411" w:author="Fernandes, Richard [2]" w:date="2019-01-02T16:46:00Z">
        <w:r w:rsidRPr="00580201" w:rsidDel="00CA046B">
          <w:rPr>
            <w:rPrChange w:id="2412" w:author="Fernandes, Richard" w:date="2021-06-16T11:03:00Z">
              <w:rPr/>
            </w:rPrChange>
          </w:rPr>
          <w:delText>Level 3 Algorithms</w:delText>
        </w:r>
      </w:del>
    </w:p>
    <w:p w:rsidR="002D26C2" w:rsidRPr="00580201" w:rsidDel="00CA046B" w:rsidRDefault="002D26C2" w:rsidP="002E6E3E">
      <w:pPr>
        <w:rPr>
          <w:del w:id="2413" w:author="Fernandes, Richard [2]" w:date="2019-01-02T16:46:00Z"/>
          <w:rPrChange w:id="2414" w:author="Fernandes, Richard" w:date="2021-06-16T11:03:00Z">
            <w:rPr>
              <w:del w:id="2415" w:author="Fernandes, Richard [2]" w:date="2019-01-02T16:46:00Z"/>
            </w:rPr>
          </w:rPrChange>
        </w:rPr>
      </w:pPr>
    </w:p>
    <w:p w:rsidR="002D26C2" w:rsidRPr="00580201" w:rsidDel="00CA046B" w:rsidRDefault="002D26C2" w:rsidP="002E6E3E">
      <w:pPr>
        <w:rPr>
          <w:del w:id="2416" w:author="Fernandes, Richard [2]" w:date="2019-01-02T16:46:00Z"/>
          <w:rPrChange w:id="2417" w:author="Fernandes, Richard" w:date="2021-06-16T11:03:00Z">
            <w:rPr>
              <w:del w:id="2418" w:author="Fernandes, Richard [2]" w:date="2019-01-02T16:46:00Z"/>
            </w:rPr>
          </w:rPrChange>
        </w:rPr>
      </w:pPr>
      <w:del w:id="2419" w:author="Fernandes, Richard [2]" w:date="2019-01-02T16:46:00Z">
        <w:r w:rsidRPr="00580201" w:rsidDel="00CA046B">
          <w:rPr>
            <w:rPrChange w:id="2420" w:author="Fernandes, Richard" w:date="2021-06-16T11:03:00Z">
              <w:rPr/>
            </w:rPrChange>
          </w:rPr>
          <w:delText>Level 3 algorithms are required to produce VPI time series from input Level 2 fAPAR products.</w:delText>
        </w:r>
        <w:r w:rsidR="00216743" w:rsidRPr="00580201" w:rsidDel="00CA046B">
          <w:rPr>
            <w:rPrChange w:id="2421" w:author="Fernandes, Richard" w:date="2021-06-16T11:03:00Z">
              <w:rPr/>
            </w:rPrChange>
          </w:rPr>
          <w:delText xml:space="preserve">  Level 3 algorithks ingest the daily fAPAR as well as historical fAPAR and MDRs.  </w:delText>
        </w:r>
      </w:del>
    </w:p>
    <w:p w:rsidR="00777494" w:rsidRPr="00580201" w:rsidDel="00CA046B" w:rsidRDefault="00777494" w:rsidP="002E6E3E">
      <w:pPr>
        <w:rPr>
          <w:del w:id="2422" w:author="Fernandes, Richard [2]" w:date="2019-01-02T16:46:00Z"/>
          <w:rPrChange w:id="2423" w:author="Fernandes, Richard" w:date="2021-06-16T11:03:00Z">
            <w:rPr>
              <w:del w:id="2424" w:author="Fernandes, Richard [2]" w:date="2019-01-02T16:46:00Z"/>
            </w:rPr>
          </w:rPrChange>
        </w:rPr>
      </w:pPr>
      <w:del w:id="2425" w:author="Fernandes, Richard [2]" w:date="2019-01-02T16:46:00Z">
        <w:r w:rsidRPr="00580201" w:rsidDel="00CA046B">
          <w:rPr>
            <w:rPrChange w:id="2426" w:author="Fernandes, Richard" w:date="2021-06-16T11:03:00Z">
              <w:rPr/>
            </w:rPrChange>
          </w:rPr>
          <w:delText xml:space="preserve">Analyses use as input shadow and snow free clear sky measurements based on a specified cloud and snow masking confidence level.  </w:delText>
        </w:r>
      </w:del>
    </w:p>
    <w:p w:rsidR="00777494" w:rsidRPr="00580201" w:rsidDel="00CA046B" w:rsidRDefault="00777494" w:rsidP="002E6E3E">
      <w:pPr>
        <w:rPr>
          <w:del w:id="2427" w:author="Fernandes, Richard [2]" w:date="2019-01-02T16:46:00Z"/>
          <w:rPrChange w:id="2428" w:author="Fernandes, Richard" w:date="2021-06-16T11:03:00Z">
            <w:rPr>
              <w:del w:id="2429" w:author="Fernandes, Richard [2]" w:date="2019-01-02T16:46:00Z"/>
            </w:rPr>
          </w:rPrChange>
        </w:rPr>
      </w:pPr>
      <w:del w:id="2430" w:author="Fernandes, Richard [2]" w:date="2019-01-02T16:46:00Z">
        <w:r w:rsidRPr="00580201" w:rsidDel="00CA046B">
          <w:rPr>
            <w:rPrChange w:id="2431" w:author="Fernandes, Richard" w:date="2021-06-16T11:03:00Z">
              <w:rPr/>
            </w:rPrChange>
          </w:rPr>
          <w:delText>The estimation of expected value of monthly fAPAR can proceed using</w:delText>
        </w:r>
      </w:del>
    </w:p>
    <w:p w:rsidR="00777494" w:rsidRPr="00580201" w:rsidDel="00CA046B" w:rsidRDefault="00777494" w:rsidP="00777494">
      <w:pPr>
        <w:pStyle w:val="ListParagraph"/>
        <w:numPr>
          <w:ilvl w:val="0"/>
          <w:numId w:val="5"/>
        </w:numPr>
        <w:rPr>
          <w:del w:id="2432" w:author="Fernandes, Richard [2]" w:date="2019-01-02T16:46:00Z"/>
          <w:rPrChange w:id="2433" w:author="Fernandes, Richard" w:date="2021-06-16T11:03:00Z">
            <w:rPr>
              <w:del w:id="2434" w:author="Fernandes, Richard [2]" w:date="2019-01-02T16:46:00Z"/>
            </w:rPr>
          </w:rPrChange>
        </w:rPr>
      </w:pPr>
      <w:del w:id="2435" w:author="Fernandes, Richard [2]" w:date="2019-01-02T16:46:00Z">
        <w:r w:rsidRPr="00580201" w:rsidDel="00CA046B">
          <w:rPr>
            <w:rPrChange w:id="2436" w:author="Fernandes, Richard" w:date="2021-06-16T11:03:00Z">
              <w:rPr/>
            </w:rPrChange>
          </w:rPr>
          <w:delText xml:space="preserve"> Only available input from the algorithm.</w:delText>
        </w:r>
      </w:del>
    </w:p>
    <w:p w:rsidR="00777494" w:rsidRPr="00580201" w:rsidDel="00CA046B" w:rsidRDefault="00777494" w:rsidP="00777494">
      <w:pPr>
        <w:pStyle w:val="ListParagraph"/>
        <w:numPr>
          <w:ilvl w:val="0"/>
          <w:numId w:val="5"/>
        </w:numPr>
        <w:rPr>
          <w:del w:id="2437" w:author="Fernandes, Richard [2]" w:date="2019-01-02T16:46:00Z"/>
          <w:rPrChange w:id="2438" w:author="Fernandes, Richard" w:date="2021-06-16T11:03:00Z">
            <w:rPr>
              <w:del w:id="2439" w:author="Fernandes, Richard [2]" w:date="2019-01-02T16:46:00Z"/>
            </w:rPr>
          </w:rPrChange>
        </w:rPr>
      </w:pPr>
      <w:del w:id="2440" w:author="Fernandes, Richard [2]" w:date="2019-01-02T16:46:00Z">
        <w:r w:rsidRPr="00580201" w:rsidDel="00CA046B">
          <w:rPr>
            <w:rPrChange w:id="2441" w:author="Fernandes, Richard" w:date="2021-06-16T11:03:00Z">
              <w:rPr/>
            </w:rPrChange>
          </w:rPr>
          <w:delText xml:space="preserve">Available input used to adjust a local fAPAR estimate from a reference </w:delText>
        </w:r>
        <w:r w:rsidR="00216743" w:rsidRPr="00580201" w:rsidDel="00CA046B">
          <w:rPr>
            <w:rPrChange w:id="2442" w:author="Fernandes, Richard" w:date="2021-06-16T11:03:00Z">
              <w:rPr/>
            </w:rPrChange>
          </w:rPr>
          <w:delText xml:space="preserve">SDR </w:delText>
        </w:r>
        <w:r w:rsidRPr="00580201" w:rsidDel="00CA046B">
          <w:rPr>
            <w:rPrChange w:id="2443" w:author="Fernandes, Richard" w:date="2021-06-16T11:03:00Z">
              <w:rPr/>
            </w:rPrChange>
          </w:rPr>
          <w:delText>with co-incident  dense sampling.</w:delText>
        </w:r>
      </w:del>
    </w:p>
    <w:p w:rsidR="00777494" w:rsidRPr="00580201" w:rsidDel="00CA046B" w:rsidRDefault="00777494" w:rsidP="00777494">
      <w:pPr>
        <w:pStyle w:val="ListParagraph"/>
        <w:numPr>
          <w:ilvl w:val="0"/>
          <w:numId w:val="5"/>
        </w:numPr>
        <w:rPr>
          <w:del w:id="2444" w:author="Fernandes, Richard [2]" w:date="2019-01-02T16:46:00Z"/>
          <w:rPrChange w:id="2445" w:author="Fernandes, Richard" w:date="2021-06-16T11:03:00Z">
            <w:rPr>
              <w:del w:id="2446" w:author="Fernandes, Richard [2]" w:date="2019-01-02T16:46:00Z"/>
            </w:rPr>
          </w:rPrChange>
        </w:rPr>
      </w:pPr>
      <w:del w:id="2447" w:author="Fernandes, Richard [2]" w:date="2019-01-02T16:46:00Z">
        <w:r w:rsidRPr="00580201" w:rsidDel="00CA046B">
          <w:rPr>
            <w:rPrChange w:id="2448" w:author="Fernandes, Richard" w:date="2021-06-16T11:03:00Z">
              <w:rPr/>
            </w:rPrChange>
          </w:rPr>
          <w:delText xml:space="preserve">Available input used to adjust a local fAPAR estimate from a reference </w:delText>
        </w:r>
        <w:r w:rsidR="00216743" w:rsidRPr="00580201" w:rsidDel="00CA046B">
          <w:rPr>
            <w:rPrChange w:id="2449" w:author="Fernandes, Richard" w:date="2021-06-16T11:03:00Z">
              <w:rPr/>
            </w:rPrChange>
          </w:rPr>
          <w:delText xml:space="preserve">SDR </w:delText>
        </w:r>
        <w:r w:rsidRPr="00580201" w:rsidDel="00CA046B">
          <w:rPr>
            <w:rPrChange w:id="2450" w:author="Fernandes, Richard" w:date="2021-06-16T11:03:00Z">
              <w:rPr/>
            </w:rPrChange>
          </w:rPr>
          <w:delText>with historically co-incident  dense sampling.</w:delText>
        </w:r>
      </w:del>
    </w:p>
    <w:p w:rsidR="00777494" w:rsidRPr="00580201" w:rsidDel="00CA046B" w:rsidRDefault="00216743" w:rsidP="00777494">
      <w:pPr>
        <w:rPr>
          <w:del w:id="2451" w:author="Fernandes, Richard [2]" w:date="2019-01-02T16:46:00Z"/>
          <w:rPrChange w:id="2452" w:author="Fernandes, Richard" w:date="2021-06-16T11:03:00Z">
            <w:rPr>
              <w:del w:id="2453" w:author="Fernandes, Richard [2]" w:date="2019-01-02T16:46:00Z"/>
            </w:rPr>
          </w:rPrChange>
        </w:rPr>
      </w:pPr>
      <w:del w:id="2454" w:author="Fernandes, Richard [2]" w:date="2019-01-02T16:46:00Z">
        <w:r w:rsidRPr="00580201" w:rsidDel="00CA046B">
          <w:rPr>
            <w:rPrChange w:id="2455" w:author="Fernandes, Richard" w:date="2021-06-16T11:03:00Z">
              <w:rPr/>
            </w:rPrChange>
          </w:rPr>
          <w:delText>In each case, the validation processor is used to provide a data quality layer for each monthly VPI value.  If the data quality layer is successful a message is passed to the Level II processor to move products to a long term archive.    If the VPI quality indicator for a month is unacceptable an exc</w:delText>
        </w:r>
        <w:r w:rsidR="0002742A" w:rsidRPr="00580201" w:rsidDel="00CA046B">
          <w:rPr>
            <w:rPrChange w:id="2456" w:author="Fernandes, Richard" w:date="2021-06-16T11:03:00Z">
              <w:rPr/>
            </w:rPrChange>
          </w:rPr>
          <w:delText>eption is sent to the validatio</w:delText>
        </w:r>
        <w:r w:rsidRPr="00580201" w:rsidDel="00CA046B">
          <w:rPr>
            <w:rPrChange w:id="2457" w:author="Fernandes, Richard" w:date="2021-06-16T11:03:00Z">
              <w:rPr/>
            </w:rPrChange>
          </w:rPr>
          <w:delText>n processor that then either releases the exception (e.g. if there is a need to have a continuous data record even with poor data quality) or flags the issue and pauses system operation for debugging.</w:delText>
        </w:r>
      </w:del>
    </w:p>
    <w:p w:rsidR="00777494" w:rsidRPr="00580201" w:rsidDel="00CA046B" w:rsidRDefault="00777494" w:rsidP="00777494">
      <w:pPr>
        <w:rPr>
          <w:del w:id="2458" w:author="Fernandes, Richard [2]" w:date="2019-01-02T16:46:00Z"/>
          <w:rPrChange w:id="2459" w:author="Fernandes, Richard" w:date="2021-06-16T11:03:00Z">
            <w:rPr>
              <w:del w:id="2460" w:author="Fernandes, Richard [2]" w:date="2019-01-02T16:46:00Z"/>
            </w:rPr>
          </w:rPrChange>
        </w:rPr>
      </w:pPr>
      <w:del w:id="2461" w:author="Fernandes, Richard [2]" w:date="2019-01-02T16:46:00Z">
        <w:r w:rsidRPr="00580201" w:rsidDel="00CA046B">
          <w:rPr>
            <w:rPrChange w:id="2462" w:author="Fernandes, Richard" w:date="2021-06-16T11:03:00Z">
              <w:rPr/>
            </w:rPrChange>
          </w:rPr>
          <w:delText>After monthly fAPAR estimation the VPI aggregation specification is applied to create the baseline and standardization populations and then produce standardized differences.  The specification includes:</w:delText>
        </w:r>
      </w:del>
    </w:p>
    <w:p w:rsidR="00777494" w:rsidRPr="00580201" w:rsidDel="00CA046B" w:rsidRDefault="00777494" w:rsidP="00777494">
      <w:pPr>
        <w:pStyle w:val="ListParagraph"/>
        <w:numPr>
          <w:ilvl w:val="0"/>
          <w:numId w:val="6"/>
        </w:numPr>
        <w:rPr>
          <w:del w:id="2463" w:author="Fernandes, Richard [2]" w:date="2019-01-02T16:46:00Z"/>
          <w:rPrChange w:id="2464" w:author="Fernandes, Richard" w:date="2021-06-16T11:03:00Z">
            <w:rPr>
              <w:del w:id="2465" w:author="Fernandes, Richard [2]" w:date="2019-01-02T16:46:00Z"/>
            </w:rPr>
          </w:rPrChange>
        </w:rPr>
      </w:pPr>
      <w:del w:id="2466" w:author="Fernandes, Richard [2]" w:date="2019-01-02T16:46:00Z">
        <w:r w:rsidRPr="00580201" w:rsidDel="00CA046B">
          <w:rPr>
            <w:rPrChange w:id="2467" w:author="Fernandes, Richard" w:date="2021-06-16T11:03:00Z">
              <w:rPr/>
            </w:rPrChange>
          </w:rPr>
          <w:delText xml:space="preserve"> Spatial region </w:delText>
        </w:r>
      </w:del>
    </w:p>
    <w:p w:rsidR="00777494" w:rsidRPr="00580201" w:rsidDel="00CA046B" w:rsidRDefault="00777494" w:rsidP="00777494">
      <w:pPr>
        <w:pStyle w:val="ListParagraph"/>
        <w:numPr>
          <w:ilvl w:val="0"/>
          <w:numId w:val="6"/>
        </w:numPr>
        <w:rPr>
          <w:del w:id="2468" w:author="Fernandes, Richard [2]" w:date="2019-01-02T16:46:00Z"/>
          <w:rPrChange w:id="2469" w:author="Fernandes, Richard" w:date="2021-06-16T11:03:00Z">
            <w:rPr>
              <w:del w:id="2470" w:author="Fernandes, Richard [2]" w:date="2019-01-02T16:46:00Z"/>
            </w:rPr>
          </w:rPrChange>
        </w:rPr>
      </w:pPr>
      <w:del w:id="2471" w:author="Fernandes, Richard [2]" w:date="2019-01-02T16:46:00Z">
        <w:r w:rsidRPr="00580201" w:rsidDel="00CA046B">
          <w:rPr>
            <w:rPrChange w:id="2472" w:author="Fernandes, Richard" w:date="2021-06-16T11:03:00Z">
              <w:rPr/>
            </w:rPrChange>
          </w:rPr>
          <w:delText>Land cover groupings allowed</w:delText>
        </w:r>
      </w:del>
    </w:p>
    <w:p w:rsidR="00777494" w:rsidRPr="00580201" w:rsidDel="00CA046B" w:rsidRDefault="00777494" w:rsidP="00777494">
      <w:pPr>
        <w:pStyle w:val="ListParagraph"/>
        <w:numPr>
          <w:ilvl w:val="0"/>
          <w:numId w:val="6"/>
        </w:numPr>
        <w:rPr>
          <w:del w:id="2473" w:author="Fernandes, Richard [2]" w:date="2019-01-02T16:46:00Z"/>
          <w:rPrChange w:id="2474" w:author="Fernandes, Richard" w:date="2021-06-16T11:03:00Z">
            <w:rPr>
              <w:del w:id="2475" w:author="Fernandes, Richard [2]" w:date="2019-01-02T16:46:00Z"/>
            </w:rPr>
          </w:rPrChange>
        </w:rPr>
      </w:pPr>
      <w:del w:id="2476" w:author="Fernandes, Richard [2]" w:date="2019-01-02T16:46:00Z">
        <w:r w:rsidRPr="00580201" w:rsidDel="00CA046B">
          <w:rPr>
            <w:rPrChange w:id="2477" w:author="Fernandes, Richard" w:date="2021-06-16T11:03:00Z">
              <w:rPr/>
            </w:rPrChange>
          </w:rPr>
          <w:delText>Disturba</w:delText>
        </w:r>
        <w:r w:rsidR="0002742A" w:rsidRPr="00580201" w:rsidDel="00CA046B">
          <w:rPr>
            <w:rPrChange w:id="2478" w:author="Fernandes, Richard" w:date="2021-06-16T11:03:00Z">
              <w:rPr/>
            </w:rPrChange>
          </w:rPr>
          <w:delText>n</w:delText>
        </w:r>
        <w:r w:rsidRPr="00580201" w:rsidDel="00CA046B">
          <w:rPr>
            <w:rPrChange w:id="2479" w:author="Fernandes, Richard" w:date="2021-06-16T11:03:00Z">
              <w:rPr/>
            </w:rPrChange>
          </w:rPr>
          <w:delText>ce status (all, undisturbed only).</w:delText>
        </w:r>
      </w:del>
    </w:p>
    <w:p w:rsidR="00777494" w:rsidRPr="00580201" w:rsidDel="00CA046B" w:rsidRDefault="00777494" w:rsidP="00777494">
      <w:pPr>
        <w:pStyle w:val="ListParagraph"/>
        <w:numPr>
          <w:ilvl w:val="0"/>
          <w:numId w:val="6"/>
        </w:numPr>
        <w:rPr>
          <w:del w:id="2480" w:author="Fernandes, Richard [2]" w:date="2019-01-02T16:46:00Z"/>
          <w:rPrChange w:id="2481" w:author="Fernandes, Richard" w:date="2021-06-16T11:03:00Z">
            <w:rPr>
              <w:del w:id="2482" w:author="Fernandes, Richard [2]" w:date="2019-01-02T16:46:00Z"/>
            </w:rPr>
          </w:rPrChange>
        </w:rPr>
      </w:pPr>
      <w:del w:id="2483" w:author="Fernandes, Richard [2]" w:date="2019-01-02T16:46:00Z">
        <w:r w:rsidRPr="00580201" w:rsidDel="00CA046B">
          <w:rPr>
            <w:rPrChange w:id="2484" w:author="Fernandes, Richard" w:date="2021-06-16T11:03:00Z">
              <w:rPr/>
            </w:rPrChange>
          </w:rPr>
          <w:delText>Temporal region (range of years, minimum undisturbed years)</w:delText>
        </w:r>
      </w:del>
    </w:p>
    <w:p w:rsidR="00777494" w:rsidRPr="00580201" w:rsidDel="00CA046B" w:rsidRDefault="004D1D1C" w:rsidP="00777494">
      <w:pPr>
        <w:pStyle w:val="ListParagraph"/>
        <w:numPr>
          <w:ilvl w:val="0"/>
          <w:numId w:val="6"/>
        </w:numPr>
        <w:rPr>
          <w:del w:id="2485" w:author="Fernandes, Richard [2]" w:date="2019-01-02T16:46:00Z"/>
          <w:rPrChange w:id="2486" w:author="Fernandes, Richard" w:date="2021-06-16T11:03:00Z">
            <w:rPr>
              <w:del w:id="2487" w:author="Fernandes, Richard [2]" w:date="2019-01-02T16:46:00Z"/>
            </w:rPr>
          </w:rPrChange>
        </w:rPr>
      </w:pPr>
      <w:del w:id="2488" w:author="Fernandes, Richard [2]" w:date="2019-01-02T16:46:00Z">
        <w:r w:rsidRPr="00580201" w:rsidDel="00CA046B">
          <w:rPr>
            <w:rPrChange w:id="2489" w:author="Fernandes, Richard" w:date="2021-06-16T11:03:00Z">
              <w:rPr/>
            </w:rPrChange>
          </w:rPr>
          <w:delText>Temporal category (snow and cloud free confidence)</w:delText>
        </w:r>
      </w:del>
    </w:p>
    <w:p w:rsidR="004D1D1C" w:rsidRPr="00580201" w:rsidDel="00CA046B" w:rsidRDefault="004D1D1C" w:rsidP="00777494">
      <w:pPr>
        <w:pStyle w:val="ListParagraph"/>
        <w:numPr>
          <w:ilvl w:val="0"/>
          <w:numId w:val="6"/>
        </w:numPr>
        <w:rPr>
          <w:del w:id="2490" w:author="Fernandes, Richard [2]" w:date="2019-01-02T16:46:00Z"/>
          <w:rPrChange w:id="2491" w:author="Fernandes, Richard" w:date="2021-06-16T11:03:00Z">
            <w:rPr>
              <w:del w:id="2492" w:author="Fernandes, Richard [2]" w:date="2019-01-02T16:46:00Z"/>
            </w:rPr>
          </w:rPrChange>
        </w:rPr>
      </w:pPr>
      <w:del w:id="2493" w:author="Fernandes, Richard [2]" w:date="2019-01-02T16:46:00Z">
        <w:r w:rsidRPr="00580201" w:rsidDel="00CA046B">
          <w:rPr>
            <w:rPrChange w:id="2494" w:author="Fernandes, Richard" w:date="2021-06-16T11:03:00Z">
              <w:rPr/>
            </w:rPrChange>
          </w:rPr>
          <w:delText>Rule used for expected value computation</w:delText>
        </w:r>
      </w:del>
    </w:p>
    <w:p w:rsidR="004D1D1C" w:rsidRPr="00580201" w:rsidDel="00CA046B" w:rsidRDefault="004D1D1C" w:rsidP="00777494">
      <w:pPr>
        <w:pStyle w:val="ListParagraph"/>
        <w:numPr>
          <w:ilvl w:val="0"/>
          <w:numId w:val="6"/>
        </w:numPr>
        <w:rPr>
          <w:del w:id="2495" w:author="Fernandes, Richard [2]" w:date="2019-01-02T16:46:00Z"/>
          <w:rPrChange w:id="2496" w:author="Fernandes, Richard" w:date="2021-06-16T11:03:00Z">
            <w:rPr>
              <w:del w:id="2497" w:author="Fernandes, Richard [2]" w:date="2019-01-02T16:46:00Z"/>
            </w:rPr>
          </w:rPrChange>
        </w:rPr>
      </w:pPr>
      <w:del w:id="2498" w:author="Fernandes, Richard [2]" w:date="2019-01-02T16:46:00Z">
        <w:r w:rsidRPr="00580201" w:rsidDel="00CA046B">
          <w:rPr>
            <w:rPrChange w:id="2499" w:author="Fernandes, Richard" w:date="2021-06-16T11:03:00Z">
              <w:rPr/>
            </w:rPrChange>
          </w:rPr>
          <w:delText>%ile range for standardization</w:delText>
        </w:r>
      </w:del>
    </w:p>
    <w:p w:rsidR="004D1D1C" w:rsidRPr="00580201" w:rsidDel="00CA046B" w:rsidRDefault="004D1D1C" w:rsidP="00777494">
      <w:pPr>
        <w:pStyle w:val="ListParagraph"/>
        <w:numPr>
          <w:ilvl w:val="0"/>
          <w:numId w:val="6"/>
        </w:numPr>
        <w:rPr>
          <w:del w:id="2500" w:author="Fernandes, Richard [2]" w:date="2019-01-02T16:46:00Z"/>
          <w:rPrChange w:id="2501" w:author="Fernandes, Richard" w:date="2021-06-16T11:03:00Z">
            <w:rPr>
              <w:del w:id="2502" w:author="Fernandes, Richard [2]" w:date="2019-01-02T16:46:00Z"/>
            </w:rPr>
          </w:rPrChange>
        </w:rPr>
      </w:pPr>
      <w:del w:id="2503" w:author="Fernandes, Richard [2]" w:date="2019-01-02T16:46:00Z">
        <w:r w:rsidRPr="00580201" w:rsidDel="00CA046B">
          <w:rPr>
            <w:rPrChange w:id="2504" w:author="Fernandes, Richard" w:date="2021-06-16T11:03:00Z">
              <w:rPr/>
            </w:rPrChange>
          </w:rPr>
          <w:delText>Uncertainty analysis:</w:delText>
        </w:r>
      </w:del>
    </w:p>
    <w:p w:rsidR="004D1D1C" w:rsidRPr="00580201" w:rsidDel="00CA046B" w:rsidRDefault="004D1D1C" w:rsidP="004D1D1C">
      <w:pPr>
        <w:pStyle w:val="ListParagraph"/>
        <w:numPr>
          <w:ilvl w:val="1"/>
          <w:numId w:val="6"/>
        </w:numPr>
        <w:rPr>
          <w:del w:id="2505" w:author="Fernandes, Richard [2]" w:date="2019-01-02T16:46:00Z"/>
          <w:rPrChange w:id="2506" w:author="Fernandes, Richard" w:date="2021-06-16T11:03:00Z">
            <w:rPr>
              <w:del w:id="2507" w:author="Fernandes, Richard [2]" w:date="2019-01-02T16:46:00Z"/>
            </w:rPr>
          </w:rPrChange>
        </w:rPr>
      </w:pPr>
      <w:del w:id="2508" w:author="Fernandes, Richard [2]" w:date="2019-01-02T16:46:00Z">
        <w:r w:rsidRPr="00580201" w:rsidDel="00CA046B">
          <w:rPr>
            <w:rPrChange w:id="2509" w:author="Fernandes, Richard" w:date="2021-06-16T11:03:00Z">
              <w:rPr/>
            </w:rPrChange>
          </w:rPr>
          <w:delText>Input SDR hold out fraction (will remove this % from the current month before computing anomaly for each location)</w:delText>
        </w:r>
      </w:del>
    </w:p>
    <w:p w:rsidR="004D1D1C" w:rsidRPr="00580201" w:rsidDel="00CA046B" w:rsidRDefault="004D1D1C" w:rsidP="004D1D1C">
      <w:pPr>
        <w:pStyle w:val="ListParagraph"/>
        <w:numPr>
          <w:ilvl w:val="1"/>
          <w:numId w:val="6"/>
        </w:numPr>
        <w:rPr>
          <w:del w:id="2510" w:author="Fernandes, Richard [2]" w:date="2019-01-02T16:46:00Z"/>
          <w:rPrChange w:id="2511" w:author="Fernandes, Richard" w:date="2021-06-16T11:03:00Z">
            <w:rPr>
              <w:del w:id="2512" w:author="Fernandes, Richard [2]" w:date="2019-01-02T16:46:00Z"/>
            </w:rPr>
          </w:rPrChange>
        </w:rPr>
      </w:pPr>
      <w:del w:id="2513" w:author="Fernandes, Richard [2]" w:date="2019-01-02T16:46:00Z">
        <w:r w:rsidRPr="00580201" w:rsidDel="00CA046B">
          <w:rPr>
            <w:rPrChange w:id="2514" w:author="Fernandes, Richard" w:date="2021-06-16T11:03:00Z">
              <w:rPr/>
            </w:rPrChange>
          </w:rPr>
          <w:delText>Snow and cloud free confidence interval sensitivity</w:delText>
        </w:r>
      </w:del>
    </w:p>
    <w:p w:rsidR="004D1D1C" w:rsidRPr="00580201" w:rsidDel="00CA046B" w:rsidRDefault="004D1D1C" w:rsidP="004D1D1C">
      <w:pPr>
        <w:pStyle w:val="ListParagraph"/>
        <w:numPr>
          <w:ilvl w:val="1"/>
          <w:numId w:val="6"/>
        </w:numPr>
        <w:rPr>
          <w:del w:id="2515" w:author="Fernandes, Richard [2]" w:date="2019-01-02T16:46:00Z"/>
          <w:rPrChange w:id="2516" w:author="Fernandes, Richard" w:date="2021-06-16T11:03:00Z">
            <w:rPr>
              <w:del w:id="2517" w:author="Fernandes, Richard [2]" w:date="2019-01-02T16:46:00Z"/>
            </w:rPr>
          </w:rPrChange>
        </w:rPr>
      </w:pPr>
      <w:del w:id="2518" w:author="Fernandes, Richard [2]" w:date="2019-01-02T16:46:00Z">
        <w:r w:rsidRPr="00580201" w:rsidDel="00CA046B">
          <w:rPr>
            <w:rPrChange w:id="2519" w:author="Fernandes, Richard" w:date="2021-06-16T11:03:00Z">
              <w:rPr/>
            </w:rPrChange>
          </w:rPr>
          <w:delText>Annual sampling sensitivity for baseline</w:delText>
        </w:r>
      </w:del>
    </w:p>
    <w:p w:rsidR="004D1D1C" w:rsidRPr="00580201" w:rsidDel="00CA046B" w:rsidRDefault="004D1D1C" w:rsidP="004D1D1C">
      <w:pPr>
        <w:ind w:left="360"/>
        <w:rPr>
          <w:del w:id="2520" w:author="Fernandes, Richard [2]" w:date="2019-01-02T16:46:00Z"/>
          <w:rPrChange w:id="2521" w:author="Fernandes, Richard" w:date="2021-06-16T11:03:00Z">
            <w:rPr>
              <w:del w:id="2522" w:author="Fernandes, Richard [2]" w:date="2019-01-02T16:46:00Z"/>
            </w:rPr>
          </w:rPrChange>
        </w:rPr>
      </w:pPr>
    </w:p>
    <w:p w:rsidR="004D1D1C" w:rsidRPr="00580201" w:rsidDel="00CA046B" w:rsidRDefault="00216743" w:rsidP="0002742A">
      <w:pPr>
        <w:pStyle w:val="Heading3"/>
        <w:rPr>
          <w:del w:id="2523" w:author="Fernandes, Richard [2]" w:date="2019-01-02T16:46:00Z"/>
          <w:rPrChange w:id="2524" w:author="Fernandes, Richard" w:date="2021-06-16T11:03:00Z">
            <w:rPr>
              <w:del w:id="2525" w:author="Fernandes, Richard [2]" w:date="2019-01-02T16:46:00Z"/>
            </w:rPr>
          </w:rPrChange>
        </w:rPr>
      </w:pPr>
      <w:del w:id="2526" w:author="Fernandes, Richard [2]" w:date="2019-01-02T16:46:00Z">
        <w:r w:rsidRPr="00580201" w:rsidDel="00CA046B">
          <w:rPr>
            <w:rPrChange w:id="2527" w:author="Fernandes, Richard" w:date="2021-06-16T11:03:00Z">
              <w:rPr/>
            </w:rPrChange>
          </w:rPr>
          <w:delText>Outputs</w:delText>
        </w:r>
      </w:del>
    </w:p>
    <w:p w:rsidR="0002742A" w:rsidRPr="00580201" w:rsidDel="00CA046B" w:rsidRDefault="0002742A" w:rsidP="004D1D1C">
      <w:pPr>
        <w:ind w:left="360"/>
        <w:rPr>
          <w:del w:id="2528" w:author="Fernandes, Richard [2]" w:date="2019-01-02T16:46:00Z"/>
          <w:rPrChange w:id="2529" w:author="Fernandes, Richard" w:date="2021-06-16T11:03:00Z">
            <w:rPr>
              <w:del w:id="2530" w:author="Fernandes, Richard [2]" w:date="2019-01-02T16:46:00Z"/>
            </w:rPr>
          </w:rPrChange>
        </w:rPr>
      </w:pPr>
    </w:p>
    <w:p w:rsidR="00216743" w:rsidRPr="00580201" w:rsidDel="00CA046B" w:rsidRDefault="00216743" w:rsidP="00216743">
      <w:pPr>
        <w:rPr>
          <w:del w:id="2531" w:author="Fernandes, Richard [2]" w:date="2019-01-02T16:46:00Z"/>
          <w:rPrChange w:id="2532" w:author="Fernandes, Richard" w:date="2021-06-16T11:03:00Z">
            <w:rPr>
              <w:del w:id="2533" w:author="Fernandes, Richard [2]" w:date="2019-01-02T16:46:00Z"/>
            </w:rPr>
          </w:rPrChange>
        </w:rPr>
      </w:pPr>
      <w:del w:id="2534" w:author="Fernandes, Richard [2]" w:date="2019-01-02T16:46:00Z">
        <w:r w:rsidRPr="00580201" w:rsidDel="00CA046B">
          <w:rPr>
            <w:rPrChange w:id="2535" w:author="Fernandes, Richard" w:date="2021-06-16T11:03:00Z">
              <w:rPr/>
            </w:rPrChange>
          </w:rPr>
          <w:delText xml:space="preserve">The system outputs include geolocated VPI data cubes on a monthly and annual basis in GDAL readable formats.   Temporal gaps are not allowed although the data quality for a monthly time step may indicate that the recorded VPI does not meet validation standards </w:delText>
        </w:r>
      </w:del>
    </w:p>
    <w:p w:rsidR="004D1D1C" w:rsidRPr="00580201" w:rsidDel="00CA046B" w:rsidRDefault="004D1D1C" w:rsidP="004D1D1C">
      <w:pPr>
        <w:ind w:left="360"/>
        <w:rPr>
          <w:del w:id="2536" w:author="Fernandes, Richard [2]" w:date="2019-01-02T16:46:00Z"/>
          <w:rPrChange w:id="2537" w:author="Fernandes, Richard" w:date="2021-06-16T11:03:00Z">
            <w:rPr>
              <w:del w:id="2538" w:author="Fernandes, Richard [2]" w:date="2019-01-02T16:46:00Z"/>
            </w:rPr>
          </w:rPrChange>
        </w:rPr>
      </w:pPr>
      <w:del w:id="2539" w:author="Fernandes, Richard [2]" w:date="2019-01-02T16:46:00Z">
        <w:r w:rsidRPr="00580201" w:rsidDel="00CA046B">
          <w:rPr>
            <w:rPrChange w:id="2540" w:author="Fernandes, Richard" w:date="2021-06-16T11:03:00Z">
              <w:rPr/>
            </w:rPrChange>
          </w:rPr>
          <w:delText xml:space="preserve">Data cubes with monthly VPI time series with metadata at 250m or 20m resolution.  </w:delText>
        </w:r>
      </w:del>
    </w:p>
    <w:p w:rsidR="004D1D1C" w:rsidRPr="00580201" w:rsidDel="00CA046B" w:rsidRDefault="004D1D1C" w:rsidP="004D1D1C">
      <w:pPr>
        <w:ind w:left="360"/>
        <w:rPr>
          <w:del w:id="2541" w:author="Fernandes, Richard [2]" w:date="2019-01-02T16:46:00Z"/>
          <w:rPrChange w:id="2542" w:author="Fernandes, Richard" w:date="2021-06-16T11:03:00Z">
            <w:rPr>
              <w:del w:id="2543" w:author="Fernandes, Richard [2]" w:date="2019-01-02T16:46:00Z"/>
            </w:rPr>
          </w:rPrChange>
        </w:rPr>
      </w:pPr>
      <w:del w:id="2544" w:author="Fernandes, Richard [2]" w:date="2019-01-02T16:46:00Z">
        <w:r w:rsidRPr="00580201" w:rsidDel="00CA046B">
          <w:rPr>
            <w:rPrChange w:id="2545" w:author="Fernandes, Richard" w:date="2021-06-16T11:03:00Z">
              <w:rPr/>
            </w:rPrChange>
          </w:rPr>
          <w:delText>Data cubes with monthly sampled dates for VPI anomalies with metadata at 250m or 20m resolution.</w:delText>
        </w:r>
      </w:del>
    </w:p>
    <w:p w:rsidR="004D1D1C" w:rsidRPr="00580201" w:rsidDel="00CA046B" w:rsidRDefault="004D1D1C" w:rsidP="004D1D1C">
      <w:pPr>
        <w:ind w:left="360"/>
        <w:rPr>
          <w:del w:id="2546" w:author="Fernandes, Richard [2]" w:date="2019-01-02T16:46:00Z"/>
          <w:rPrChange w:id="2547" w:author="Fernandes, Richard" w:date="2021-06-16T11:03:00Z">
            <w:rPr>
              <w:del w:id="2548" w:author="Fernandes, Richard [2]" w:date="2019-01-02T16:46:00Z"/>
            </w:rPr>
          </w:rPrChange>
        </w:rPr>
      </w:pPr>
      <w:del w:id="2549" w:author="Fernandes, Richard [2]" w:date="2019-01-02T16:46:00Z">
        <w:r w:rsidRPr="00580201" w:rsidDel="00CA046B">
          <w:rPr>
            <w:rPrChange w:id="2550" w:author="Fernandes, Richard" w:date="2021-06-16T11:03:00Z">
              <w:rPr/>
            </w:rPrChange>
          </w:rPr>
          <w:delText>Data cubes with monthly VPI uncertainty time series with metadata at 250m or 20m resolution.</w:delText>
        </w:r>
      </w:del>
    </w:p>
    <w:p w:rsidR="004D1D1C" w:rsidRPr="00580201" w:rsidDel="00CA046B" w:rsidRDefault="004D1D1C" w:rsidP="004D1D1C">
      <w:pPr>
        <w:ind w:left="360"/>
        <w:rPr>
          <w:del w:id="2551" w:author="Fernandes, Richard [2]" w:date="2019-01-02T16:46:00Z"/>
          <w:rPrChange w:id="2552" w:author="Fernandes, Richard" w:date="2021-06-16T11:03:00Z">
            <w:rPr>
              <w:del w:id="2553" w:author="Fernandes, Richard [2]" w:date="2019-01-02T16:46:00Z"/>
            </w:rPr>
          </w:rPrChange>
        </w:rPr>
      </w:pPr>
      <w:del w:id="2554" w:author="Fernandes, Richard [2]" w:date="2019-01-02T16:46:00Z">
        <w:r w:rsidRPr="00580201" w:rsidDel="00CA046B">
          <w:rPr>
            <w:rPrChange w:id="2555" w:author="Fernandes, Richard" w:date="2021-06-16T11:03:00Z">
              <w:rPr/>
            </w:rPrChange>
          </w:rPr>
          <w:delText xml:space="preserve">Data cubes with monthly spatial masks of sampled measurement dates for baseline </w:delText>
        </w:r>
        <w:r w:rsidR="0064553B" w:rsidRPr="00580201" w:rsidDel="00CA046B">
          <w:rPr>
            <w:rPrChange w:id="2556" w:author="Fernandes, Richard" w:date="2021-06-16T11:03:00Z">
              <w:rPr/>
            </w:rPrChange>
          </w:rPr>
          <w:delText>and standardization populations.</w:delText>
        </w:r>
      </w:del>
    </w:p>
    <w:p w:rsidR="00216743" w:rsidRPr="00580201" w:rsidDel="00CA046B" w:rsidRDefault="00216743" w:rsidP="004D1D1C">
      <w:pPr>
        <w:ind w:left="360"/>
        <w:rPr>
          <w:del w:id="2557" w:author="Fernandes, Richard [2]" w:date="2019-01-02T16:46:00Z"/>
          <w:rPrChange w:id="2558" w:author="Fernandes, Richard" w:date="2021-06-16T11:03:00Z">
            <w:rPr>
              <w:del w:id="2559" w:author="Fernandes, Richard [2]" w:date="2019-01-02T16:46:00Z"/>
            </w:rPr>
          </w:rPrChange>
        </w:rPr>
      </w:pPr>
    </w:p>
    <w:p w:rsidR="00216743" w:rsidRPr="00580201" w:rsidDel="00CA046B" w:rsidRDefault="0064553B" w:rsidP="0064553B">
      <w:pPr>
        <w:rPr>
          <w:del w:id="2560" w:author="Fernandes, Richard [2]" w:date="2019-01-02T16:46:00Z"/>
          <w:rPrChange w:id="2561" w:author="Fernandes, Richard" w:date="2021-06-16T11:03:00Z">
            <w:rPr>
              <w:del w:id="2562" w:author="Fernandes, Richard [2]" w:date="2019-01-02T16:46:00Z"/>
            </w:rPr>
          </w:rPrChange>
        </w:rPr>
      </w:pPr>
      <w:del w:id="2563" w:author="Fernandes, Richard [2]" w:date="2019-01-02T16:46:00Z">
        <w:r w:rsidRPr="00580201" w:rsidDel="00CA046B">
          <w:rPr>
            <w:rPrChange w:id="2564" w:author="Fernandes, Richard" w:date="2021-06-16T11:03:00Z">
              <w:rPr/>
            </w:rPrChange>
          </w:rPr>
          <w:delText>Since the system operates asynchronously it is expected that subsets of the data cube will have varying levels of data quality and also processing exceptions.  Such exceptions (e.g. corrupt headers, cloudy data, snow) are aggregated during Level III processing (in terms of proportions and counts of input granules) and encoded using ancillary data quality layers.</w:delText>
        </w:r>
      </w:del>
    </w:p>
    <w:p w:rsidR="0064553B" w:rsidRPr="00580201" w:rsidDel="00CA046B" w:rsidRDefault="0064553B" w:rsidP="0064553B">
      <w:pPr>
        <w:rPr>
          <w:del w:id="2565" w:author="Fernandes, Richard [2]" w:date="2019-01-02T16:46:00Z"/>
          <w:rPrChange w:id="2566" w:author="Fernandes, Richard" w:date="2021-06-16T11:03:00Z">
            <w:rPr>
              <w:del w:id="2567" w:author="Fernandes, Richard [2]" w:date="2019-01-02T16:46:00Z"/>
            </w:rPr>
          </w:rPrChange>
        </w:rPr>
      </w:pPr>
    </w:p>
    <w:p w:rsidR="0064553B" w:rsidRPr="00580201" w:rsidDel="00CA046B" w:rsidRDefault="0064553B" w:rsidP="0064553B">
      <w:pPr>
        <w:rPr>
          <w:del w:id="2568" w:author="Fernandes, Richard [2]" w:date="2019-01-02T16:46:00Z"/>
          <w:rPrChange w:id="2569" w:author="Fernandes, Richard" w:date="2021-06-16T11:03:00Z">
            <w:rPr>
              <w:del w:id="2570" w:author="Fernandes, Richard [2]" w:date="2019-01-02T16:46:00Z"/>
            </w:rPr>
          </w:rPrChange>
        </w:rPr>
      </w:pPr>
      <w:del w:id="2571" w:author="Fernandes, Richard [2]" w:date="2019-01-02T16:46:00Z">
        <w:r w:rsidRPr="00580201" w:rsidDel="00CA046B">
          <w:rPr>
            <w:rPrChange w:id="2572" w:author="Fernandes, Richard" w:date="2021-06-16T11:03:00Z">
              <w:rPr/>
            </w:rPrChange>
          </w:rPr>
          <w:delText>The system also archives Level II fAPAR outputs to permit efficient reprocessing of the VPI at level III.  At this time Level II reflectance data is not considered an output (it is only archived if required for debugging purposes) but Level I and Level II algorithm parameters (e.g. geometric transformation coefficients) may be added to the Level II fAPAR metadata to spped up reprocessing from input SDRs.</w:delText>
        </w:r>
      </w:del>
    </w:p>
    <w:p w:rsidR="0064553B" w:rsidRPr="00580201" w:rsidDel="00CA046B" w:rsidRDefault="0064553B" w:rsidP="0064553B">
      <w:pPr>
        <w:rPr>
          <w:del w:id="2573" w:author="Fernandes, Richard [2]" w:date="2019-01-02T16:46:00Z"/>
          <w:rPrChange w:id="2574" w:author="Fernandes, Richard" w:date="2021-06-16T11:03:00Z">
            <w:rPr>
              <w:del w:id="2575" w:author="Fernandes, Richard [2]" w:date="2019-01-02T16:46:00Z"/>
            </w:rPr>
          </w:rPrChange>
        </w:rPr>
      </w:pPr>
    </w:p>
    <w:p w:rsidR="00126F9D" w:rsidRPr="00580201" w:rsidDel="00CA046B" w:rsidRDefault="00126F9D" w:rsidP="0002742A">
      <w:pPr>
        <w:pStyle w:val="Heading3"/>
        <w:rPr>
          <w:del w:id="2576" w:author="Fernandes, Richard [2]" w:date="2019-01-02T16:46:00Z"/>
          <w:rPrChange w:id="2577" w:author="Fernandes, Richard" w:date="2021-06-16T11:03:00Z">
            <w:rPr>
              <w:del w:id="2578" w:author="Fernandes, Richard [2]" w:date="2019-01-02T16:46:00Z"/>
            </w:rPr>
          </w:rPrChange>
        </w:rPr>
      </w:pPr>
      <w:del w:id="2579" w:author="Fernandes, Richard [2]" w:date="2019-01-02T16:46:00Z">
        <w:r w:rsidRPr="00580201" w:rsidDel="00CA046B">
          <w:rPr>
            <w:rPrChange w:id="2580" w:author="Fernandes, Richard" w:date="2021-06-16T11:03:00Z">
              <w:rPr/>
            </w:rPrChange>
          </w:rPr>
          <w:delText>Production</w:delText>
        </w:r>
      </w:del>
    </w:p>
    <w:p w:rsidR="00126F9D" w:rsidRPr="00580201" w:rsidDel="00CA046B" w:rsidRDefault="00126F9D" w:rsidP="0064553B">
      <w:pPr>
        <w:rPr>
          <w:del w:id="2581" w:author="Fernandes, Richard [2]" w:date="2019-01-02T16:46:00Z"/>
          <w:rPrChange w:id="2582" w:author="Fernandes, Richard" w:date="2021-06-16T11:03:00Z">
            <w:rPr>
              <w:del w:id="2583" w:author="Fernandes, Richard [2]" w:date="2019-01-02T16:46:00Z"/>
            </w:rPr>
          </w:rPrChange>
        </w:rPr>
      </w:pPr>
    </w:p>
    <w:p w:rsidR="00126F9D" w:rsidRPr="00580201" w:rsidDel="00CA046B" w:rsidRDefault="00126F9D" w:rsidP="0064553B">
      <w:pPr>
        <w:rPr>
          <w:del w:id="2584" w:author="Fernandes, Richard [2]" w:date="2019-01-02T16:46:00Z"/>
          <w:rPrChange w:id="2585" w:author="Fernandes, Richard" w:date="2021-06-16T11:03:00Z">
            <w:rPr>
              <w:del w:id="2586" w:author="Fernandes, Richard [2]" w:date="2019-01-02T16:46:00Z"/>
            </w:rPr>
          </w:rPrChange>
        </w:rPr>
      </w:pPr>
      <w:del w:id="2587" w:author="Fernandes, Richard [2]" w:date="2019-01-02T16:46:00Z">
        <w:r w:rsidRPr="00580201" w:rsidDel="00CA046B">
          <w:rPr>
            <w:rPrChange w:id="2588" w:author="Fernandes, Richard" w:date="2021-06-16T11:03:00Z">
              <w:rPr/>
            </w:rPrChange>
          </w:rPr>
          <w:delText>Production of the VPI requires three components: system operation, system validation and updating, and IM/IT maintenance.</w:delText>
        </w:r>
      </w:del>
    </w:p>
    <w:p w:rsidR="00126F9D" w:rsidRPr="00580201" w:rsidDel="00CA046B" w:rsidRDefault="00126F9D" w:rsidP="0064553B">
      <w:pPr>
        <w:rPr>
          <w:del w:id="2589" w:author="Fernandes, Richard [2]" w:date="2019-01-02T16:46:00Z"/>
          <w:rPrChange w:id="2590" w:author="Fernandes, Richard" w:date="2021-06-16T11:03:00Z">
            <w:rPr>
              <w:del w:id="2591" w:author="Fernandes, Richard [2]" w:date="2019-01-02T16:46:00Z"/>
            </w:rPr>
          </w:rPrChange>
        </w:rPr>
      </w:pPr>
    </w:p>
    <w:p w:rsidR="00126F9D" w:rsidRPr="00580201" w:rsidDel="00CA046B" w:rsidRDefault="00126F9D" w:rsidP="0002742A">
      <w:pPr>
        <w:pStyle w:val="Heading2"/>
        <w:rPr>
          <w:del w:id="2592" w:author="Fernandes, Richard [2]" w:date="2019-01-02T16:46:00Z"/>
          <w:rPrChange w:id="2593" w:author="Fernandes, Richard" w:date="2021-06-16T11:03:00Z">
            <w:rPr>
              <w:del w:id="2594" w:author="Fernandes, Richard [2]" w:date="2019-01-02T16:46:00Z"/>
            </w:rPr>
          </w:rPrChange>
        </w:rPr>
      </w:pPr>
      <w:del w:id="2595" w:author="Fernandes, Richard [2]" w:date="2019-01-02T16:46:00Z">
        <w:r w:rsidRPr="00580201" w:rsidDel="00CA046B">
          <w:rPr>
            <w:rPrChange w:id="2596" w:author="Fernandes, Richard" w:date="2021-06-16T11:03:00Z">
              <w:rPr/>
            </w:rPrChange>
          </w:rPr>
          <w:delText>System Operation</w:delText>
        </w:r>
      </w:del>
    </w:p>
    <w:p w:rsidR="00126F9D" w:rsidRPr="00580201" w:rsidDel="00CA046B" w:rsidRDefault="00126F9D" w:rsidP="0064553B">
      <w:pPr>
        <w:rPr>
          <w:del w:id="2597" w:author="Fernandes, Richard [2]" w:date="2019-01-02T16:46:00Z"/>
          <w:rPrChange w:id="2598" w:author="Fernandes, Richard" w:date="2021-06-16T11:03:00Z">
            <w:rPr>
              <w:del w:id="2599" w:author="Fernandes, Richard [2]" w:date="2019-01-02T16:46:00Z"/>
            </w:rPr>
          </w:rPrChange>
        </w:rPr>
      </w:pPr>
    </w:p>
    <w:p w:rsidR="00126F9D" w:rsidRPr="00580201" w:rsidDel="00CA046B" w:rsidRDefault="00126F9D" w:rsidP="0064553B">
      <w:pPr>
        <w:rPr>
          <w:del w:id="2600" w:author="Fernandes, Richard [2]" w:date="2019-01-02T16:46:00Z"/>
          <w:rPrChange w:id="2601" w:author="Fernandes, Richard" w:date="2021-06-16T11:03:00Z">
            <w:rPr>
              <w:del w:id="2602" w:author="Fernandes, Richard [2]" w:date="2019-01-02T16:46:00Z"/>
            </w:rPr>
          </w:rPrChange>
        </w:rPr>
      </w:pPr>
      <w:del w:id="2603" w:author="Fernandes, Richard [2]" w:date="2019-01-02T16:46:00Z">
        <w:r w:rsidRPr="00580201" w:rsidDel="00CA046B">
          <w:rPr>
            <w:rPrChange w:id="2604" w:author="Fernandes, Richard" w:date="2021-06-16T11:03:00Z">
              <w:rPr/>
            </w:rPrChange>
          </w:rPr>
          <w:delText>The system is designed to operate a synchronously with both exception messaging at each functional level and an end-to-end validation.  To become operational, the system will require input of ancillary databases that themselves may take both scientific and technical expertise for their production.  Once operational, the system will only require operator involvement to handle exceptions (scientific and engineering experts will handle end-to-end performance issues).  These exceptions could include the need to update input data sources, output data locations and , given changes in input data sources, the need to activate or shut down processing modules.  This task can be completed using either off line scripts or (preferably) a control application that logs exceptions and responses over time.    Fatal or persistent exceptions will require initiation a system performance review that should involve one expert from operations, validation and IM/IT.</w:delText>
        </w:r>
      </w:del>
    </w:p>
    <w:p w:rsidR="00126F9D" w:rsidRPr="00580201" w:rsidDel="00CA046B" w:rsidRDefault="00126F9D" w:rsidP="0064553B">
      <w:pPr>
        <w:rPr>
          <w:del w:id="2605" w:author="Fernandes, Richard [2]" w:date="2019-01-02T16:46:00Z"/>
          <w:rPrChange w:id="2606" w:author="Fernandes, Richard" w:date="2021-06-16T11:03:00Z">
            <w:rPr>
              <w:del w:id="2607" w:author="Fernandes, Richard [2]" w:date="2019-01-02T16:46:00Z"/>
            </w:rPr>
          </w:rPrChange>
        </w:rPr>
      </w:pPr>
    </w:p>
    <w:p w:rsidR="00126F9D" w:rsidRPr="00580201" w:rsidDel="00CA046B" w:rsidRDefault="00126F9D" w:rsidP="0064553B">
      <w:pPr>
        <w:rPr>
          <w:del w:id="2608" w:author="Fernandes, Richard [2]" w:date="2019-01-02T16:46:00Z"/>
          <w:rPrChange w:id="2609" w:author="Fernandes, Richard" w:date="2021-06-16T11:03:00Z">
            <w:rPr>
              <w:del w:id="2610" w:author="Fernandes, Richard [2]" w:date="2019-01-02T16:46:00Z"/>
            </w:rPr>
          </w:rPrChange>
        </w:rPr>
      </w:pPr>
      <w:del w:id="2611" w:author="Fernandes, Richard [2]" w:date="2019-01-02T16:46:00Z">
        <w:r w:rsidRPr="00580201" w:rsidDel="00CA046B">
          <w:rPr>
            <w:rPrChange w:id="2612" w:author="Fernandes, Richard" w:date="2021-06-16T11:03:00Z">
              <w:rPr/>
            </w:rPrChange>
          </w:rPr>
          <w:delText xml:space="preserve">End-to-end validation will require expert assessment of output data cubes and quality information on a regular (e.g. annual) and episodic (e.g. with changes in SDRs) basis.  The assessment should be performed using CEOS (or other) standards for validation of input Level II fAPAR and the resolved VPI.  An annual status report should be published </w:delText>
        </w:r>
        <w:r w:rsidR="0002742A" w:rsidRPr="00580201" w:rsidDel="00CA046B">
          <w:rPr>
            <w:rPrChange w:id="2613" w:author="Fernandes, Richard" w:date="2021-06-16T11:03:00Z">
              <w:rPr/>
            </w:rPrChange>
          </w:rPr>
          <w:delText xml:space="preserve">after review by both operations, IM/IT and user representatives </w:delText>
        </w:r>
        <w:r w:rsidRPr="00580201" w:rsidDel="00CA046B">
          <w:rPr>
            <w:rPrChange w:id="2614" w:author="Fernandes, Richard" w:date="2021-06-16T11:03:00Z">
              <w:rPr/>
            </w:rPrChange>
          </w:rPr>
          <w:delText>and noted in metadata and at dissemin</w:delText>
        </w:r>
        <w:r w:rsidR="0002742A" w:rsidRPr="00580201" w:rsidDel="00CA046B">
          <w:rPr>
            <w:rPrChange w:id="2615" w:author="Fernandes, Richard" w:date="2021-06-16T11:03:00Z">
              <w:rPr/>
            </w:rPrChange>
          </w:rPr>
          <w:delText>ation points.  In the case of the system changing performance status (e.g. from goal to threshold or threshold to unacceptable) a system performance review should be conducted using  one expert from operations, validation and IM/IT and user representatives.</w:delText>
        </w:r>
      </w:del>
    </w:p>
    <w:p w:rsidR="0002742A" w:rsidRPr="00580201" w:rsidDel="00CA046B" w:rsidRDefault="0002742A" w:rsidP="0064553B">
      <w:pPr>
        <w:rPr>
          <w:del w:id="2616" w:author="Fernandes, Richard [2]" w:date="2019-01-02T16:46:00Z"/>
          <w:rPrChange w:id="2617" w:author="Fernandes, Richard" w:date="2021-06-16T11:03:00Z">
            <w:rPr>
              <w:del w:id="2618" w:author="Fernandes, Richard [2]" w:date="2019-01-02T16:46:00Z"/>
            </w:rPr>
          </w:rPrChange>
        </w:rPr>
      </w:pPr>
    </w:p>
    <w:p w:rsidR="0002742A" w:rsidRPr="00580201" w:rsidDel="00CA046B" w:rsidRDefault="0002742A" w:rsidP="0064553B">
      <w:pPr>
        <w:rPr>
          <w:del w:id="2619" w:author="Fernandes, Richard [2]" w:date="2019-01-02T16:46:00Z"/>
          <w:rPrChange w:id="2620" w:author="Fernandes, Richard" w:date="2021-06-16T11:03:00Z">
            <w:rPr>
              <w:del w:id="2621" w:author="Fernandes, Richard [2]" w:date="2019-01-02T16:46:00Z"/>
            </w:rPr>
          </w:rPrChange>
        </w:rPr>
      </w:pPr>
      <w:del w:id="2622" w:author="Fernandes, Richard [2]" w:date="2019-01-02T16:46:00Z">
        <w:r w:rsidRPr="00580201" w:rsidDel="00CA046B">
          <w:rPr>
            <w:rPrChange w:id="2623" w:author="Fernandes, Richard" w:date="2021-06-16T11:03:00Z">
              <w:rPr/>
            </w:rPrChange>
          </w:rPr>
          <w:delText>IM/IT maintenance is required to ensure system requirements are satisfied.  This should be conducted both on an annual basis (e.g. together with the systems operation review) and episodically based on triggers including: 1.  New input data streams 2. Changes in output datasets 3. Changes in application software 4. End of life for hardware 5.  Expected changesin Im/IT policy or capacity.  IM/IT maintenance changes should be logged and reviewed by the  system operator  and if need be flagged as system operation exceptions (this would trigger review by a validation expert).</w:delText>
        </w:r>
      </w:del>
    </w:p>
    <w:p w:rsidR="0002742A" w:rsidRPr="00580201" w:rsidDel="00CA046B" w:rsidRDefault="0002742A" w:rsidP="0064553B">
      <w:pPr>
        <w:rPr>
          <w:del w:id="2624" w:author="Fernandes, Richard [2]" w:date="2019-01-02T16:46:00Z"/>
          <w:rPrChange w:id="2625" w:author="Fernandes, Richard" w:date="2021-06-16T11:03:00Z">
            <w:rPr>
              <w:del w:id="2626" w:author="Fernandes, Richard [2]" w:date="2019-01-02T16:46:00Z"/>
            </w:rPr>
          </w:rPrChange>
        </w:rPr>
      </w:pPr>
    </w:p>
    <w:p w:rsidR="0002742A" w:rsidRPr="00580201" w:rsidDel="00CA046B" w:rsidRDefault="0002742A" w:rsidP="0064553B">
      <w:pPr>
        <w:rPr>
          <w:del w:id="2627" w:author="Fernandes, Richard [2]" w:date="2019-01-02T16:47:00Z"/>
          <w:rPrChange w:id="2628" w:author="Fernandes, Richard" w:date="2021-06-16T11:03:00Z">
            <w:rPr>
              <w:del w:id="2629" w:author="Fernandes, Richard [2]" w:date="2019-01-02T16:47:00Z"/>
            </w:rPr>
          </w:rPrChange>
        </w:rPr>
      </w:pPr>
    </w:p>
    <w:p w:rsidR="00126F9D" w:rsidRPr="00580201" w:rsidRDefault="00126F9D" w:rsidP="0064553B">
      <w:pPr>
        <w:rPr>
          <w:rPrChange w:id="2630" w:author="Fernandes, Richard" w:date="2021-06-16T11:03:00Z">
            <w:rPr/>
          </w:rPrChange>
        </w:rPr>
      </w:pPr>
    </w:p>
    <w:p w:rsidR="00126F9D" w:rsidRPr="00580201" w:rsidRDefault="00126F9D" w:rsidP="0064553B">
      <w:pPr>
        <w:rPr>
          <w:rPrChange w:id="2631" w:author="Fernandes, Richard" w:date="2021-06-16T11:03:00Z">
            <w:rPr/>
          </w:rPrChange>
        </w:rPr>
      </w:pPr>
    </w:p>
    <w:p w:rsidR="0064553B" w:rsidRPr="00580201" w:rsidRDefault="0064553B" w:rsidP="0064553B">
      <w:pPr>
        <w:rPr>
          <w:rPrChange w:id="2632" w:author="Fernandes, Richard" w:date="2021-06-16T11:03:00Z">
            <w:rPr/>
          </w:rPrChange>
        </w:rPr>
      </w:pPr>
    </w:p>
    <w:p w:rsidR="0064553B" w:rsidRPr="00580201" w:rsidRDefault="0064553B" w:rsidP="0064553B">
      <w:pPr>
        <w:rPr>
          <w:rPrChange w:id="2633" w:author="Fernandes, Richard" w:date="2021-06-16T11:03:00Z">
            <w:rPr/>
          </w:rPrChange>
        </w:rPr>
      </w:pPr>
    </w:p>
    <w:p w:rsidR="004D1D1C" w:rsidRPr="00580201" w:rsidRDefault="004D1D1C" w:rsidP="004D1D1C">
      <w:pPr>
        <w:ind w:left="360"/>
        <w:rPr>
          <w:rPrChange w:id="2634" w:author="Fernandes, Richard" w:date="2021-06-16T11:03:00Z">
            <w:rPr/>
          </w:rPrChange>
        </w:rPr>
      </w:pPr>
    </w:p>
    <w:p w:rsidR="004D1D1C" w:rsidRPr="00580201" w:rsidRDefault="004D1D1C" w:rsidP="006E5A5D">
      <w:pPr>
        <w:rPr>
          <w:rPrChange w:id="2635" w:author="Fernandes, Richard" w:date="2021-06-16T11:03:00Z">
            <w:rPr/>
          </w:rPrChange>
        </w:rPr>
      </w:pPr>
    </w:p>
    <w:p w:rsidR="004D1D1C" w:rsidRPr="00580201" w:rsidRDefault="004D1D1C" w:rsidP="004D1D1C">
      <w:pPr>
        <w:ind w:left="360"/>
        <w:rPr>
          <w:rPrChange w:id="2636" w:author="Fernandes, Richard" w:date="2021-06-16T11:03:00Z">
            <w:rPr/>
          </w:rPrChange>
        </w:rPr>
      </w:pPr>
    </w:p>
    <w:p w:rsidR="004D1D1C" w:rsidRPr="00580201" w:rsidRDefault="004D1D1C" w:rsidP="004D1D1C">
      <w:pPr>
        <w:ind w:left="360"/>
        <w:rPr>
          <w:rPrChange w:id="2637" w:author="Fernandes, Richard" w:date="2021-06-16T11:03:00Z">
            <w:rPr/>
          </w:rPrChange>
        </w:rPr>
      </w:pPr>
    </w:p>
    <w:p w:rsidR="002E6E3E" w:rsidRPr="00580201" w:rsidRDefault="002E6E3E" w:rsidP="002E6E3E">
      <w:pPr>
        <w:rPr>
          <w:rPrChange w:id="2638" w:author="Fernandes, Richard" w:date="2021-06-16T11:03:00Z">
            <w:rPr/>
          </w:rPrChange>
        </w:rPr>
      </w:pPr>
      <w:r w:rsidRPr="00580201">
        <w:rPr>
          <w:rPrChange w:id="2639" w:author="Fernandes, Richard" w:date="2021-06-16T11:03:00Z">
            <w:rPr/>
          </w:rPrChange>
        </w:rPr>
        <w:t xml:space="preserve"> </w:t>
      </w:r>
    </w:p>
    <w:p w:rsidR="00CF48B1" w:rsidRPr="00580201" w:rsidRDefault="00CF48B1" w:rsidP="008579A5">
      <w:pPr>
        <w:rPr>
          <w:rPrChange w:id="2640" w:author="Fernandes, Richard" w:date="2021-06-16T11:03:00Z">
            <w:rPr/>
          </w:rPrChange>
        </w:rPr>
      </w:pPr>
    </w:p>
    <w:p w:rsidR="00CF48B1" w:rsidRPr="00580201" w:rsidRDefault="00CF48B1" w:rsidP="008579A5">
      <w:pPr>
        <w:rPr>
          <w:rPrChange w:id="2641" w:author="Fernandes, Richard" w:date="2021-06-16T11:03:00Z">
            <w:rPr/>
          </w:rPrChange>
        </w:rPr>
      </w:pPr>
    </w:p>
    <w:p w:rsidR="008579A5" w:rsidRPr="00580201" w:rsidRDefault="008579A5" w:rsidP="008579A5">
      <w:pPr>
        <w:rPr>
          <w:rPrChange w:id="2642" w:author="Fernandes, Richard" w:date="2021-06-16T11:03:00Z">
            <w:rPr/>
          </w:rPrChange>
        </w:rPr>
      </w:pPr>
    </w:p>
    <w:p w:rsidR="00051963" w:rsidRPr="00580201" w:rsidRDefault="00051963">
      <w:pPr>
        <w:rPr>
          <w:rPrChange w:id="2643" w:author="Fernandes, Richard" w:date="2021-06-16T11:03:00Z">
            <w:rPr/>
          </w:rPrChange>
        </w:rPr>
      </w:pPr>
    </w:p>
    <w:p w:rsidR="00051963" w:rsidRPr="00580201" w:rsidRDefault="00051963">
      <w:pPr>
        <w:rPr>
          <w:rPrChange w:id="2644" w:author="Fernandes, Richard" w:date="2021-06-16T11:03:00Z">
            <w:rPr/>
          </w:rPrChange>
        </w:rPr>
      </w:pPr>
    </w:p>
    <w:sectPr w:rsidR="00051963" w:rsidRPr="0058020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FA8" w:rsidRDefault="007A2FA8" w:rsidP="00615A2B">
      <w:pPr>
        <w:spacing w:after="0" w:line="240" w:lineRule="auto"/>
      </w:pPr>
      <w:r>
        <w:separator/>
      </w:r>
    </w:p>
  </w:endnote>
  <w:endnote w:type="continuationSeparator" w:id="0">
    <w:p w:rsidR="007A2FA8" w:rsidRDefault="007A2FA8"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22" w:rsidRDefault="00E61522" w:rsidP="00BC5F91">
    <w:pPr>
      <w:pStyle w:val="Footer"/>
      <w:jc w:val="center"/>
      <w:rPr>
        <w:rStyle w:val="PageNumber"/>
        <w:i/>
        <w:iCs/>
        <w:sz w:val="14"/>
        <w:lang w:val="en-GB"/>
      </w:rPr>
    </w:pPr>
  </w:p>
  <w:p w:rsidR="00E61522" w:rsidRPr="009D7F2F" w:rsidRDefault="00E61522"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FA8" w:rsidRDefault="007A2FA8" w:rsidP="00615A2B">
      <w:pPr>
        <w:spacing w:after="0" w:line="240" w:lineRule="auto"/>
      </w:pPr>
      <w:r>
        <w:separator/>
      </w:r>
    </w:p>
  </w:footnote>
  <w:footnote w:type="continuationSeparator" w:id="0">
    <w:p w:rsidR="007A2FA8" w:rsidRDefault="007A2FA8"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22" w:rsidRDefault="00E61522"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032543"/>
    <w:multiLevelType w:val="hybridMultilevel"/>
    <w:tmpl w:val="C82E0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es, Richard">
    <w15:presenceInfo w15:providerId="None" w15:userId="Fernandes, Richard"/>
  </w15:person>
  <w15:person w15:author="Fernandes, Richard [2]">
    <w15:presenceInfo w15:providerId="AD" w15:userId="S-1-5-21-66081788-462978661-1268862865-201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963"/>
    <w:rsid w:val="00075D1E"/>
    <w:rsid w:val="000E2D58"/>
    <w:rsid w:val="000F72C0"/>
    <w:rsid w:val="0011708B"/>
    <w:rsid w:val="00126F9D"/>
    <w:rsid w:val="00214D76"/>
    <w:rsid w:val="00216743"/>
    <w:rsid w:val="002A3D67"/>
    <w:rsid w:val="002D26C2"/>
    <w:rsid w:val="002D380C"/>
    <w:rsid w:val="002E4A5B"/>
    <w:rsid w:val="002E6E3E"/>
    <w:rsid w:val="00325F32"/>
    <w:rsid w:val="003316DA"/>
    <w:rsid w:val="0039203A"/>
    <w:rsid w:val="003A249F"/>
    <w:rsid w:val="003C357D"/>
    <w:rsid w:val="003D0E08"/>
    <w:rsid w:val="003F5E76"/>
    <w:rsid w:val="004079BD"/>
    <w:rsid w:val="004D1D1C"/>
    <w:rsid w:val="00544744"/>
    <w:rsid w:val="00580201"/>
    <w:rsid w:val="005A120B"/>
    <w:rsid w:val="005A36FC"/>
    <w:rsid w:val="005B34C9"/>
    <w:rsid w:val="005C7B6E"/>
    <w:rsid w:val="005D31E7"/>
    <w:rsid w:val="005D79D6"/>
    <w:rsid w:val="005F2D78"/>
    <w:rsid w:val="00615A2B"/>
    <w:rsid w:val="0064553B"/>
    <w:rsid w:val="0065448D"/>
    <w:rsid w:val="00655026"/>
    <w:rsid w:val="0068203B"/>
    <w:rsid w:val="00685FF4"/>
    <w:rsid w:val="006A27BA"/>
    <w:rsid w:val="006B1990"/>
    <w:rsid w:val="006D67CD"/>
    <w:rsid w:val="006E5A5D"/>
    <w:rsid w:val="006F61E4"/>
    <w:rsid w:val="006F76F0"/>
    <w:rsid w:val="007143B5"/>
    <w:rsid w:val="007162EE"/>
    <w:rsid w:val="007200D5"/>
    <w:rsid w:val="007626DD"/>
    <w:rsid w:val="00777494"/>
    <w:rsid w:val="007A2FA8"/>
    <w:rsid w:val="008579A5"/>
    <w:rsid w:val="0087770C"/>
    <w:rsid w:val="008809C0"/>
    <w:rsid w:val="0095368C"/>
    <w:rsid w:val="009556E9"/>
    <w:rsid w:val="009801B4"/>
    <w:rsid w:val="00990A5F"/>
    <w:rsid w:val="009B25BA"/>
    <w:rsid w:val="009F2616"/>
    <w:rsid w:val="00A02864"/>
    <w:rsid w:val="00A907BD"/>
    <w:rsid w:val="00A91427"/>
    <w:rsid w:val="00AC44D8"/>
    <w:rsid w:val="00B13FB5"/>
    <w:rsid w:val="00B71076"/>
    <w:rsid w:val="00BC5F91"/>
    <w:rsid w:val="00CA046B"/>
    <w:rsid w:val="00CC30D8"/>
    <w:rsid w:val="00CC7300"/>
    <w:rsid w:val="00CF48B1"/>
    <w:rsid w:val="00D72E92"/>
    <w:rsid w:val="00E61522"/>
    <w:rsid w:val="00E83848"/>
    <w:rsid w:val="00EA11AE"/>
    <w:rsid w:val="00EC4FF8"/>
    <w:rsid w:val="00EC5CD0"/>
    <w:rsid w:val="00F016E7"/>
    <w:rsid w:val="00F23AF5"/>
    <w:rsid w:val="00F6404A"/>
    <w:rsid w:val="00FA28F8"/>
    <w:rsid w:val="00FB0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F636"/>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 w:type="character" w:styleId="Hyperlink">
    <w:name w:val="Hyperlink"/>
    <w:basedOn w:val="DefaultParagraphFont"/>
    <w:uiPriority w:val="99"/>
    <w:unhideWhenUsed/>
    <w:rsid w:val="009F26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6960</Words>
  <Characters>39674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2</cp:revision>
  <cp:lastPrinted>2017-04-18T19:35:00Z</cp:lastPrinted>
  <dcterms:created xsi:type="dcterms:W3CDTF">2021-06-16T15:05:00Z</dcterms:created>
  <dcterms:modified xsi:type="dcterms:W3CDTF">2021-06-16T15:05:00Z</dcterms:modified>
</cp:coreProperties>
</file>